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FCB" w:rsidRPr="00AA13E8" w:rsidRDefault="00C6067F" w:rsidP="00A80FCB">
      <w:pPr>
        <w:jc w:val="center"/>
        <w:rPr>
          <w:rFonts w:cstheme="minorHAnsi"/>
        </w:rPr>
      </w:pPr>
      <w:del w:id="0" w:author="impetus" w:date="2015-04-03T03:45:00Z">
        <w:r>
          <w:rPr>
            <w:rFonts w:ascii="Century" w:hAnsi="Century"/>
            <w:noProof/>
            <w:color w:val="0000FF"/>
            <w:szCs w:val="40"/>
            <w:lang w:val="en-US"/>
          </w:rPr>
          <w:pict>
            <v:line id="Line 2" o:spid="_x0000_s1026" style="position:absolute;left:0;text-align:left;z-index:251662336;visibility:visible" from="265.5pt,10.35pt" to="265.5pt,1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"/>
          </w:pict>
        </w:r>
      </w:del>
    </w:p>
    <w:p w:rsidR="00881584" w:rsidRPr="00AA13E8" w:rsidRDefault="00C6067F" w:rsidP="00881584">
      <w:pPr>
        <w:jc w:val="center"/>
        <w:rPr>
          <w:ins w:id="1" w:author="impetus" w:date="2015-04-03T03:47:00Z"/>
          <w:rFonts w:cstheme="minorHAnsi"/>
        </w:rPr>
      </w:pPr>
      <w:ins w:id="2" w:author="Shashank Sharma" w:date="2015-04-03T13:28:00Z">
        <w:r>
          <w:rPr>
            <w:rFonts w:cstheme="minorHAnsi"/>
            <w:noProof/>
            <w:lang w:val="en-US"/>
          </w:rPr>
          <w:pict>
            <v:line id="_x0000_s1032" style="position:absolute;left:0;text-align:left;z-index:251666432;visibility:visible" from="87pt,6.45pt" to="87pt,1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"/>
          </w:pict>
        </w:r>
      </w:ins>
      <w:ins w:id="3" w:author="impetus" w:date="2015-04-03T03:47:00Z">
        <w:r>
          <w:rPr>
            <w:rFonts w:ascii="Century" w:hAnsi="Century"/>
            <w:noProof/>
            <w:color w:val="0000FF"/>
            <w:szCs w:val="40"/>
            <w:lang w:val="en-US"/>
          </w:rPr>
          <w:pict>
            <v:line id="_x0000_s1030" style="position:absolute;left:0;text-align:left;z-index:251665408;visibility:visible" from="261.75pt,2.85pt" to="261.75pt,1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"/>
          </w:pict>
        </w:r>
      </w:ins>
    </w:p>
    <w:p w:rsidR="00881584" w:rsidRPr="00915D3F" w:rsidRDefault="00881584" w:rsidP="00881584">
      <w:pPr>
        <w:ind w:left="1800" w:firstLine="180"/>
        <w:rPr>
          <w:ins w:id="4" w:author="impetus" w:date="2015-04-03T03:47:00Z"/>
          <w:rFonts w:ascii="Century" w:hAnsi="Century"/>
          <w:b/>
          <w:sz w:val="32"/>
          <w:szCs w:val="32"/>
        </w:rPr>
      </w:pPr>
      <w:ins w:id="5" w:author="impetus" w:date="2015-04-03T03:47:00Z">
        <w:r w:rsidRPr="00E4527B">
          <w:rPr>
            <w:rFonts w:cstheme="minorHAnsi"/>
            <w:noProof/>
            <w:lang w:val="en-US"/>
          </w:rPr>
          <w:drawing>
            <wp:inline distT="0" distB="0" distL="0" distR="0">
              <wp:extent cx="2007043" cy="77152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992" cy="776503"/>
                      </a:xfrm>
                      <a:prstGeom prst="rect">
                        <a:avLst/>
                      </a:prstGeom>
                      <a:noFill/>
                      <a:ln>
                        <a:noFill/>
                      </a:ln>
                      <a:extLst/>
                    </pic:spPr>
                  </pic:pic>
                </a:graphicData>
              </a:graphic>
            </wp:inline>
          </w:drawing>
        </w:r>
        <w:r>
          <w:rPr>
            <w:rFonts w:ascii="Century" w:hAnsi="Century"/>
            <w:color w:val="0000FF"/>
            <w:sz w:val="40"/>
            <w:szCs w:val="40"/>
          </w:rPr>
          <w:tab/>
        </w:r>
      </w:ins>
    </w:p>
    <w:p w:rsidR="00881584" w:rsidRPr="00AA13E8" w:rsidRDefault="00881584" w:rsidP="00881584">
      <w:pPr>
        <w:jc w:val="center"/>
        <w:rPr>
          <w:ins w:id="6" w:author="impetus" w:date="2015-04-03T03:47:00Z"/>
          <w:rFonts w:cstheme="minorHAnsi"/>
        </w:rPr>
      </w:pPr>
    </w:p>
    <w:p w:rsidR="00881584" w:rsidRPr="00AA13E8" w:rsidRDefault="00881584" w:rsidP="00881584">
      <w:pPr>
        <w:jc w:val="center"/>
        <w:rPr>
          <w:ins w:id="7" w:author="impetus" w:date="2015-04-03T03:47:00Z"/>
          <w:rFonts w:cstheme="minorHAnsi"/>
        </w:rPr>
      </w:pPr>
    </w:p>
    <w:p w:rsidR="00881584" w:rsidRPr="00AA13E8" w:rsidRDefault="00881584" w:rsidP="00881584">
      <w:pPr>
        <w:rPr>
          <w:ins w:id="8" w:author="impetus" w:date="2015-04-03T03:47:00Z"/>
          <w:rFonts w:cstheme="minorHAnsi"/>
        </w:rPr>
      </w:pPr>
      <w:ins w:id="9" w:author="impetus" w:date="2015-04-03T03:47:00Z">
        <w:r>
          <w:rPr>
            <w:rFonts w:cstheme="minorHAnsi"/>
          </w:rPr>
          <w:br w:type="textWrapping" w:clear="all"/>
        </w:r>
      </w:ins>
    </w:p>
    <w:p w:rsidR="00881584" w:rsidRPr="00AA13E8" w:rsidRDefault="00881584" w:rsidP="00881584">
      <w:pPr>
        <w:jc w:val="center"/>
        <w:rPr>
          <w:ins w:id="10" w:author="impetus" w:date="2015-04-03T03:47:00Z"/>
          <w:rFonts w:cstheme="minorHAnsi"/>
        </w:rPr>
      </w:pPr>
    </w:p>
    <w:p w:rsidR="00881584" w:rsidRPr="009D16E1" w:rsidRDefault="00881584" w:rsidP="00881584">
      <w:pPr>
        <w:jc w:val="center"/>
        <w:rPr>
          <w:ins w:id="11" w:author="impetus" w:date="2015-04-03T03:47:00Z"/>
          <w:rFonts w:cstheme="minorHAnsi"/>
          <w:b/>
          <w:sz w:val="28"/>
          <w:u w:val="single"/>
        </w:rPr>
      </w:pPr>
      <w:ins w:id="12" w:author="impetus" w:date="2015-04-03T03:47:00Z">
        <w:r>
          <w:rPr>
            <w:rFonts w:cstheme="minorHAnsi"/>
            <w:b/>
            <w:sz w:val="28"/>
            <w:u w:val="single"/>
          </w:rPr>
          <w:t>Test Plan</w:t>
        </w:r>
      </w:ins>
    </w:p>
    <w:p w:rsidR="00881584" w:rsidRPr="00AA13E8" w:rsidRDefault="00881584" w:rsidP="00881584">
      <w:pPr>
        <w:jc w:val="center"/>
        <w:rPr>
          <w:ins w:id="13" w:author="impetus" w:date="2015-04-03T03:47:00Z"/>
          <w:rFonts w:cstheme="minorHAnsi"/>
        </w:rPr>
      </w:pPr>
      <w:ins w:id="14" w:author="impetus" w:date="2015-04-03T03:47:00Z">
        <w:r>
          <w:rPr>
            <w:rFonts w:cstheme="minorHAnsi"/>
          </w:rPr>
          <w:t>(Workforce Management Case Study</w:t>
        </w:r>
        <w:r w:rsidRPr="00AA13E8">
          <w:rPr>
            <w:rFonts w:cstheme="minorHAnsi"/>
          </w:rPr>
          <w:t>)</w:t>
        </w:r>
      </w:ins>
    </w:p>
    <w:p w:rsidR="00881584" w:rsidRDefault="00881584" w:rsidP="00881584">
      <w:pPr>
        <w:pStyle w:val="Heading2"/>
        <w:rPr>
          <w:ins w:id="15" w:author="impetus" w:date="2015-04-03T03:47:00Z"/>
        </w:rPr>
      </w:pPr>
    </w:p>
    <w:p w:rsidR="00881584" w:rsidRPr="00AA13E8" w:rsidDel="00CA5D37" w:rsidRDefault="00CA5D37" w:rsidP="00881584">
      <w:pPr>
        <w:jc w:val="center"/>
        <w:rPr>
          <w:ins w:id="16" w:author="impetus" w:date="2015-04-03T03:47:00Z"/>
          <w:del w:id="17" w:author="Swadhin Kumar Mishra" w:date="2015-04-07T11:59:00Z"/>
          <w:rFonts w:cstheme="minorHAnsi"/>
        </w:rPr>
      </w:pPr>
      <w:ins w:id="18" w:author="Swadhin Kumar Mishra" w:date="2015-04-07T11:59:00Z">
        <w:r>
          <w:rPr>
            <w:b/>
            <w:sz w:val="28"/>
            <w:szCs w:val="20"/>
          </w:rPr>
          <w:t xml:space="preserve">                                                              </w:t>
        </w:r>
      </w:ins>
    </w:p>
    <w:p w:rsidR="00881584" w:rsidRPr="009D16E1" w:rsidRDefault="00881584">
      <w:pPr>
        <w:rPr>
          <w:ins w:id="19" w:author="impetus" w:date="2015-04-03T03:47:00Z"/>
          <w:b/>
          <w:sz w:val="28"/>
          <w:szCs w:val="20"/>
        </w:rPr>
        <w:pPrChange w:id="20" w:author="Swadhin Kumar Mishra" w:date="2015-04-07T11:59:00Z">
          <w:pPr>
            <w:ind w:left="7200"/>
          </w:pPr>
        </w:pPrChange>
      </w:pPr>
      <w:ins w:id="21" w:author="impetus" w:date="2015-04-03T03:47:00Z">
        <w:r w:rsidRPr="009D16E1">
          <w:rPr>
            <w:b/>
            <w:sz w:val="28"/>
            <w:szCs w:val="20"/>
          </w:rPr>
          <w:t>Version 1.</w:t>
        </w:r>
        <w:r>
          <w:rPr>
            <w:b/>
            <w:sz w:val="28"/>
            <w:szCs w:val="20"/>
          </w:rPr>
          <w:t>0</w:t>
        </w:r>
      </w:ins>
    </w:p>
    <w:p w:rsidR="00881584" w:rsidRDefault="00881584" w:rsidP="00881584">
      <w:pPr>
        <w:rPr>
          <w:ins w:id="22" w:author="impetus" w:date="2015-04-03T03:47:00Z"/>
          <w:szCs w:val="20"/>
        </w:rPr>
      </w:pPr>
    </w:p>
    <w:p w:rsidR="00881584" w:rsidRPr="009D16E1" w:rsidRDefault="00881584" w:rsidP="00881584">
      <w:pPr>
        <w:rPr>
          <w:ins w:id="23" w:author="impetus" w:date="2015-04-03T03:47:00Z"/>
          <w:szCs w:val="20"/>
        </w:rPr>
      </w:pPr>
    </w:p>
    <w:p w:rsidR="00881584" w:rsidRPr="009D16E1" w:rsidRDefault="00C6067F" w:rsidP="00881584">
      <w:pPr>
        <w:jc w:val="center"/>
        <w:rPr>
          <w:ins w:id="24" w:author="impetus" w:date="2015-04-03T03:47:00Z"/>
          <w:rFonts w:cstheme="minorHAnsi"/>
        </w:rPr>
      </w:pPr>
      <w:ins w:id="25" w:author="impetus" w:date="2015-04-03T03:47:00Z">
        <w:r>
          <w:rPr>
            <w:noProof/>
            <w:szCs w:val="20"/>
            <w:lang w:val="en-US"/>
          </w:rPr>
          <w:pict>
            <v:shapetype id="_x0000_t202" coordsize="21600,21600" o:spt="202" path="m,l,21600r21600,l21600,xe">
              <v:stroke joinstyle="miter"/>
              <v:path gradientshapeok="t" o:connecttype="rect"/>
            </v:shapetype>
            <v:shape id="_x0000_s1029" type="#_x0000_t202" style="position:absolute;left:0;text-align:left;margin-left:290.25pt;margin-top:2.85pt;width:229.5pt;height:97.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" stroked="f">
              <v:textbox>
                <w:txbxContent>
                  <w:p w:rsidR="001A54E8" w:rsidRDefault="001A54E8" w:rsidP="00881584">
                    <w:pPr>
                      <w:spacing w:after="0" w:line="240" w:lineRule="auto"/>
                      <w:rPr>
                        <w:ins w:id="26" w:author="Swadhin Kumar Mishra" w:date="2015-04-07T11:58:00Z"/>
                        <w:b/>
                        <w:sz w:val="24"/>
                        <w:szCs w:val="24"/>
                      </w:rPr>
                    </w:pPr>
                    <w:ins w:id="27" w:author="Swadhin Kumar Mishra" w:date="2015-04-07T11:57:00Z">
                      <w:r w:rsidRPr="00CA5D37">
                        <w:rPr>
                          <w:b/>
                          <w:sz w:val="24"/>
                          <w:szCs w:val="24"/>
                          <w:rPrChange w:id="28" w:author="Swadhin Kumar Mishra" w:date="2015-04-07T11:58:00Z">
                            <w:rPr>
                              <w:b/>
                              <w:szCs w:val="20"/>
                            </w:rPr>
                          </w:rPrChange>
                        </w:rPr>
                        <w:t>Submitted By:</w:t>
                      </w:r>
                    </w:ins>
                    <w:ins w:id="29" w:author="Swadhin Kumar Mishra" w:date="2015-04-07T11:58:00Z">
                      <w:r w:rsidRPr="00CA5D37">
                        <w:rPr>
                          <w:b/>
                          <w:sz w:val="24"/>
                          <w:szCs w:val="24"/>
                          <w:rPrChange w:id="30" w:author="Swadhin Kumar Mishra" w:date="2015-04-07T11:58:00Z">
                            <w:rPr>
                              <w:b/>
                              <w:szCs w:val="20"/>
                            </w:rPr>
                          </w:rPrChange>
                        </w:rPr>
                        <w:t xml:space="preserve"> </w:t>
                      </w:r>
                    </w:ins>
                    <w:ins w:id="31" w:author="Swadhin Kumar Mishra" w:date="2015-04-07T11:57:00Z">
                      <w:r w:rsidRPr="00CA5D37">
                        <w:rPr>
                          <w:b/>
                          <w:sz w:val="24"/>
                          <w:szCs w:val="24"/>
                          <w:rPrChange w:id="32" w:author="Swadhin Kumar Mishra" w:date="2015-04-07T11:58:00Z">
                            <w:rPr>
                              <w:b/>
                              <w:szCs w:val="20"/>
                            </w:rPr>
                          </w:rPrChange>
                        </w:rPr>
                        <w:t>Swadhin Kumar Mishr</w:t>
                      </w:r>
                    </w:ins>
                    <w:ins w:id="33" w:author="Swadhin Kumar Mishra" w:date="2015-04-07T11:58:00Z">
                      <w:r w:rsidRPr="00CA5D37">
                        <w:rPr>
                          <w:b/>
                          <w:sz w:val="24"/>
                          <w:szCs w:val="24"/>
                          <w:rPrChange w:id="34" w:author="Swadhin Kumar Mishra" w:date="2015-04-07T11:58:00Z">
                            <w:rPr>
                              <w:b/>
                              <w:szCs w:val="20"/>
                            </w:rPr>
                          </w:rPrChange>
                        </w:rPr>
                        <w:t>a</w:t>
                      </w:r>
                    </w:ins>
                  </w:p>
                  <w:p w:rsidR="001A54E8" w:rsidRDefault="00FC015F" w:rsidP="00881584">
                    <w:pPr>
                      <w:spacing w:after="0" w:line="240" w:lineRule="auto"/>
                      <w:rPr>
                        <w:ins w:id="35" w:author="Swadhin Kumar Mishra" w:date="2015-04-07T11:59:00Z"/>
                        <w:b/>
                        <w:sz w:val="24"/>
                        <w:szCs w:val="24"/>
                      </w:rPr>
                    </w:pPr>
                    <w:ins w:id="36" w:author="Swadhin Kumar Mishra" w:date="2015-04-07T11:58:00Z">
                      <w:r>
                        <w:rPr>
                          <w:b/>
                          <w:sz w:val="24"/>
                          <w:szCs w:val="24"/>
                        </w:rPr>
                        <w:t xml:space="preserve">                           </w:t>
                      </w:r>
                      <w:r w:rsidR="001A54E8">
                        <w:rPr>
                          <w:b/>
                          <w:sz w:val="24"/>
                          <w:szCs w:val="24"/>
                        </w:rPr>
                        <w:t>Shashank Sharma</w:t>
                      </w:r>
                    </w:ins>
                  </w:p>
                  <w:p w:rsidR="001A54E8" w:rsidRPr="00CA5D37" w:rsidDel="00CA5D37" w:rsidRDefault="001A54E8" w:rsidP="00881584">
                    <w:pPr>
                      <w:spacing w:after="0" w:line="240" w:lineRule="auto"/>
                      <w:rPr>
                        <w:del w:id="37" w:author="Swadhin Kumar Mishra" w:date="2015-04-07T11:56:00Z"/>
                        <w:b/>
                        <w:sz w:val="24"/>
                        <w:szCs w:val="24"/>
                        <w:rPrChange w:id="38" w:author="Swadhin Kumar Mishra" w:date="2015-04-07T11:58:00Z">
                          <w:rPr>
                            <w:del w:id="39" w:author="Swadhin Kumar Mishra" w:date="2015-04-07T11:56:00Z"/>
                            <w:b/>
                            <w:szCs w:val="20"/>
                          </w:rPr>
                        </w:rPrChange>
                      </w:rPr>
                    </w:pPr>
                    <w:ins w:id="40" w:author="Swadhin Kumar Mishra" w:date="2015-04-07T11:59:00Z">
                      <w:r>
                        <w:rPr>
                          <w:b/>
                          <w:sz w:val="24"/>
                          <w:szCs w:val="24"/>
                        </w:rPr>
                        <w:t>Supervisor:</w:t>
                      </w:r>
                    </w:ins>
                    <w:ins w:id="41" w:author="Swadhin Kumar Mishra" w:date="2015-04-07T12:36:00Z">
                      <w:r w:rsidR="00FC015F">
                        <w:rPr>
                          <w:b/>
                          <w:sz w:val="24"/>
                          <w:szCs w:val="24"/>
                        </w:rPr>
                        <w:t xml:space="preserve">      </w:t>
                      </w:r>
                      <w:bookmarkStart w:id="42" w:name="_GoBack"/>
                      <w:bookmarkEnd w:id="42"/>
                      <w:r w:rsidR="00385452">
                        <w:rPr>
                          <w:b/>
                          <w:sz w:val="24"/>
                          <w:szCs w:val="24"/>
                        </w:rPr>
                        <w:t>Deepika Gupta</w:t>
                      </w:r>
                    </w:ins>
                    <w:del w:id="43" w:author="Swadhin Kumar Mishra" w:date="2015-04-07T11:56:00Z">
                      <w:r w:rsidRPr="00CA5D37" w:rsidDel="00CA5D37">
                        <w:rPr>
                          <w:b/>
                          <w:sz w:val="24"/>
                          <w:szCs w:val="24"/>
                          <w:rPrChange w:id="44" w:author="Swadhin Kumar Mishra" w:date="2015-04-07T11:58:00Z">
                            <w:rPr>
                              <w:b/>
                              <w:szCs w:val="20"/>
                            </w:rPr>
                          </w:rPrChange>
                        </w:rPr>
                        <w:delText>5300 Stevens Creek Boulevard, Suite 450</w:delText>
                      </w:r>
                    </w:del>
                  </w:p>
                  <w:p w:rsidR="001A54E8" w:rsidRPr="009D16E1" w:rsidDel="00CA5D37" w:rsidRDefault="001A54E8" w:rsidP="00881584">
                    <w:pPr>
                      <w:spacing w:after="0" w:line="240" w:lineRule="auto"/>
                      <w:rPr>
                        <w:del w:id="45" w:author="Swadhin Kumar Mishra" w:date="2015-04-07T11:56:00Z"/>
                        <w:b/>
                        <w:szCs w:val="20"/>
                      </w:rPr>
                    </w:pPr>
                    <w:del w:id="46" w:author="Swadhin Kumar Mishra" w:date="2015-04-07T11:56:00Z">
                      <w:r w:rsidRPr="009D16E1" w:rsidDel="00CA5D37">
                        <w:rPr>
                          <w:b/>
                          <w:szCs w:val="20"/>
                        </w:rPr>
                        <w:delText>San Jose, CA 95129</w:delText>
                      </w:r>
                    </w:del>
                  </w:p>
                  <w:p w:rsidR="001A54E8" w:rsidRPr="009D16E1" w:rsidDel="00CA5D37" w:rsidRDefault="001A54E8" w:rsidP="00881584">
                    <w:pPr>
                      <w:spacing w:after="0" w:line="240" w:lineRule="auto"/>
                      <w:rPr>
                        <w:del w:id="47" w:author="Swadhin Kumar Mishra" w:date="2015-04-07T11:56:00Z"/>
                        <w:b/>
                        <w:szCs w:val="20"/>
                      </w:rPr>
                    </w:pPr>
                    <w:del w:id="48" w:author="Swadhin Kumar Mishra" w:date="2015-04-07T11:56:00Z">
                      <w:r w:rsidRPr="009D16E1" w:rsidDel="00CA5D37">
                        <w:rPr>
                          <w:b/>
                          <w:szCs w:val="20"/>
                        </w:rPr>
                        <w:delText>USA</w:delText>
                      </w:r>
                    </w:del>
                  </w:p>
                  <w:p w:rsidR="001A54E8" w:rsidRPr="009D16E1" w:rsidDel="00CA5D37" w:rsidRDefault="001A54E8" w:rsidP="00881584">
                    <w:pPr>
                      <w:spacing w:after="0" w:line="240" w:lineRule="auto"/>
                      <w:rPr>
                        <w:del w:id="49" w:author="Swadhin Kumar Mishra" w:date="2015-04-07T11:56:00Z"/>
                        <w:b/>
                        <w:szCs w:val="20"/>
                      </w:rPr>
                    </w:pPr>
                    <w:del w:id="50" w:author="Swadhin Kumar Mishra" w:date="2015-04-07T11:56:00Z">
                      <w:r w:rsidRPr="009D16E1" w:rsidDel="00CA5D37">
                        <w:rPr>
                          <w:b/>
                          <w:szCs w:val="20"/>
                        </w:rPr>
                        <w:delText>Phone: 408.252.7111, 408.213.3310</w:delText>
                      </w:r>
                    </w:del>
                  </w:p>
                  <w:p w:rsidR="001A54E8" w:rsidRPr="009D16E1" w:rsidDel="00CA5D37" w:rsidRDefault="001A54E8" w:rsidP="00881584">
                    <w:pPr>
                      <w:spacing w:after="0" w:line="240" w:lineRule="auto"/>
                      <w:rPr>
                        <w:del w:id="51" w:author="Swadhin Kumar Mishra" w:date="2015-04-07T11:56:00Z"/>
                        <w:b/>
                        <w:szCs w:val="20"/>
                      </w:rPr>
                    </w:pPr>
                    <w:del w:id="52" w:author="Swadhin Kumar Mishra" w:date="2015-04-07T11:56:00Z">
                      <w:r w:rsidRPr="009D16E1" w:rsidDel="00CA5D37">
                        <w:rPr>
                          <w:b/>
                          <w:szCs w:val="20"/>
                        </w:rPr>
                        <w:delText>Fax: 408.252.7114</w:delText>
                      </w:r>
                    </w:del>
                  </w:p>
                  <w:p w:rsidR="001A54E8" w:rsidRPr="009D16E1" w:rsidRDefault="001A54E8" w:rsidP="00881584">
                    <w:pPr>
                      <w:spacing w:after="0" w:line="240" w:lineRule="auto"/>
                      <w:rPr>
                        <w:b/>
                        <w:szCs w:val="20"/>
                      </w:rPr>
                    </w:pPr>
                    <w:del w:id="53" w:author="Swadhin Kumar Mishra" w:date="2015-04-07T11:56:00Z">
                      <w:r w:rsidRPr="009D16E1" w:rsidDel="00CA5D37">
                        <w:rPr>
                          <w:b/>
                          <w:szCs w:val="20"/>
                        </w:rPr>
                        <w:delText>www.impetus.com</w:delText>
                      </w:r>
                    </w:del>
                  </w:p>
                </w:txbxContent>
              </v:textbox>
              <w10:wrap type="square"/>
            </v:shape>
          </w:pict>
        </w:r>
      </w:ins>
    </w:p>
    <w:p w:rsidR="00881584" w:rsidRPr="009D16E1" w:rsidRDefault="00881584" w:rsidP="00881584">
      <w:pPr>
        <w:jc w:val="center"/>
        <w:rPr>
          <w:ins w:id="54" w:author="impetus" w:date="2015-04-03T03:47:00Z"/>
          <w:rFonts w:cstheme="minorHAnsi"/>
        </w:rPr>
      </w:pPr>
    </w:p>
    <w:p w:rsidR="00881584" w:rsidRPr="009D16E1" w:rsidRDefault="00881584" w:rsidP="00881584">
      <w:pPr>
        <w:jc w:val="center"/>
        <w:rPr>
          <w:ins w:id="55" w:author="impetus" w:date="2015-04-03T03:47:00Z"/>
          <w:rFonts w:cstheme="minorHAnsi"/>
        </w:rPr>
      </w:pPr>
    </w:p>
    <w:p w:rsidR="00881584" w:rsidRPr="009D16E1" w:rsidRDefault="00881584" w:rsidP="00881584">
      <w:pPr>
        <w:rPr>
          <w:ins w:id="56" w:author="impetus" w:date="2015-04-03T03:47:00Z"/>
          <w:rFonts w:cstheme="minorHAnsi"/>
        </w:rPr>
      </w:pPr>
    </w:p>
    <w:p w:rsidR="00881584" w:rsidRDefault="00881584" w:rsidP="00881584">
      <w:pPr>
        <w:rPr>
          <w:ins w:id="57" w:author="impetus" w:date="2015-04-03T03:47:00Z"/>
          <w:rFonts w:cstheme="minorHAnsi"/>
        </w:rPr>
      </w:pPr>
    </w:p>
    <w:p w:rsidR="00881584" w:rsidRDefault="00881584" w:rsidP="00881584">
      <w:pPr>
        <w:rPr>
          <w:ins w:id="58" w:author="impetus" w:date="2015-04-03T03:47:00Z"/>
          <w:rFonts w:cstheme="minorHAnsi"/>
        </w:rPr>
      </w:pPr>
      <w:ins w:id="59" w:author="impetus" w:date="2015-04-03T03:47:00Z">
        <w:r>
          <w:rPr>
            <w:rFonts w:cstheme="minorHAnsi"/>
          </w:rPr>
          <w:br w:type="page"/>
        </w:r>
      </w:ins>
    </w:p>
    <w:p w:rsidR="00881584" w:rsidRPr="009D16E1" w:rsidRDefault="00881584" w:rsidP="00881584">
      <w:pPr>
        <w:rPr>
          <w:ins w:id="60" w:author="impetus" w:date="2015-04-03T03:47:00Z"/>
          <w:rFonts w:cstheme="minorHAnsi"/>
        </w:rPr>
      </w:pPr>
    </w:p>
    <w:p w:rsidR="00881584" w:rsidRDefault="00881584" w:rsidP="00881584">
      <w:pPr>
        <w:rPr>
          <w:ins w:id="61" w:author="impetus" w:date="2015-04-03T03:47:00Z"/>
          <w:rFonts w:cstheme="minorHAnsi"/>
        </w:rPr>
      </w:pPr>
    </w:p>
    <w:p w:rsidR="00881584" w:rsidRPr="00881469" w:rsidRDefault="00881584" w:rsidP="00881584">
      <w:pPr>
        <w:rPr>
          <w:ins w:id="62" w:author="impetus" w:date="2015-04-03T03:47:00Z"/>
          <w:rFonts w:cstheme="minorHAnsi"/>
          <w:b/>
        </w:rPr>
      </w:pPr>
      <w:ins w:id="63" w:author="impetus" w:date="2015-04-03T03:47:00Z">
        <w:r w:rsidRPr="00881469">
          <w:rPr>
            <w:rFonts w:cstheme="minorHAnsi"/>
            <w:b/>
          </w:rPr>
          <w:t>Revision History:</w:t>
        </w:r>
      </w:ins>
    </w:p>
    <w:tbl>
      <w:tblPr>
        <w:tblStyle w:val="TableGrid"/>
        <w:tblW w:w="9425" w:type="dxa"/>
        <w:tblLook w:val="04A0" w:firstRow="1" w:lastRow="0" w:firstColumn="1" w:lastColumn="0" w:noHBand="0" w:noVBand="1"/>
      </w:tblPr>
      <w:tblGrid>
        <w:gridCol w:w="1409"/>
        <w:gridCol w:w="1586"/>
        <w:gridCol w:w="2026"/>
        <w:gridCol w:w="2202"/>
        <w:gridCol w:w="2202"/>
      </w:tblGrid>
      <w:tr w:rsidR="00881584" w:rsidTr="00426AC8">
        <w:trPr>
          <w:trHeight w:val="275"/>
          <w:ins w:id="64" w:author="impetus" w:date="2015-04-03T03:47:00Z"/>
        </w:trPr>
        <w:tc>
          <w:tcPr>
            <w:tcW w:w="1409" w:type="dxa"/>
          </w:tcPr>
          <w:p w:rsidR="00881584" w:rsidRPr="00881469" w:rsidRDefault="00881584" w:rsidP="00426AC8">
            <w:pPr>
              <w:jc w:val="center"/>
              <w:rPr>
                <w:ins w:id="65" w:author="impetus" w:date="2015-04-03T03:47:00Z"/>
                <w:rFonts w:cstheme="minorHAnsi"/>
                <w:b/>
              </w:rPr>
            </w:pPr>
            <w:ins w:id="66" w:author="impetus" w:date="2015-04-03T03:47:00Z">
              <w:r>
                <w:rPr>
                  <w:rFonts w:cstheme="minorHAnsi"/>
                  <w:b/>
                </w:rPr>
                <w:t>Version</w:t>
              </w:r>
              <w:r w:rsidRPr="00881469">
                <w:rPr>
                  <w:rFonts w:cstheme="minorHAnsi"/>
                  <w:b/>
                </w:rPr>
                <w:t xml:space="preserve"> No.</w:t>
              </w:r>
            </w:ins>
          </w:p>
        </w:tc>
        <w:tc>
          <w:tcPr>
            <w:tcW w:w="1586" w:type="dxa"/>
          </w:tcPr>
          <w:p w:rsidR="00881584" w:rsidRPr="00881469" w:rsidRDefault="00881584" w:rsidP="00426AC8">
            <w:pPr>
              <w:jc w:val="center"/>
              <w:rPr>
                <w:ins w:id="67" w:author="impetus" w:date="2015-04-03T03:47:00Z"/>
                <w:rFonts w:cstheme="minorHAnsi"/>
                <w:b/>
              </w:rPr>
            </w:pPr>
            <w:ins w:id="68" w:author="impetus" w:date="2015-04-03T03:47:00Z">
              <w:r w:rsidRPr="00881469">
                <w:rPr>
                  <w:rFonts w:cstheme="minorHAnsi"/>
                  <w:b/>
                </w:rPr>
                <w:t>Release Date</w:t>
              </w:r>
            </w:ins>
          </w:p>
        </w:tc>
        <w:tc>
          <w:tcPr>
            <w:tcW w:w="2026" w:type="dxa"/>
          </w:tcPr>
          <w:p w:rsidR="00881584" w:rsidRPr="00881469" w:rsidRDefault="00881584" w:rsidP="00426AC8">
            <w:pPr>
              <w:jc w:val="center"/>
              <w:rPr>
                <w:ins w:id="69" w:author="impetus" w:date="2015-04-03T03:47:00Z"/>
                <w:rFonts w:cstheme="minorHAnsi"/>
                <w:b/>
              </w:rPr>
            </w:pPr>
            <w:ins w:id="70" w:author="impetus" w:date="2015-04-03T03:47:00Z">
              <w:r>
                <w:rPr>
                  <w:rFonts w:cstheme="minorHAnsi"/>
                  <w:b/>
                </w:rPr>
                <w:t>Author</w:t>
              </w:r>
            </w:ins>
          </w:p>
        </w:tc>
        <w:tc>
          <w:tcPr>
            <w:tcW w:w="2202" w:type="dxa"/>
          </w:tcPr>
          <w:p w:rsidR="00881584" w:rsidRPr="00881469" w:rsidRDefault="00881584" w:rsidP="00426AC8">
            <w:pPr>
              <w:jc w:val="center"/>
              <w:rPr>
                <w:ins w:id="71" w:author="impetus" w:date="2015-04-03T03:47:00Z"/>
                <w:rFonts w:cstheme="minorHAnsi"/>
                <w:b/>
              </w:rPr>
            </w:pPr>
            <w:ins w:id="72" w:author="impetus" w:date="2015-04-03T03:47:00Z">
              <w:r>
                <w:rPr>
                  <w:rFonts w:cstheme="minorHAnsi"/>
                  <w:b/>
                </w:rPr>
                <w:t>Description</w:t>
              </w:r>
            </w:ins>
          </w:p>
        </w:tc>
        <w:tc>
          <w:tcPr>
            <w:tcW w:w="2202" w:type="dxa"/>
          </w:tcPr>
          <w:p w:rsidR="00881584" w:rsidRPr="00881469" w:rsidRDefault="00881584" w:rsidP="00426AC8">
            <w:pPr>
              <w:jc w:val="center"/>
              <w:rPr>
                <w:ins w:id="73" w:author="impetus" w:date="2015-04-03T03:47:00Z"/>
                <w:rFonts w:cstheme="minorHAnsi"/>
                <w:b/>
              </w:rPr>
            </w:pPr>
            <w:ins w:id="74" w:author="impetus" w:date="2015-04-03T03:47:00Z">
              <w:r>
                <w:rPr>
                  <w:rFonts w:cstheme="minorHAnsi"/>
                  <w:b/>
                </w:rPr>
                <w:t>Comments</w:t>
              </w:r>
            </w:ins>
          </w:p>
        </w:tc>
      </w:tr>
      <w:tr w:rsidR="00881584" w:rsidTr="00426AC8">
        <w:trPr>
          <w:trHeight w:val="275"/>
          <w:ins w:id="75" w:author="impetus" w:date="2015-04-03T03:47:00Z"/>
        </w:trPr>
        <w:tc>
          <w:tcPr>
            <w:tcW w:w="1409" w:type="dxa"/>
          </w:tcPr>
          <w:p w:rsidR="00881584" w:rsidRDefault="00881584" w:rsidP="00426AC8">
            <w:pPr>
              <w:rPr>
                <w:ins w:id="76" w:author="impetus" w:date="2015-04-03T03:47:00Z"/>
                <w:rFonts w:cstheme="minorHAnsi"/>
              </w:rPr>
            </w:pPr>
            <w:ins w:id="77" w:author="impetus" w:date="2015-04-03T03:47:00Z">
              <w:r>
                <w:rPr>
                  <w:rFonts w:cstheme="minorHAnsi"/>
                </w:rPr>
                <w:t>1.0</w:t>
              </w:r>
            </w:ins>
          </w:p>
        </w:tc>
        <w:tc>
          <w:tcPr>
            <w:tcW w:w="1586" w:type="dxa"/>
          </w:tcPr>
          <w:p w:rsidR="00881584" w:rsidRDefault="00881584" w:rsidP="00426AC8">
            <w:pPr>
              <w:rPr>
                <w:ins w:id="78" w:author="impetus" w:date="2015-04-03T03:47:00Z"/>
                <w:rFonts w:cstheme="minorHAnsi"/>
              </w:rPr>
            </w:pPr>
            <w:ins w:id="79" w:author="impetus" w:date="2015-04-03T03:47:00Z">
              <w:r>
                <w:rPr>
                  <w:rFonts w:cstheme="minorHAnsi"/>
                </w:rPr>
                <w:t>3-Apr-2015</w:t>
              </w:r>
            </w:ins>
          </w:p>
        </w:tc>
        <w:tc>
          <w:tcPr>
            <w:tcW w:w="2026" w:type="dxa"/>
          </w:tcPr>
          <w:p w:rsidR="00881584" w:rsidRDefault="00881584" w:rsidP="00426AC8">
            <w:pPr>
              <w:rPr>
                <w:ins w:id="80" w:author="impetus" w:date="2015-04-03T03:47:00Z"/>
                <w:rFonts w:cstheme="minorHAnsi"/>
              </w:rPr>
            </w:pPr>
            <w:ins w:id="81" w:author="impetus" w:date="2015-04-03T03:47:00Z">
              <w:r>
                <w:rPr>
                  <w:rFonts w:cstheme="minorHAnsi"/>
                </w:rPr>
                <w:t>Swadhin Kumar Mishra</w:t>
              </w:r>
            </w:ins>
            <w:ins w:id="82" w:author="Shashank Sharma" w:date="2015-04-03T12:44:00Z">
              <w:r w:rsidR="009F5D28">
                <w:rPr>
                  <w:rFonts w:cstheme="minorHAnsi"/>
                </w:rPr>
                <w:t>/</w:t>
              </w:r>
            </w:ins>
            <w:ins w:id="83" w:author="Shashank Sharma" w:date="2015-04-03T12:50:00Z">
              <w:r w:rsidR="009F5D28">
                <w:rPr>
                  <w:rFonts w:cstheme="minorHAnsi"/>
                </w:rPr>
                <w:t>Shashank Sharma</w:t>
              </w:r>
            </w:ins>
          </w:p>
        </w:tc>
        <w:tc>
          <w:tcPr>
            <w:tcW w:w="2202" w:type="dxa"/>
          </w:tcPr>
          <w:p w:rsidR="00881584" w:rsidRDefault="00881584" w:rsidP="00426AC8">
            <w:pPr>
              <w:rPr>
                <w:ins w:id="84" w:author="impetus" w:date="2015-04-03T03:47:00Z"/>
                <w:rFonts w:cstheme="minorHAnsi"/>
              </w:rPr>
            </w:pPr>
            <w:ins w:id="85" w:author="impetus" w:date="2015-04-03T03:47:00Z">
              <w:r>
                <w:rPr>
                  <w:rFonts w:cstheme="minorHAnsi"/>
                </w:rPr>
                <w:t>Initial Draft</w:t>
              </w:r>
            </w:ins>
          </w:p>
        </w:tc>
        <w:tc>
          <w:tcPr>
            <w:tcW w:w="2202" w:type="dxa"/>
          </w:tcPr>
          <w:p w:rsidR="00881584" w:rsidRDefault="00881584" w:rsidP="00426AC8">
            <w:pPr>
              <w:ind w:firstLine="720"/>
              <w:rPr>
                <w:ins w:id="86" w:author="impetus" w:date="2015-04-03T03:47:00Z"/>
                <w:rFonts w:cstheme="minorHAnsi"/>
              </w:rPr>
            </w:pPr>
          </w:p>
        </w:tc>
      </w:tr>
    </w:tbl>
    <w:p w:rsidR="00881584" w:rsidRDefault="00881584" w:rsidP="00881584">
      <w:pPr>
        <w:rPr>
          <w:ins w:id="87" w:author="impetus" w:date="2015-04-03T03:47:00Z"/>
          <w:rFonts w:cstheme="minorHAnsi"/>
        </w:rPr>
      </w:pPr>
    </w:p>
    <w:p w:rsidR="00881584" w:rsidRDefault="00881584" w:rsidP="00881584">
      <w:pPr>
        <w:jc w:val="right"/>
        <w:rPr>
          <w:ins w:id="88" w:author="impetus" w:date="2015-04-03T03:47:00Z"/>
          <w:rFonts w:cstheme="minorHAnsi"/>
        </w:rPr>
      </w:pPr>
    </w:p>
    <w:p w:rsidR="00881584" w:rsidRDefault="00881584" w:rsidP="00881584">
      <w:pPr>
        <w:jc w:val="right"/>
        <w:rPr>
          <w:ins w:id="89" w:author="impetus" w:date="2015-04-03T03:47:00Z"/>
          <w:rFonts w:cstheme="minorHAnsi"/>
        </w:rPr>
      </w:pPr>
    </w:p>
    <w:p w:rsidR="00881584" w:rsidRDefault="00881584" w:rsidP="00881584">
      <w:pPr>
        <w:jc w:val="right"/>
        <w:rPr>
          <w:ins w:id="90" w:author="impetus" w:date="2015-04-03T03:47:00Z"/>
          <w:rFonts w:cstheme="minorHAnsi"/>
        </w:rPr>
      </w:pPr>
    </w:p>
    <w:p w:rsidR="00881584" w:rsidRDefault="00881584" w:rsidP="00881584">
      <w:pPr>
        <w:jc w:val="right"/>
        <w:rPr>
          <w:ins w:id="91" w:author="impetus" w:date="2015-04-03T03:47:00Z"/>
          <w:rFonts w:cstheme="minorHAnsi"/>
        </w:rPr>
      </w:pPr>
    </w:p>
    <w:p w:rsidR="00881584" w:rsidRDefault="00881584" w:rsidP="00881584">
      <w:pPr>
        <w:jc w:val="right"/>
        <w:rPr>
          <w:ins w:id="92" w:author="impetus" w:date="2015-04-03T03:47:00Z"/>
          <w:rFonts w:cstheme="minorHAnsi"/>
        </w:rPr>
      </w:pPr>
    </w:p>
    <w:p w:rsidR="00881584" w:rsidRDefault="00881584" w:rsidP="00881584">
      <w:pPr>
        <w:jc w:val="right"/>
        <w:rPr>
          <w:ins w:id="93" w:author="impetus" w:date="2015-04-03T03:47:00Z"/>
          <w:rFonts w:cstheme="minorHAnsi"/>
        </w:rPr>
      </w:pPr>
    </w:p>
    <w:p w:rsidR="00881584" w:rsidRDefault="00881584" w:rsidP="00881584">
      <w:pPr>
        <w:jc w:val="right"/>
        <w:rPr>
          <w:ins w:id="94" w:author="impetus" w:date="2015-04-03T03:47:00Z"/>
          <w:rFonts w:cstheme="minorHAnsi"/>
        </w:rPr>
      </w:pPr>
    </w:p>
    <w:p w:rsidR="00881584" w:rsidRDefault="00881584" w:rsidP="00881584">
      <w:pPr>
        <w:jc w:val="right"/>
        <w:rPr>
          <w:ins w:id="95" w:author="impetus" w:date="2015-04-03T03:47:00Z"/>
          <w:rFonts w:cstheme="minorHAnsi"/>
        </w:rPr>
      </w:pPr>
    </w:p>
    <w:p w:rsidR="00881584" w:rsidRDefault="00881584" w:rsidP="00881584">
      <w:pPr>
        <w:jc w:val="right"/>
        <w:rPr>
          <w:ins w:id="96" w:author="impetus" w:date="2015-04-03T03:47:00Z"/>
          <w:rFonts w:cstheme="minorHAnsi"/>
        </w:rPr>
      </w:pPr>
    </w:p>
    <w:p w:rsidR="00881584" w:rsidRDefault="00881584" w:rsidP="00881584">
      <w:pPr>
        <w:jc w:val="right"/>
        <w:rPr>
          <w:ins w:id="97" w:author="impetus" w:date="2015-04-03T03:47:00Z"/>
          <w:rFonts w:cstheme="minorHAnsi"/>
        </w:rPr>
      </w:pPr>
    </w:p>
    <w:p w:rsidR="00881584" w:rsidRDefault="00881584" w:rsidP="00881584">
      <w:pPr>
        <w:jc w:val="right"/>
        <w:rPr>
          <w:ins w:id="98" w:author="impetus" w:date="2015-04-03T03:47:00Z"/>
          <w:rFonts w:cstheme="minorHAnsi"/>
        </w:rPr>
      </w:pPr>
    </w:p>
    <w:p w:rsidR="00881584" w:rsidRDefault="00881584" w:rsidP="00881584">
      <w:pPr>
        <w:jc w:val="right"/>
        <w:rPr>
          <w:ins w:id="99" w:author="impetus" w:date="2015-04-03T03:47:00Z"/>
          <w:rFonts w:cstheme="minorHAnsi"/>
        </w:rPr>
      </w:pPr>
    </w:p>
    <w:p w:rsidR="00881584" w:rsidRDefault="00881584" w:rsidP="00881584">
      <w:pPr>
        <w:jc w:val="right"/>
        <w:rPr>
          <w:ins w:id="100" w:author="impetus" w:date="2015-04-03T03:47:00Z"/>
          <w:rFonts w:cstheme="minorHAnsi"/>
        </w:rPr>
      </w:pPr>
    </w:p>
    <w:p w:rsidR="00881584" w:rsidRDefault="00881584" w:rsidP="00881584">
      <w:pPr>
        <w:jc w:val="right"/>
        <w:rPr>
          <w:ins w:id="101" w:author="impetus" w:date="2015-04-03T03:47:00Z"/>
          <w:rFonts w:cstheme="minorHAnsi"/>
        </w:rPr>
      </w:pPr>
    </w:p>
    <w:p w:rsidR="00881584" w:rsidRDefault="00881584" w:rsidP="00881584">
      <w:pPr>
        <w:jc w:val="right"/>
        <w:rPr>
          <w:ins w:id="102" w:author="impetus" w:date="2015-04-03T03:47:00Z"/>
          <w:rFonts w:cstheme="minorHAnsi"/>
        </w:rPr>
      </w:pPr>
    </w:p>
    <w:p w:rsidR="00881584" w:rsidRDefault="00881584" w:rsidP="00881584">
      <w:pPr>
        <w:jc w:val="right"/>
        <w:rPr>
          <w:ins w:id="103" w:author="impetus" w:date="2015-04-03T03:47:00Z"/>
          <w:rFonts w:cstheme="minorHAnsi"/>
        </w:rPr>
      </w:pPr>
    </w:p>
    <w:p w:rsidR="00881584" w:rsidRDefault="00881584" w:rsidP="00881584">
      <w:pPr>
        <w:jc w:val="right"/>
        <w:rPr>
          <w:ins w:id="104" w:author="impetus" w:date="2015-04-03T03:47:00Z"/>
          <w:rFonts w:cstheme="minorHAnsi"/>
        </w:rPr>
      </w:pPr>
    </w:p>
    <w:p w:rsidR="00881584" w:rsidRDefault="00881584" w:rsidP="00881584">
      <w:pPr>
        <w:jc w:val="right"/>
        <w:rPr>
          <w:ins w:id="105" w:author="impetus" w:date="2015-04-03T03:47:00Z"/>
          <w:rFonts w:cstheme="minorHAnsi"/>
        </w:rPr>
      </w:pPr>
    </w:p>
    <w:p w:rsidR="00881584" w:rsidRDefault="00881584" w:rsidP="00881584">
      <w:pPr>
        <w:jc w:val="right"/>
        <w:rPr>
          <w:ins w:id="106" w:author="impetus" w:date="2015-04-03T03:47:00Z"/>
          <w:rFonts w:cstheme="minorHAnsi"/>
        </w:rPr>
      </w:pPr>
    </w:p>
    <w:p w:rsidR="00881584" w:rsidRDefault="00881584" w:rsidP="00881584">
      <w:pPr>
        <w:jc w:val="right"/>
        <w:rPr>
          <w:ins w:id="107" w:author="impetus" w:date="2015-04-03T03:47:00Z"/>
          <w:rFonts w:cstheme="minorHAnsi"/>
        </w:rPr>
      </w:pPr>
    </w:p>
    <w:customXmlInsRangeStart w:id="108" w:author="impetus" w:date="2015-04-03T03:47:00Z"/>
    <w:sdt>
      <w:sdtPr>
        <w:rPr>
          <w:rFonts w:asciiTheme="minorHAnsi" w:eastAsiaTheme="minorHAnsi" w:hAnsiTheme="minorHAnsi" w:cstheme="minorBidi"/>
          <w:b w:val="0"/>
          <w:bCs w:val="0"/>
          <w:color w:val="auto"/>
          <w:sz w:val="22"/>
          <w:szCs w:val="22"/>
          <w:lang w:val="en-IN" w:eastAsia="en-US"/>
        </w:rPr>
        <w:id w:val="396563271"/>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lang w:val="en-US" w:eastAsia="ja-JP"/>
        </w:rPr>
      </w:sdtEndPr>
      <w:sdtContent>
        <w:customXmlInsRangeEnd w:id="108"/>
        <w:customXmlInsRangeStart w:id="109" w:author="impetus" w:date="2015-04-03T03:47:00Z"/>
        <w:sdt>
          <w:sdtPr>
            <w:rPr>
              <w:rFonts w:asciiTheme="minorHAnsi" w:eastAsiaTheme="minorHAnsi" w:hAnsiTheme="minorHAnsi" w:cstheme="minorBidi"/>
              <w:b w:val="0"/>
              <w:bCs w:val="0"/>
              <w:color w:val="auto"/>
              <w:sz w:val="22"/>
              <w:szCs w:val="22"/>
              <w:lang w:val="en-IN" w:eastAsia="en-US"/>
            </w:rPr>
            <w:id w:val="396563272"/>
            <w:docPartObj>
              <w:docPartGallery w:val="Table of Contents"/>
              <w:docPartUnique/>
            </w:docPartObj>
          </w:sdtPr>
          <w:sdtEndPr>
            <w:rPr>
              <w:noProof/>
            </w:rPr>
          </w:sdtEndPr>
          <w:sdtContent>
            <w:customXmlInsRangeEnd w:id="109"/>
            <w:p w:rsidR="00881584" w:rsidRDefault="00881584" w:rsidP="00881584">
              <w:pPr>
                <w:pStyle w:val="TOCHeading"/>
                <w:rPr>
                  <w:ins w:id="110" w:author="impetus" w:date="2015-04-03T03:47:00Z"/>
                </w:rPr>
              </w:pPr>
              <w:ins w:id="111" w:author="impetus" w:date="2015-04-03T03:47:00Z">
                <w:r>
                  <w:t>Table of Contents</w:t>
                </w:r>
              </w:ins>
            </w:p>
            <w:p w:rsidR="00881584" w:rsidRPr="0012140E" w:rsidRDefault="00881584" w:rsidP="00881584">
              <w:pPr>
                <w:pStyle w:val="TOC2"/>
                <w:tabs>
                  <w:tab w:val="right" w:leader="dot" w:pos="9016"/>
                </w:tabs>
                <w:rPr>
                  <w:ins w:id="112" w:author="impetus" w:date="2015-04-03T03:47:00Z"/>
                  <w:rFonts w:eastAsiaTheme="minorEastAsia"/>
                  <w:b/>
                  <w:noProof/>
                  <w:color w:val="C00000"/>
                  <w:sz w:val="20"/>
                  <w:szCs w:val="20"/>
                  <w:lang w:val="en-US"/>
                </w:rPr>
              </w:pPr>
              <w:ins w:id="113" w:author="impetus" w:date="2015-04-03T03:47:00Z">
                <w:r w:rsidRPr="0012140E">
                  <w:rPr>
                    <w:rFonts w:cs="Arial"/>
                    <w:b/>
                    <w:color w:val="C00000"/>
                    <w:sz w:val="20"/>
                    <w:szCs w:val="20"/>
                  </w:rPr>
                  <w:fldChar w:fldCharType="begin"/>
                </w:r>
                <w:r w:rsidRPr="0012140E">
                  <w:rPr>
                    <w:rFonts w:cs="Arial"/>
                    <w:b/>
                    <w:color w:val="C00000"/>
                    <w:sz w:val="20"/>
                    <w:szCs w:val="20"/>
                  </w:rPr>
                  <w:instrText xml:space="preserve"> TOC \o "1-3" \h \z \u </w:instrText>
                </w:r>
                <w:r w:rsidRPr="0012140E">
                  <w:rPr>
                    <w:rFonts w:cs="Arial"/>
                    <w:b/>
                    <w:color w:val="C00000"/>
                    <w:sz w:val="20"/>
                    <w:szCs w:val="20"/>
                  </w:rPr>
                  <w:fldChar w:fldCharType="separate"/>
                </w:r>
                <w:r>
                  <w:fldChar w:fldCharType="begin"/>
                </w:r>
                <w:r>
                  <w:instrText>HYPERLINK \l "_Toc354664789"</w:instrText>
                </w:r>
                <w:r>
                  <w:fldChar w:fldCharType="separate"/>
                </w:r>
                <w:r w:rsidRPr="0012140E">
                  <w:rPr>
                    <w:rStyle w:val="Hyperlink"/>
                    <w:b/>
                    <w:noProof/>
                    <w:color w:val="C00000"/>
                    <w:sz w:val="20"/>
                    <w:szCs w:val="20"/>
                  </w:rPr>
                  <w:t>1.0 INTRODUCTION</w:t>
                </w:r>
                <w:r w:rsidRPr="0012140E">
                  <w:rPr>
                    <w:b/>
                    <w:noProof/>
                    <w:webHidden/>
                    <w:color w:val="C00000"/>
                    <w:sz w:val="20"/>
                    <w:szCs w:val="20"/>
                  </w:rPr>
                  <w:tab/>
                </w:r>
                <w:r w:rsidRPr="0012140E">
                  <w:rPr>
                    <w:b/>
                    <w:noProof/>
                    <w:webHidden/>
                    <w:color w:val="C00000"/>
                    <w:sz w:val="20"/>
                    <w:szCs w:val="20"/>
                  </w:rPr>
                  <w:fldChar w:fldCharType="begin"/>
                </w:r>
                <w:r w:rsidRPr="0012140E">
                  <w:rPr>
                    <w:b/>
                    <w:noProof/>
                    <w:webHidden/>
                    <w:color w:val="C00000"/>
                    <w:sz w:val="20"/>
                    <w:szCs w:val="20"/>
                  </w:rPr>
                  <w:instrText xml:space="preserve"> PAGEREF _Toc354664789 \h </w:instrText>
                </w:r>
              </w:ins>
              <w:r w:rsidRPr="0012140E">
                <w:rPr>
                  <w:b/>
                  <w:noProof/>
                  <w:webHidden/>
                  <w:color w:val="C00000"/>
                  <w:sz w:val="20"/>
                  <w:szCs w:val="20"/>
                </w:rPr>
              </w:r>
              <w:ins w:id="114" w:author="impetus" w:date="2015-04-03T03:47:00Z">
                <w:r w:rsidRPr="0012140E">
                  <w:rPr>
                    <w:b/>
                    <w:noProof/>
                    <w:webHidden/>
                    <w:color w:val="C00000"/>
                    <w:sz w:val="20"/>
                    <w:szCs w:val="20"/>
                  </w:rPr>
                  <w:fldChar w:fldCharType="separate"/>
                </w:r>
                <w:r w:rsidRPr="0012140E">
                  <w:rPr>
                    <w:b/>
                    <w:noProof/>
                    <w:webHidden/>
                    <w:color w:val="C00000"/>
                    <w:sz w:val="20"/>
                    <w:szCs w:val="20"/>
                  </w:rPr>
                  <w:t>4</w:t>
                </w:r>
                <w:r w:rsidRPr="0012140E">
                  <w:rPr>
                    <w:b/>
                    <w:noProof/>
                    <w:webHidden/>
                    <w:color w:val="C00000"/>
                    <w:sz w:val="20"/>
                    <w:szCs w:val="20"/>
                  </w:rPr>
                  <w:fldChar w:fldCharType="end"/>
                </w:r>
                <w:r>
                  <w:fldChar w:fldCharType="end"/>
                </w:r>
              </w:ins>
            </w:p>
            <w:p w:rsidR="00881584" w:rsidRPr="0012140E" w:rsidRDefault="00881584" w:rsidP="00881584">
              <w:pPr>
                <w:pStyle w:val="TOC2"/>
                <w:tabs>
                  <w:tab w:val="right" w:leader="dot" w:pos="9016"/>
                </w:tabs>
                <w:rPr>
                  <w:ins w:id="115" w:author="impetus" w:date="2015-04-03T03:47:00Z"/>
                  <w:rFonts w:eastAsiaTheme="minorEastAsia"/>
                  <w:b/>
                  <w:noProof/>
                  <w:color w:val="C00000"/>
                  <w:sz w:val="20"/>
                  <w:szCs w:val="20"/>
                  <w:lang w:val="en-US"/>
                </w:rPr>
              </w:pPr>
              <w:ins w:id="116" w:author="impetus" w:date="2015-04-03T03:47:00Z">
                <w:r>
                  <w:fldChar w:fldCharType="begin"/>
                </w:r>
                <w:r>
                  <w:instrText>HYPERLINK \l "_Toc354664790"</w:instrText>
                </w:r>
                <w:r>
                  <w:fldChar w:fldCharType="separate"/>
                </w:r>
                <w:r w:rsidRPr="0012140E">
                  <w:rPr>
                    <w:rStyle w:val="Hyperlink"/>
                    <w:b/>
                    <w:noProof/>
                    <w:color w:val="C00000"/>
                    <w:sz w:val="20"/>
                    <w:szCs w:val="20"/>
                  </w:rPr>
                  <w:t>2.0 OBJECTIVE</w:t>
                </w:r>
                <w:r w:rsidRPr="0012140E">
                  <w:rPr>
                    <w:b/>
                    <w:noProof/>
                    <w:webHidden/>
                    <w:color w:val="C00000"/>
                    <w:sz w:val="20"/>
                    <w:szCs w:val="20"/>
                  </w:rPr>
                  <w:tab/>
                </w:r>
                <w:r w:rsidRPr="0012140E">
                  <w:rPr>
                    <w:b/>
                    <w:noProof/>
                    <w:webHidden/>
                    <w:color w:val="C00000"/>
                    <w:sz w:val="20"/>
                    <w:szCs w:val="20"/>
                  </w:rPr>
                  <w:fldChar w:fldCharType="begin"/>
                </w:r>
                <w:r w:rsidRPr="0012140E">
                  <w:rPr>
                    <w:b/>
                    <w:noProof/>
                    <w:webHidden/>
                    <w:color w:val="C00000"/>
                    <w:sz w:val="20"/>
                    <w:szCs w:val="20"/>
                  </w:rPr>
                  <w:instrText xml:space="preserve"> PAGEREF _Toc354664790 \h </w:instrText>
                </w:r>
              </w:ins>
              <w:r w:rsidRPr="0012140E">
                <w:rPr>
                  <w:b/>
                  <w:noProof/>
                  <w:webHidden/>
                  <w:color w:val="C00000"/>
                  <w:sz w:val="20"/>
                  <w:szCs w:val="20"/>
                </w:rPr>
              </w:r>
              <w:ins w:id="117" w:author="impetus" w:date="2015-04-03T03:47:00Z">
                <w:r w:rsidRPr="0012140E">
                  <w:rPr>
                    <w:b/>
                    <w:noProof/>
                    <w:webHidden/>
                    <w:color w:val="C00000"/>
                    <w:sz w:val="20"/>
                    <w:szCs w:val="20"/>
                  </w:rPr>
                  <w:fldChar w:fldCharType="separate"/>
                </w:r>
                <w:r w:rsidRPr="0012140E">
                  <w:rPr>
                    <w:b/>
                    <w:noProof/>
                    <w:webHidden/>
                    <w:color w:val="C00000"/>
                    <w:sz w:val="20"/>
                    <w:szCs w:val="20"/>
                  </w:rPr>
                  <w:t>4</w:t>
                </w:r>
                <w:r w:rsidRPr="0012140E">
                  <w:rPr>
                    <w:b/>
                    <w:noProof/>
                    <w:webHidden/>
                    <w:color w:val="C00000"/>
                    <w:sz w:val="20"/>
                    <w:szCs w:val="20"/>
                  </w:rPr>
                  <w:fldChar w:fldCharType="end"/>
                </w:r>
                <w:r>
                  <w:fldChar w:fldCharType="end"/>
                </w:r>
              </w:ins>
            </w:p>
            <w:p w:rsidR="00881584" w:rsidRPr="0012140E" w:rsidRDefault="00881584" w:rsidP="00881584">
              <w:pPr>
                <w:pStyle w:val="TOC3"/>
                <w:ind w:left="220"/>
                <w:rPr>
                  <w:ins w:id="118" w:author="impetus" w:date="2015-04-03T03:47:00Z"/>
                  <w:rFonts w:eastAsiaTheme="minorEastAsia"/>
                  <w:b/>
                  <w:noProof/>
                  <w:color w:val="C00000"/>
                  <w:sz w:val="20"/>
                  <w:szCs w:val="20"/>
                  <w:lang w:val="en-US"/>
                </w:rPr>
              </w:pPr>
              <w:ins w:id="119" w:author="impetus" w:date="2015-04-03T03:47:00Z">
                <w:r>
                  <w:fldChar w:fldCharType="begin"/>
                </w:r>
                <w:r>
                  <w:instrText>HYPERLINK \l "_Toc354664791"</w:instrText>
                </w:r>
                <w:r>
                  <w:fldChar w:fldCharType="separate"/>
                </w:r>
                <w:r w:rsidRPr="0012140E">
                  <w:rPr>
                    <w:rStyle w:val="Hyperlink"/>
                    <w:b/>
                    <w:noProof/>
                    <w:color w:val="C00000"/>
                    <w:sz w:val="20"/>
                    <w:szCs w:val="20"/>
                  </w:rPr>
                  <w:t>2.1 Objectives</w:t>
                </w:r>
                <w:r w:rsidRPr="0012140E">
                  <w:rPr>
                    <w:b/>
                    <w:noProof/>
                    <w:webHidden/>
                    <w:color w:val="C00000"/>
                    <w:sz w:val="20"/>
                    <w:szCs w:val="20"/>
                  </w:rPr>
                  <w:tab/>
                </w:r>
                <w:r w:rsidRPr="0012140E">
                  <w:rPr>
                    <w:b/>
                    <w:noProof/>
                    <w:webHidden/>
                    <w:color w:val="C00000"/>
                    <w:sz w:val="20"/>
                    <w:szCs w:val="20"/>
                  </w:rPr>
                  <w:fldChar w:fldCharType="begin"/>
                </w:r>
                <w:r w:rsidRPr="0012140E">
                  <w:rPr>
                    <w:b/>
                    <w:noProof/>
                    <w:webHidden/>
                    <w:color w:val="C00000"/>
                    <w:sz w:val="20"/>
                    <w:szCs w:val="20"/>
                  </w:rPr>
                  <w:instrText xml:space="preserve"> PAGEREF _Toc354664791 \h </w:instrText>
                </w:r>
              </w:ins>
              <w:r w:rsidRPr="0012140E">
                <w:rPr>
                  <w:b/>
                  <w:noProof/>
                  <w:webHidden/>
                  <w:color w:val="C00000"/>
                  <w:sz w:val="20"/>
                  <w:szCs w:val="20"/>
                </w:rPr>
              </w:r>
              <w:ins w:id="120" w:author="impetus" w:date="2015-04-03T03:47:00Z">
                <w:r w:rsidRPr="0012140E">
                  <w:rPr>
                    <w:b/>
                    <w:noProof/>
                    <w:webHidden/>
                    <w:color w:val="C00000"/>
                    <w:sz w:val="20"/>
                    <w:szCs w:val="20"/>
                  </w:rPr>
                  <w:fldChar w:fldCharType="separate"/>
                </w:r>
                <w:r w:rsidRPr="0012140E">
                  <w:rPr>
                    <w:b/>
                    <w:noProof/>
                    <w:webHidden/>
                    <w:color w:val="C00000"/>
                    <w:sz w:val="20"/>
                    <w:szCs w:val="20"/>
                  </w:rPr>
                  <w:t>4</w:t>
                </w:r>
                <w:r w:rsidRPr="0012140E">
                  <w:rPr>
                    <w:b/>
                    <w:noProof/>
                    <w:webHidden/>
                    <w:color w:val="C00000"/>
                    <w:sz w:val="20"/>
                    <w:szCs w:val="20"/>
                  </w:rPr>
                  <w:fldChar w:fldCharType="end"/>
                </w:r>
                <w:r>
                  <w:fldChar w:fldCharType="end"/>
                </w:r>
              </w:ins>
            </w:p>
            <w:p w:rsidR="00881584" w:rsidRPr="0012140E" w:rsidRDefault="00881584" w:rsidP="00881584">
              <w:pPr>
                <w:pStyle w:val="TOC3"/>
                <w:ind w:left="220"/>
                <w:rPr>
                  <w:ins w:id="121" w:author="impetus" w:date="2015-04-03T03:47:00Z"/>
                  <w:rFonts w:eastAsiaTheme="minorEastAsia"/>
                  <w:b/>
                  <w:noProof/>
                  <w:color w:val="C00000"/>
                  <w:sz w:val="20"/>
                  <w:szCs w:val="20"/>
                  <w:lang w:val="en-US"/>
                </w:rPr>
              </w:pPr>
              <w:ins w:id="122" w:author="impetus" w:date="2015-04-03T03:47:00Z">
                <w:r>
                  <w:fldChar w:fldCharType="begin"/>
                </w:r>
                <w:r>
                  <w:instrText>HYPERLINK \l "_Toc354664792"</w:instrText>
                </w:r>
                <w:r>
                  <w:fldChar w:fldCharType="separate"/>
                </w:r>
                <w:r w:rsidRPr="0012140E">
                  <w:rPr>
                    <w:rStyle w:val="Hyperlink"/>
                    <w:b/>
                    <w:noProof/>
                    <w:color w:val="C00000"/>
                    <w:sz w:val="20"/>
                    <w:szCs w:val="20"/>
                  </w:rPr>
                  <w:t>2.2 Intended audience for this document</w:t>
                </w:r>
                <w:r w:rsidRPr="0012140E">
                  <w:rPr>
                    <w:b/>
                    <w:noProof/>
                    <w:webHidden/>
                    <w:color w:val="C00000"/>
                    <w:sz w:val="20"/>
                    <w:szCs w:val="20"/>
                  </w:rPr>
                  <w:tab/>
                </w:r>
                <w:r w:rsidRPr="0012140E">
                  <w:rPr>
                    <w:b/>
                    <w:noProof/>
                    <w:webHidden/>
                    <w:color w:val="C00000"/>
                    <w:sz w:val="20"/>
                    <w:szCs w:val="20"/>
                  </w:rPr>
                  <w:fldChar w:fldCharType="begin"/>
                </w:r>
                <w:r w:rsidRPr="0012140E">
                  <w:rPr>
                    <w:b/>
                    <w:noProof/>
                    <w:webHidden/>
                    <w:color w:val="C00000"/>
                    <w:sz w:val="20"/>
                    <w:szCs w:val="20"/>
                  </w:rPr>
                  <w:instrText xml:space="preserve"> PAGEREF _Toc354664792 \h </w:instrText>
                </w:r>
              </w:ins>
              <w:r w:rsidRPr="0012140E">
                <w:rPr>
                  <w:b/>
                  <w:noProof/>
                  <w:webHidden/>
                  <w:color w:val="C00000"/>
                  <w:sz w:val="20"/>
                  <w:szCs w:val="20"/>
                </w:rPr>
              </w:r>
              <w:ins w:id="123" w:author="impetus" w:date="2015-04-03T03:47:00Z">
                <w:r w:rsidRPr="0012140E">
                  <w:rPr>
                    <w:b/>
                    <w:noProof/>
                    <w:webHidden/>
                    <w:color w:val="C00000"/>
                    <w:sz w:val="20"/>
                    <w:szCs w:val="20"/>
                  </w:rPr>
                  <w:fldChar w:fldCharType="separate"/>
                </w:r>
                <w:r w:rsidRPr="0012140E">
                  <w:rPr>
                    <w:b/>
                    <w:noProof/>
                    <w:webHidden/>
                    <w:color w:val="C00000"/>
                    <w:sz w:val="20"/>
                    <w:szCs w:val="20"/>
                  </w:rPr>
                  <w:t>4</w:t>
                </w:r>
                <w:r w:rsidRPr="0012140E">
                  <w:rPr>
                    <w:b/>
                    <w:noProof/>
                    <w:webHidden/>
                    <w:color w:val="C00000"/>
                    <w:sz w:val="20"/>
                    <w:szCs w:val="20"/>
                  </w:rPr>
                  <w:fldChar w:fldCharType="end"/>
                </w:r>
                <w:r>
                  <w:fldChar w:fldCharType="end"/>
                </w:r>
              </w:ins>
            </w:p>
            <w:p w:rsidR="00881584" w:rsidRPr="0012140E" w:rsidRDefault="00881584" w:rsidP="00881584">
              <w:pPr>
                <w:pStyle w:val="TOC2"/>
                <w:tabs>
                  <w:tab w:val="right" w:leader="dot" w:pos="9016"/>
                </w:tabs>
                <w:rPr>
                  <w:ins w:id="124" w:author="impetus" w:date="2015-04-03T03:47:00Z"/>
                  <w:rFonts w:eastAsiaTheme="minorEastAsia"/>
                  <w:b/>
                  <w:noProof/>
                  <w:color w:val="C00000"/>
                  <w:sz w:val="20"/>
                  <w:szCs w:val="20"/>
                  <w:lang w:val="en-US"/>
                </w:rPr>
              </w:pPr>
              <w:ins w:id="125" w:author="impetus" w:date="2015-04-03T03:47:00Z">
                <w:r>
                  <w:fldChar w:fldCharType="begin"/>
                </w:r>
                <w:r>
                  <w:instrText>HYPERLINK \l "_Toc354664793"</w:instrText>
                </w:r>
                <w:r>
                  <w:fldChar w:fldCharType="separate"/>
                </w:r>
                <w:r w:rsidRPr="0012140E">
                  <w:rPr>
                    <w:rStyle w:val="Hyperlink"/>
                    <w:b/>
                    <w:noProof/>
                    <w:color w:val="C00000"/>
                    <w:sz w:val="20"/>
                    <w:szCs w:val="20"/>
                  </w:rPr>
                  <w:t>3.0 SCOPE</w:t>
                </w:r>
                <w:r w:rsidRPr="0012140E">
                  <w:rPr>
                    <w:b/>
                    <w:noProof/>
                    <w:webHidden/>
                    <w:color w:val="C00000"/>
                    <w:sz w:val="20"/>
                    <w:szCs w:val="20"/>
                  </w:rPr>
                  <w:tab/>
                </w:r>
                <w:r w:rsidRPr="0012140E">
                  <w:rPr>
                    <w:b/>
                    <w:noProof/>
                    <w:webHidden/>
                    <w:color w:val="C00000"/>
                    <w:sz w:val="20"/>
                    <w:szCs w:val="20"/>
                  </w:rPr>
                  <w:fldChar w:fldCharType="begin"/>
                </w:r>
                <w:r w:rsidRPr="0012140E">
                  <w:rPr>
                    <w:b/>
                    <w:noProof/>
                    <w:webHidden/>
                    <w:color w:val="C00000"/>
                    <w:sz w:val="20"/>
                    <w:szCs w:val="20"/>
                  </w:rPr>
                  <w:instrText xml:space="preserve"> PAGEREF _Toc354664793 \h </w:instrText>
                </w:r>
              </w:ins>
              <w:r w:rsidRPr="0012140E">
                <w:rPr>
                  <w:b/>
                  <w:noProof/>
                  <w:webHidden/>
                  <w:color w:val="C00000"/>
                  <w:sz w:val="20"/>
                  <w:szCs w:val="20"/>
                </w:rPr>
              </w:r>
              <w:ins w:id="126" w:author="impetus" w:date="2015-04-03T03:47:00Z">
                <w:r w:rsidRPr="0012140E">
                  <w:rPr>
                    <w:b/>
                    <w:noProof/>
                    <w:webHidden/>
                    <w:color w:val="C00000"/>
                    <w:sz w:val="20"/>
                    <w:szCs w:val="20"/>
                  </w:rPr>
                  <w:fldChar w:fldCharType="separate"/>
                </w:r>
                <w:r w:rsidRPr="0012140E">
                  <w:rPr>
                    <w:b/>
                    <w:noProof/>
                    <w:webHidden/>
                    <w:color w:val="C00000"/>
                    <w:sz w:val="20"/>
                    <w:szCs w:val="20"/>
                  </w:rPr>
                  <w:t>4</w:t>
                </w:r>
                <w:r w:rsidRPr="0012140E">
                  <w:rPr>
                    <w:b/>
                    <w:noProof/>
                    <w:webHidden/>
                    <w:color w:val="C00000"/>
                    <w:sz w:val="20"/>
                    <w:szCs w:val="20"/>
                  </w:rPr>
                  <w:fldChar w:fldCharType="end"/>
                </w:r>
                <w:r>
                  <w:fldChar w:fldCharType="end"/>
                </w:r>
              </w:ins>
            </w:p>
            <w:p w:rsidR="00881584" w:rsidRPr="0012140E" w:rsidRDefault="00881584" w:rsidP="00881584">
              <w:pPr>
                <w:pStyle w:val="TOC2"/>
                <w:tabs>
                  <w:tab w:val="right" w:leader="dot" w:pos="9016"/>
                </w:tabs>
                <w:rPr>
                  <w:ins w:id="127" w:author="impetus" w:date="2015-04-03T03:47:00Z"/>
                  <w:rFonts w:eastAsiaTheme="minorEastAsia"/>
                  <w:b/>
                  <w:noProof/>
                  <w:color w:val="C00000"/>
                  <w:sz w:val="20"/>
                  <w:szCs w:val="20"/>
                  <w:lang w:val="en-US"/>
                </w:rPr>
              </w:pPr>
              <w:ins w:id="128" w:author="impetus" w:date="2015-04-03T03:47:00Z">
                <w:r>
                  <w:fldChar w:fldCharType="begin"/>
                </w:r>
                <w:r>
                  <w:instrText>HYPERLINK \l "_Toc354664794"</w:instrText>
                </w:r>
                <w:r>
                  <w:fldChar w:fldCharType="separate"/>
                </w:r>
                <w:r w:rsidRPr="0012140E">
                  <w:rPr>
                    <w:rStyle w:val="Hyperlink"/>
                    <w:b/>
                    <w:noProof/>
                    <w:color w:val="C00000"/>
                    <w:sz w:val="20"/>
                    <w:szCs w:val="20"/>
                  </w:rPr>
                  <w:t>4.0 TESTING STRATEGY</w:t>
                </w:r>
                <w:r w:rsidRPr="0012140E">
                  <w:rPr>
                    <w:b/>
                    <w:noProof/>
                    <w:webHidden/>
                    <w:color w:val="C00000"/>
                    <w:sz w:val="20"/>
                    <w:szCs w:val="20"/>
                  </w:rPr>
                  <w:tab/>
                </w:r>
                <w:r>
                  <w:fldChar w:fldCharType="end"/>
                </w:r>
              </w:ins>
              <w:ins w:id="129" w:author="impetus" w:date="2015-04-03T03:54:00Z">
                <w:r w:rsidR="003B5D3E" w:rsidRPr="003B5D3E">
                  <w:rPr>
                    <w:b/>
                    <w:noProof/>
                    <w:color w:val="C00000"/>
                    <w:sz w:val="20"/>
                    <w:szCs w:val="20"/>
                    <w:rPrChange w:id="130" w:author="impetus" w:date="2015-04-03T03:54:00Z">
                      <w:rPr/>
                    </w:rPrChange>
                  </w:rPr>
                  <w:t>5</w:t>
                </w:r>
              </w:ins>
            </w:p>
            <w:p w:rsidR="00881584" w:rsidRPr="0012140E" w:rsidRDefault="00881584" w:rsidP="00881584">
              <w:pPr>
                <w:pStyle w:val="TOC3"/>
                <w:ind w:left="220"/>
                <w:rPr>
                  <w:ins w:id="131" w:author="impetus" w:date="2015-04-03T03:47:00Z"/>
                  <w:rFonts w:eastAsiaTheme="minorEastAsia"/>
                  <w:b/>
                  <w:noProof/>
                  <w:color w:val="C00000"/>
                  <w:sz w:val="20"/>
                  <w:szCs w:val="20"/>
                  <w:lang w:val="en-US"/>
                </w:rPr>
              </w:pPr>
              <w:ins w:id="132" w:author="impetus" w:date="2015-04-03T03:47:00Z">
                <w:r>
                  <w:fldChar w:fldCharType="begin"/>
                </w:r>
                <w:r>
                  <w:instrText>HYPERLINK \l "_Toc354664795"</w:instrText>
                </w:r>
                <w:r>
                  <w:fldChar w:fldCharType="separate"/>
                </w:r>
                <w:r w:rsidRPr="0012140E">
                  <w:rPr>
                    <w:rStyle w:val="Hyperlink"/>
                    <w:b/>
                    <w:noProof/>
                    <w:color w:val="C00000"/>
                    <w:sz w:val="20"/>
                    <w:szCs w:val="20"/>
                  </w:rPr>
                  <w:t xml:space="preserve">4.1 </w:t>
                </w:r>
                <w:r>
                  <w:rPr>
                    <w:rStyle w:val="Hyperlink"/>
                    <w:b/>
                    <w:noProof/>
                    <w:color w:val="C00000"/>
                    <w:sz w:val="20"/>
                    <w:szCs w:val="20"/>
                  </w:rPr>
                  <w:t xml:space="preserve">Manual </w:t>
                </w:r>
                <w:r w:rsidRPr="0012140E">
                  <w:rPr>
                    <w:rStyle w:val="Hyperlink"/>
                    <w:b/>
                    <w:noProof/>
                    <w:color w:val="C00000"/>
                    <w:sz w:val="20"/>
                    <w:szCs w:val="20"/>
                  </w:rPr>
                  <w:t>Testing</w:t>
                </w:r>
                <w:r>
                  <w:rPr>
                    <w:rStyle w:val="Hyperlink"/>
                    <w:b/>
                    <w:noProof/>
                    <w:color w:val="C00000"/>
                    <w:sz w:val="20"/>
                    <w:szCs w:val="20"/>
                  </w:rPr>
                  <w:t>(functional)</w:t>
                </w:r>
                <w:r w:rsidRPr="0012140E">
                  <w:rPr>
                    <w:b/>
                    <w:noProof/>
                    <w:webHidden/>
                    <w:color w:val="C00000"/>
                    <w:sz w:val="20"/>
                    <w:szCs w:val="20"/>
                  </w:rPr>
                  <w:tab/>
                </w:r>
              </w:ins>
              <w:ins w:id="133" w:author="impetus" w:date="2015-04-03T03:55:00Z">
                <w:r w:rsidR="003B5D3E" w:rsidRPr="003B5D3E">
                  <w:rPr>
                    <w:b/>
                    <w:noProof/>
                    <w:color w:val="C00000"/>
                    <w:sz w:val="20"/>
                    <w:szCs w:val="20"/>
                  </w:rPr>
                  <w:t>5</w:t>
                </w:r>
              </w:ins>
              <w:ins w:id="134" w:author="impetus" w:date="2015-04-03T03:47:00Z">
                <w:r>
                  <w:fldChar w:fldCharType="end"/>
                </w:r>
              </w:ins>
            </w:p>
            <w:p w:rsidR="00881584" w:rsidRPr="0012140E" w:rsidRDefault="00881584" w:rsidP="00881584">
              <w:pPr>
                <w:pStyle w:val="TOC3"/>
                <w:ind w:left="220"/>
                <w:rPr>
                  <w:ins w:id="135" w:author="impetus" w:date="2015-04-03T03:47:00Z"/>
                  <w:rFonts w:eastAsiaTheme="minorEastAsia"/>
                  <w:b/>
                  <w:noProof/>
                  <w:color w:val="C00000"/>
                  <w:sz w:val="20"/>
                  <w:szCs w:val="20"/>
                  <w:lang w:val="en-US"/>
                </w:rPr>
              </w:pPr>
              <w:ins w:id="136" w:author="impetus" w:date="2015-04-03T03:47:00Z">
                <w:r>
                  <w:fldChar w:fldCharType="begin"/>
                </w:r>
                <w:r>
                  <w:instrText>HYPERLINK \l "_Toc354664797"</w:instrText>
                </w:r>
                <w:r>
                  <w:fldChar w:fldCharType="separate"/>
                </w:r>
                <w:r w:rsidRPr="0012140E">
                  <w:rPr>
                    <w:rStyle w:val="Hyperlink"/>
                    <w:b/>
                    <w:noProof/>
                    <w:color w:val="C00000"/>
                    <w:sz w:val="20"/>
                    <w:szCs w:val="20"/>
                  </w:rPr>
                  <w:t>4.</w:t>
                </w:r>
                <w:r>
                  <w:rPr>
                    <w:rStyle w:val="Hyperlink"/>
                    <w:b/>
                    <w:noProof/>
                    <w:color w:val="C00000"/>
                    <w:sz w:val="20"/>
                    <w:szCs w:val="20"/>
                  </w:rPr>
                  <w:t>2</w:t>
                </w:r>
                <w:r w:rsidRPr="0012140E">
                  <w:rPr>
                    <w:rStyle w:val="Hyperlink"/>
                    <w:b/>
                    <w:noProof/>
                    <w:color w:val="C00000"/>
                    <w:sz w:val="20"/>
                    <w:szCs w:val="20"/>
                  </w:rPr>
                  <w:t xml:space="preserve"> </w:t>
                </w:r>
                <w:r w:rsidRPr="008266A8">
                  <w:rPr>
                    <w:rStyle w:val="Hyperlink"/>
                    <w:b/>
                    <w:noProof/>
                    <w:color w:val="C00000"/>
                    <w:sz w:val="20"/>
                    <w:szCs w:val="20"/>
                  </w:rPr>
                  <w:t>System and Integration</w:t>
                </w:r>
                <w:r w:rsidRPr="0012140E">
                  <w:rPr>
                    <w:rStyle w:val="Hyperlink"/>
                    <w:b/>
                    <w:noProof/>
                    <w:color w:val="C00000"/>
                    <w:sz w:val="20"/>
                    <w:szCs w:val="20"/>
                  </w:rPr>
                  <w:t xml:space="preserve"> Testing</w:t>
                </w:r>
                <w:r w:rsidRPr="0012140E">
                  <w:rPr>
                    <w:b/>
                    <w:noProof/>
                    <w:webHidden/>
                    <w:color w:val="C00000"/>
                    <w:sz w:val="20"/>
                    <w:szCs w:val="20"/>
                  </w:rPr>
                  <w:tab/>
                </w:r>
                <w:r w:rsidRPr="0012140E">
                  <w:rPr>
                    <w:b/>
                    <w:noProof/>
                    <w:webHidden/>
                    <w:color w:val="C00000"/>
                    <w:sz w:val="20"/>
                    <w:szCs w:val="20"/>
                  </w:rPr>
                  <w:fldChar w:fldCharType="begin"/>
                </w:r>
                <w:r w:rsidRPr="0012140E">
                  <w:rPr>
                    <w:b/>
                    <w:noProof/>
                    <w:webHidden/>
                    <w:color w:val="C00000"/>
                    <w:sz w:val="20"/>
                    <w:szCs w:val="20"/>
                  </w:rPr>
                  <w:instrText xml:space="preserve"> PAGEREF _Toc354664797 \h </w:instrText>
                </w:r>
              </w:ins>
              <w:r w:rsidRPr="0012140E">
                <w:rPr>
                  <w:b/>
                  <w:noProof/>
                  <w:webHidden/>
                  <w:color w:val="C00000"/>
                  <w:sz w:val="20"/>
                  <w:szCs w:val="20"/>
                </w:rPr>
              </w:r>
              <w:ins w:id="137" w:author="impetus" w:date="2015-04-03T03:47:00Z">
                <w:r w:rsidRPr="0012140E">
                  <w:rPr>
                    <w:b/>
                    <w:noProof/>
                    <w:webHidden/>
                    <w:color w:val="C00000"/>
                    <w:sz w:val="20"/>
                    <w:szCs w:val="20"/>
                  </w:rPr>
                  <w:fldChar w:fldCharType="separate"/>
                </w:r>
                <w:r w:rsidRPr="0012140E">
                  <w:rPr>
                    <w:b/>
                    <w:noProof/>
                    <w:webHidden/>
                    <w:color w:val="C00000"/>
                    <w:sz w:val="20"/>
                    <w:szCs w:val="20"/>
                  </w:rPr>
                  <w:t>5</w:t>
                </w:r>
                <w:r w:rsidRPr="0012140E">
                  <w:rPr>
                    <w:b/>
                    <w:noProof/>
                    <w:webHidden/>
                    <w:color w:val="C00000"/>
                    <w:sz w:val="20"/>
                    <w:szCs w:val="20"/>
                  </w:rPr>
                  <w:fldChar w:fldCharType="end"/>
                </w:r>
                <w:r>
                  <w:fldChar w:fldCharType="end"/>
                </w:r>
              </w:ins>
            </w:p>
            <w:p w:rsidR="00881584" w:rsidRPr="0012140E" w:rsidRDefault="00881584" w:rsidP="00881584">
              <w:pPr>
                <w:pStyle w:val="TOC3"/>
                <w:ind w:left="220"/>
                <w:rPr>
                  <w:ins w:id="138" w:author="impetus" w:date="2015-04-03T03:47:00Z"/>
                  <w:rFonts w:eastAsiaTheme="minorEastAsia"/>
                  <w:b/>
                  <w:noProof/>
                  <w:color w:val="C00000"/>
                  <w:sz w:val="20"/>
                  <w:szCs w:val="20"/>
                  <w:lang w:val="en-US"/>
                </w:rPr>
              </w:pPr>
              <w:ins w:id="139" w:author="impetus" w:date="2015-04-03T03:47:00Z">
                <w:r>
                  <w:fldChar w:fldCharType="begin"/>
                </w:r>
                <w:r>
                  <w:instrText>HYPERLINK \l "_Toc354664798"</w:instrText>
                </w:r>
                <w:r>
                  <w:fldChar w:fldCharType="separate"/>
                </w:r>
                <w:r>
                  <w:rPr>
                    <w:rStyle w:val="Hyperlink"/>
                    <w:b/>
                    <w:noProof/>
                    <w:color w:val="C00000"/>
                    <w:sz w:val="20"/>
                    <w:szCs w:val="20"/>
                  </w:rPr>
                  <w:t xml:space="preserve">4.3 </w:t>
                </w:r>
                <w:r w:rsidRPr="008266A8">
                  <w:rPr>
                    <w:rStyle w:val="Hyperlink"/>
                    <w:b/>
                    <w:noProof/>
                    <w:color w:val="C00000"/>
                    <w:sz w:val="20"/>
                    <w:szCs w:val="20"/>
                  </w:rPr>
                  <w:t>Basic</w:t>
                </w:r>
                <w:r w:rsidRPr="0012140E">
                  <w:rPr>
                    <w:rStyle w:val="Hyperlink"/>
                    <w:b/>
                    <w:noProof/>
                    <w:color w:val="C00000"/>
                    <w:sz w:val="20"/>
                    <w:szCs w:val="20"/>
                  </w:rPr>
                  <w:t xml:space="preserve"> Acceptance Testing</w:t>
                </w:r>
                <w:r w:rsidRPr="0012140E">
                  <w:rPr>
                    <w:b/>
                    <w:noProof/>
                    <w:webHidden/>
                    <w:color w:val="C00000"/>
                    <w:sz w:val="20"/>
                    <w:szCs w:val="20"/>
                  </w:rPr>
                  <w:tab/>
                </w:r>
              </w:ins>
              <w:ins w:id="140" w:author="impetus" w:date="2015-04-03T04:08:00Z">
                <w:r w:rsidR="00E07468" w:rsidRPr="0012140E">
                  <w:rPr>
                    <w:b/>
                    <w:noProof/>
                    <w:webHidden/>
                    <w:color w:val="C00000"/>
                    <w:sz w:val="20"/>
                    <w:szCs w:val="20"/>
                  </w:rPr>
                  <w:fldChar w:fldCharType="begin"/>
                </w:r>
                <w:r w:rsidR="00E07468" w:rsidRPr="0012140E">
                  <w:rPr>
                    <w:b/>
                    <w:noProof/>
                    <w:webHidden/>
                    <w:color w:val="C00000"/>
                    <w:sz w:val="20"/>
                    <w:szCs w:val="20"/>
                  </w:rPr>
                  <w:instrText xml:space="preserve"> PAGEREF _Toc354664801 \h </w:instrText>
                </w:r>
              </w:ins>
              <w:r w:rsidR="00E07468" w:rsidRPr="0012140E">
                <w:rPr>
                  <w:b/>
                  <w:noProof/>
                  <w:webHidden/>
                  <w:color w:val="C00000"/>
                  <w:sz w:val="20"/>
                  <w:szCs w:val="20"/>
                </w:rPr>
              </w:r>
              <w:ins w:id="141" w:author="impetus" w:date="2015-04-03T04:08:00Z">
                <w:r w:rsidR="00E07468" w:rsidRPr="0012140E">
                  <w:rPr>
                    <w:b/>
                    <w:noProof/>
                    <w:webHidden/>
                    <w:color w:val="C00000"/>
                    <w:sz w:val="20"/>
                    <w:szCs w:val="20"/>
                  </w:rPr>
                  <w:fldChar w:fldCharType="separate"/>
                </w:r>
                <w:r w:rsidR="00E07468" w:rsidRPr="0012140E">
                  <w:rPr>
                    <w:b/>
                    <w:noProof/>
                    <w:webHidden/>
                    <w:color w:val="C00000"/>
                    <w:sz w:val="20"/>
                    <w:szCs w:val="20"/>
                  </w:rPr>
                  <w:t>6</w:t>
                </w:r>
                <w:r w:rsidR="00E07468" w:rsidRPr="0012140E">
                  <w:rPr>
                    <w:b/>
                    <w:noProof/>
                    <w:webHidden/>
                    <w:color w:val="C00000"/>
                    <w:sz w:val="20"/>
                    <w:szCs w:val="20"/>
                  </w:rPr>
                  <w:fldChar w:fldCharType="end"/>
                </w:r>
              </w:ins>
              <w:ins w:id="142" w:author="impetus" w:date="2015-04-03T03:47:00Z">
                <w:r>
                  <w:fldChar w:fldCharType="end"/>
                </w:r>
              </w:ins>
            </w:p>
            <w:p w:rsidR="00881584" w:rsidRPr="0012140E" w:rsidRDefault="00881584" w:rsidP="00881584">
              <w:pPr>
                <w:pStyle w:val="TOC2"/>
                <w:tabs>
                  <w:tab w:val="right" w:leader="dot" w:pos="9016"/>
                </w:tabs>
                <w:rPr>
                  <w:ins w:id="143" w:author="impetus" w:date="2015-04-03T03:47:00Z"/>
                  <w:rFonts w:eastAsiaTheme="minorEastAsia"/>
                  <w:b/>
                  <w:noProof/>
                  <w:color w:val="C00000"/>
                  <w:sz w:val="20"/>
                  <w:szCs w:val="20"/>
                  <w:lang w:val="en-US"/>
                </w:rPr>
              </w:pPr>
              <w:ins w:id="144" w:author="impetus" w:date="2015-04-03T03:47:00Z">
                <w:r>
                  <w:fldChar w:fldCharType="begin"/>
                </w:r>
                <w:r>
                  <w:instrText>HYPERLINK \l "_Toc354664800"</w:instrText>
                </w:r>
                <w:r>
                  <w:fldChar w:fldCharType="separate"/>
                </w:r>
                <w:r w:rsidRPr="0012140E">
                  <w:rPr>
                    <w:rStyle w:val="Hyperlink"/>
                    <w:b/>
                    <w:noProof/>
                    <w:color w:val="C00000"/>
                    <w:sz w:val="20"/>
                    <w:szCs w:val="20"/>
                  </w:rPr>
                  <w:t>5.0 DEFECT TRACKING</w:t>
                </w:r>
                <w:r w:rsidRPr="0012140E">
                  <w:rPr>
                    <w:b/>
                    <w:noProof/>
                    <w:webHidden/>
                    <w:color w:val="C00000"/>
                    <w:sz w:val="20"/>
                    <w:szCs w:val="20"/>
                  </w:rPr>
                  <w:tab/>
                </w:r>
              </w:ins>
              <w:ins w:id="145" w:author="impetus" w:date="2015-04-03T04:12:00Z">
                <w:r w:rsidR="0059014F">
                  <w:rPr>
                    <w:b/>
                    <w:noProof/>
                    <w:webHidden/>
                    <w:color w:val="C00000"/>
                    <w:sz w:val="20"/>
                    <w:szCs w:val="20"/>
                  </w:rPr>
                  <w:t>7</w:t>
                </w:r>
              </w:ins>
              <w:ins w:id="146" w:author="impetus" w:date="2015-04-03T03:47:00Z">
                <w:r>
                  <w:fldChar w:fldCharType="end"/>
                </w:r>
              </w:ins>
            </w:p>
            <w:p w:rsidR="00881584" w:rsidRPr="0012140E" w:rsidRDefault="00881584" w:rsidP="00881584">
              <w:pPr>
                <w:pStyle w:val="TOC2"/>
                <w:tabs>
                  <w:tab w:val="right" w:leader="dot" w:pos="9016"/>
                </w:tabs>
                <w:rPr>
                  <w:ins w:id="147" w:author="impetus" w:date="2015-04-03T03:47:00Z"/>
                  <w:rFonts w:eastAsiaTheme="minorEastAsia"/>
                  <w:b/>
                  <w:noProof/>
                  <w:color w:val="C00000"/>
                  <w:sz w:val="20"/>
                  <w:szCs w:val="20"/>
                  <w:lang w:val="en-US"/>
                </w:rPr>
              </w:pPr>
              <w:ins w:id="148" w:author="impetus" w:date="2015-04-03T03:47:00Z">
                <w:r>
                  <w:fldChar w:fldCharType="begin"/>
                </w:r>
                <w:r>
                  <w:instrText>HYPERLINK \l "_Toc354664801"</w:instrText>
                </w:r>
                <w:r>
                  <w:fldChar w:fldCharType="separate"/>
                </w:r>
                <w:r w:rsidRPr="0012140E">
                  <w:rPr>
                    <w:rStyle w:val="Hyperlink"/>
                    <w:b/>
                    <w:noProof/>
                    <w:color w:val="C00000"/>
                    <w:sz w:val="20"/>
                    <w:szCs w:val="20"/>
                  </w:rPr>
                  <w:t xml:space="preserve">6.0 </w:t>
                </w:r>
                <w:r w:rsidRPr="005063AE">
                  <w:rPr>
                    <w:rStyle w:val="Hyperlink"/>
                    <w:b/>
                    <w:noProof/>
                    <w:color w:val="C00000"/>
                    <w:sz w:val="20"/>
                    <w:szCs w:val="20"/>
                  </w:rPr>
                  <w:t xml:space="preserve">ENVIRONMENT </w:t>
                </w:r>
                <w:r>
                  <w:rPr>
                    <w:rStyle w:val="Hyperlink"/>
                    <w:b/>
                    <w:noProof/>
                    <w:color w:val="C00000"/>
                    <w:sz w:val="20"/>
                    <w:szCs w:val="20"/>
                  </w:rPr>
                  <w:t>Details/Tools</w:t>
                </w:r>
                <w:r w:rsidRPr="0012140E">
                  <w:rPr>
                    <w:b/>
                    <w:noProof/>
                    <w:webHidden/>
                    <w:color w:val="C00000"/>
                    <w:sz w:val="20"/>
                    <w:szCs w:val="20"/>
                  </w:rPr>
                  <w:tab/>
                </w:r>
              </w:ins>
              <w:ins w:id="149" w:author="impetus" w:date="2015-04-03T04:12:00Z">
                <w:r w:rsidR="0059014F">
                  <w:rPr>
                    <w:b/>
                    <w:noProof/>
                    <w:webHidden/>
                    <w:color w:val="C00000"/>
                    <w:sz w:val="20"/>
                    <w:szCs w:val="20"/>
                  </w:rPr>
                  <w:t>8</w:t>
                </w:r>
              </w:ins>
              <w:ins w:id="150" w:author="impetus" w:date="2015-04-03T03:47:00Z">
                <w:r>
                  <w:fldChar w:fldCharType="end"/>
                </w:r>
              </w:ins>
            </w:p>
            <w:p w:rsidR="00881584" w:rsidRPr="0012140E" w:rsidRDefault="00881584" w:rsidP="00881584">
              <w:pPr>
                <w:pStyle w:val="TOC2"/>
                <w:tabs>
                  <w:tab w:val="right" w:leader="dot" w:pos="9016"/>
                </w:tabs>
                <w:rPr>
                  <w:ins w:id="151" w:author="impetus" w:date="2015-04-03T03:47:00Z"/>
                  <w:rFonts w:eastAsiaTheme="minorEastAsia"/>
                  <w:b/>
                  <w:noProof/>
                  <w:color w:val="C00000"/>
                  <w:sz w:val="20"/>
                  <w:szCs w:val="20"/>
                  <w:lang w:val="en-US"/>
                </w:rPr>
              </w:pPr>
              <w:ins w:id="152" w:author="impetus" w:date="2015-04-03T03:47:00Z">
                <w:r>
                  <w:fldChar w:fldCharType="begin"/>
                </w:r>
                <w:r>
                  <w:instrText>HYPERLINK \l "_Toc354664805"</w:instrText>
                </w:r>
                <w:r>
                  <w:fldChar w:fldCharType="separate"/>
                </w:r>
                <w:r>
                  <w:rPr>
                    <w:rStyle w:val="Hyperlink"/>
                    <w:b/>
                    <w:noProof/>
                    <w:color w:val="C00000"/>
                    <w:sz w:val="20"/>
                    <w:szCs w:val="20"/>
                  </w:rPr>
                  <w:t>7</w:t>
                </w:r>
                <w:r w:rsidRPr="0012140E">
                  <w:rPr>
                    <w:rStyle w:val="Hyperlink"/>
                    <w:b/>
                    <w:noProof/>
                    <w:color w:val="C00000"/>
                    <w:sz w:val="20"/>
                    <w:szCs w:val="20"/>
                  </w:rPr>
                  <w:t>.0 TEST SCHEDULE/MILESTONES</w:t>
                </w:r>
                <w:r w:rsidRPr="0012140E">
                  <w:rPr>
                    <w:b/>
                    <w:noProof/>
                    <w:webHidden/>
                    <w:color w:val="C00000"/>
                    <w:sz w:val="20"/>
                    <w:szCs w:val="20"/>
                  </w:rPr>
                  <w:tab/>
                </w:r>
              </w:ins>
              <w:ins w:id="153" w:author="impetus" w:date="2015-04-03T04:12:00Z">
                <w:r w:rsidR="0059014F">
                  <w:rPr>
                    <w:b/>
                    <w:noProof/>
                    <w:webHidden/>
                    <w:color w:val="C00000"/>
                    <w:sz w:val="20"/>
                    <w:szCs w:val="20"/>
                  </w:rPr>
                  <w:t>9</w:t>
                </w:r>
              </w:ins>
              <w:ins w:id="154" w:author="impetus" w:date="2015-04-03T03:47:00Z">
                <w:r>
                  <w:fldChar w:fldCharType="end"/>
                </w:r>
              </w:ins>
            </w:p>
            <w:p w:rsidR="00881584" w:rsidRPr="0012140E" w:rsidRDefault="00881584" w:rsidP="00881584">
              <w:pPr>
                <w:pStyle w:val="TOC2"/>
                <w:tabs>
                  <w:tab w:val="right" w:leader="dot" w:pos="9016"/>
                </w:tabs>
                <w:rPr>
                  <w:ins w:id="155" w:author="impetus" w:date="2015-04-03T03:47:00Z"/>
                  <w:rFonts w:eastAsiaTheme="minorEastAsia"/>
                  <w:b/>
                  <w:noProof/>
                  <w:color w:val="C00000"/>
                  <w:sz w:val="20"/>
                  <w:szCs w:val="20"/>
                  <w:lang w:val="en-US"/>
                </w:rPr>
              </w:pPr>
              <w:ins w:id="156" w:author="impetus" w:date="2015-04-03T03:47:00Z">
                <w:r>
                  <w:fldChar w:fldCharType="begin"/>
                </w:r>
                <w:r>
                  <w:instrText>HYPERLINK \l "_Toc354664806"</w:instrText>
                </w:r>
                <w:r>
                  <w:fldChar w:fldCharType="separate"/>
                </w:r>
                <w:r>
                  <w:rPr>
                    <w:rStyle w:val="Hyperlink"/>
                    <w:b/>
                    <w:noProof/>
                    <w:color w:val="C00000"/>
                    <w:sz w:val="20"/>
                    <w:szCs w:val="20"/>
                  </w:rPr>
                  <w:t>8</w:t>
                </w:r>
                <w:r w:rsidRPr="0012140E">
                  <w:rPr>
                    <w:rStyle w:val="Hyperlink"/>
                    <w:b/>
                    <w:noProof/>
                    <w:color w:val="C00000"/>
                    <w:sz w:val="20"/>
                    <w:szCs w:val="20"/>
                  </w:rPr>
                  <w:t>.0 ENTRY AND EXIT CRITERIA</w:t>
                </w:r>
                <w:r w:rsidRPr="0012140E">
                  <w:rPr>
                    <w:b/>
                    <w:noProof/>
                    <w:webHidden/>
                    <w:color w:val="C00000"/>
                    <w:sz w:val="20"/>
                    <w:szCs w:val="20"/>
                  </w:rPr>
                  <w:tab/>
                </w:r>
              </w:ins>
              <w:ins w:id="157" w:author="impetus" w:date="2015-04-03T04:13:00Z">
                <w:r w:rsidR="0059014F">
                  <w:rPr>
                    <w:b/>
                    <w:noProof/>
                    <w:webHidden/>
                    <w:color w:val="C00000"/>
                    <w:sz w:val="20"/>
                    <w:szCs w:val="20"/>
                  </w:rPr>
                  <w:t>9</w:t>
                </w:r>
              </w:ins>
              <w:ins w:id="158" w:author="impetus" w:date="2015-04-03T03:47:00Z">
                <w:r>
                  <w:fldChar w:fldCharType="end"/>
                </w:r>
              </w:ins>
            </w:p>
            <w:p w:rsidR="00881584" w:rsidRPr="0012140E" w:rsidRDefault="00881584" w:rsidP="00881584">
              <w:pPr>
                <w:pStyle w:val="TOC2"/>
                <w:tabs>
                  <w:tab w:val="right" w:leader="dot" w:pos="9016"/>
                </w:tabs>
                <w:rPr>
                  <w:ins w:id="159" w:author="impetus" w:date="2015-04-03T03:47:00Z"/>
                  <w:rFonts w:eastAsiaTheme="minorEastAsia"/>
                  <w:b/>
                  <w:noProof/>
                  <w:color w:val="C00000"/>
                  <w:sz w:val="20"/>
                  <w:szCs w:val="20"/>
                  <w:lang w:val="en-US"/>
                </w:rPr>
              </w:pPr>
              <w:ins w:id="160" w:author="impetus" w:date="2015-04-03T03:47:00Z">
                <w:r>
                  <w:fldChar w:fldCharType="begin"/>
                </w:r>
                <w:r>
                  <w:instrText>HYPERLINK \l "_Toc354664807"</w:instrText>
                </w:r>
                <w:r>
                  <w:fldChar w:fldCharType="separate"/>
                </w:r>
                <w:r>
                  <w:rPr>
                    <w:rStyle w:val="Hyperlink"/>
                    <w:b/>
                    <w:noProof/>
                    <w:color w:val="C00000"/>
                    <w:sz w:val="20"/>
                    <w:szCs w:val="20"/>
                  </w:rPr>
                  <w:t>9</w:t>
                </w:r>
                <w:r w:rsidRPr="0012140E">
                  <w:rPr>
                    <w:rStyle w:val="Hyperlink"/>
                    <w:b/>
                    <w:noProof/>
                    <w:color w:val="C00000"/>
                    <w:sz w:val="20"/>
                    <w:szCs w:val="20"/>
                  </w:rPr>
                  <w:t>.0 FEATURES TO BE TESTED</w:t>
                </w:r>
                <w:r w:rsidRPr="0012140E">
                  <w:rPr>
                    <w:b/>
                    <w:noProof/>
                    <w:webHidden/>
                    <w:color w:val="C00000"/>
                    <w:sz w:val="20"/>
                    <w:szCs w:val="20"/>
                  </w:rPr>
                  <w:tab/>
                </w:r>
              </w:ins>
              <w:ins w:id="161" w:author="impetus" w:date="2015-04-03T04:14:00Z">
                <w:r w:rsidR="0059014F">
                  <w:rPr>
                    <w:b/>
                    <w:noProof/>
                    <w:webHidden/>
                    <w:color w:val="C00000"/>
                    <w:sz w:val="20"/>
                    <w:szCs w:val="20"/>
                  </w:rPr>
                  <w:t>10</w:t>
                </w:r>
              </w:ins>
              <w:ins w:id="162" w:author="impetus" w:date="2015-04-03T03:47:00Z">
                <w:r>
                  <w:fldChar w:fldCharType="end"/>
                </w:r>
              </w:ins>
            </w:p>
            <w:p w:rsidR="00881584" w:rsidRPr="0012140E" w:rsidRDefault="00881584" w:rsidP="00881584">
              <w:pPr>
                <w:pStyle w:val="TOC2"/>
                <w:tabs>
                  <w:tab w:val="right" w:leader="dot" w:pos="9016"/>
                </w:tabs>
                <w:rPr>
                  <w:ins w:id="163" w:author="impetus" w:date="2015-04-03T03:47:00Z"/>
                  <w:rFonts w:eastAsiaTheme="minorEastAsia"/>
                  <w:b/>
                  <w:noProof/>
                  <w:color w:val="C00000"/>
                  <w:sz w:val="20"/>
                  <w:szCs w:val="20"/>
                  <w:lang w:val="en-US"/>
                </w:rPr>
              </w:pPr>
              <w:ins w:id="164" w:author="impetus" w:date="2015-04-03T03:47:00Z">
                <w:r>
                  <w:fldChar w:fldCharType="begin"/>
                </w:r>
                <w:r>
                  <w:instrText>HYPERLINK \l "_Toc354664808"</w:instrText>
                </w:r>
                <w:r>
                  <w:fldChar w:fldCharType="separate"/>
                </w:r>
                <w:r w:rsidRPr="0012140E">
                  <w:rPr>
                    <w:rStyle w:val="Hyperlink"/>
                    <w:b/>
                    <w:noProof/>
                    <w:color w:val="C00000"/>
                    <w:sz w:val="20"/>
                    <w:szCs w:val="20"/>
                  </w:rPr>
                  <w:t>1</w:t>
                </w:r>
                <w:r>
                  <w:rPr>
                    <w:rStyle w:val="Hyperlink"/>
                    <w:b/>
                    <w:noProof/>
                    <w:color w:val="C00000"/>
                    <w:sz w:val="20"/>
                    <w:szCs w:val="20"/>
                  </w:rPr>
                  <w:t>0</w:t>
                </w:r>
                <w:r w:rsidRPr="0012140E">
                  <w:rPr>
                    <w:rStyle w:val="Hyperlink"/>
                    <w:b/>
                    <w:noProof/>
                    <w:color w:val="C00000"/>
                    <w:sz w:val="20"/>
                    <w:szCs w:val="20"/>
                  </w:rPr>
                  <w:t>.0 FEATURES NOT TO BE TESTED</w:t>
                </w:r>
                <w:r w:rsidRPr="0012140E">
                  <w:rPr>
                    <w:b/>
                    <w:noProof/>
                    <w:webHidden/>
                    <w:color w:val="C00000"/>
                    <w:sz w:val="20"/>
                    <w:szCs w:val="20"/>
                  </w:rPr>
                  <w:tab/>
                </w:r>
              </w:ins>
              <w:ins w:id="165" w:author="impetus" w:date="2015-04-03T04:14:00Z">
                <w:r w:rsidR="0059014F">
                  <w:rPr>
                    <w:b/>
                    <w:noProof/>
                    <w:webHidden/>
                    <w:color w:val="C00000"/>
                    <w:sz w:val="20"/>
                    <w:szCs w:val="20"/>
                  </w:rPr>
                  <w:t>10</w:t>
                </w:r>
              </w:ins>
              <w:ins w:id="166" w:author="impetus" w:date="2015-04-03T03:47:00Z">
                <w:r>
                  <w:fldChar w:fldCharType="end"/>
                </w:r>
              </w:ins>
            </w:p>
            <w:p w:rsidR="00881584" w:rsidRPr="0012140E" w:rsidRDefault="00881584" w:rsidP="00881584">
              <w:pPr>
                <w:pStyle w:val="TOC2"/>
                <w:tabs>
                  <w:tab w:val="right" w:leader="dot" w:pos="9016"/>
                </w:tabs>
                <w:rPr>
                  <w:ins w:id="167" w:author="impetus" w:date="2015-04-03T03:47:00Z"/>
                  <w:rFonts w:eastAsiaTheme="minorEastAsia"/>
                  <w:b/>
                  <w:noProof/>
                  <w:color w:val="C00000"/>
                  <w:sz w:val="20"/>
                  <w:szCs w:val="20"/>
                  <w:lang w:val="en-US"/>
                </w:rPr>
              </w:pPr>
              <w:ins w:id="168" w:author="impetus" w:date="2015-04-03T03:47:00Z">
                <w:r>
                  <w:fldChar w:fldCharType="begin"/>
                </w:r>
                <w:r>
                  <w:instrText>HYPERLINK \l "_Toc354664809"</w:instrText>
                </w:r>
                <w:r>
                  <w:fldChar w:fldCharType="separate"/>
                </w:r>
                <w:del w:id="169" w:author="Swadhin Kumar Mishra" w:date="2015-04-07T12:31:00Z">
                  <w:r w:rsidRPr="0012140E" w:rsidDel="00952164">
                    <w:rPr>
                      <w:rStyle w:val="Hyperlink"/>
                      <w:b/>
                      <w:noProof/>
                      <w:color w:val="C00000"/>
                      <w:sz w:val="20"/>
                      <w:szCs w:val="20"/>
                    </w:rPr>
                    <w:delText>12</w:delText>
                  </w:r>
                </w:del>
              </w:ins>
              <w:ins w:id="170" w:author="Swadhin Kumar Mishra" w:date="2015-04-07T12:31:00Z">
                <w:r w:rsidR="00952164">
                  <w:rPr>
                    <w:rStyle w:val="Hyperlink"/>
                    <w:b/>
                    <w:noProof/>
                    <w:color w:val="C00000"/>
                    <w:sz w:val="20"/>
                    <w:szCs w:val="20"/>
                  </w:rPr>
                  <w:t>11</w:t>
                </w:r>
              </w:ins>
              <w:ins w:id="171" w:author="impetus" w:date="2015-04-03T03:47:00Z">
                <w:r w:rsidRPr="0012140E">
                  <w:rPr>
                    <w:rStyle w:val="Hyperlink"/>
                    <w:b/>
                    <w:noProof/>
                    <w:color w:val="C00000"/>
                    <w:sz w:val="20"/>
                    <w:szCs w:val="20"/>
                  </w:rPr>
                  <w:t>.0 RESOURCES/ROLES &amp; RESPONSIBILITIES</w:t>
                </w:r>
                <w:r w:rsidRPr="0012140E">
                  <w:rPr>
                    <w:b/>
                    <w:noProof/>
                    <w:webHidden/>
                    <w:color w:val="C00000"/>
                    <w:sz w:val="20"/>
                    <w:szCs w:val="20"/>
                  </w:rPr>
                  <w:tab/>
                </w:r>
              </w:ins>
              <w:ins w:id="172" w:author="impetus" w:date="2015-04-03T04:14:00Z">
                <w:r w:rsidR="0059014F">
                  <w:rPr>
                    <w:b/>
                    <w:noProof/>
                    <w:webHidden/>
                    <w:color w:val="C00000"/>
                    <w:sz w:val="20"/>
                    <w:szCs w:val="20"/>
                  </w:rPr>
                  <w:t>10</w:t>
                </w:r>
              </w:ins>
              <w:ins w:id="173" w:author="impetus" w:date="2015-04-03T03:47:00Z">
                <w:r>
                  <w:fldChar w:fldCharType="end"/>
                </w:r>
              </w:ins>
            </w:p>
            <w:p w:rsidR="00881584" w:rsidRPr="0012140E" w:rsidRDefault="00881584" w:rsidP="00881584">
              <w:pPr>
                <w:pStyle w:val="TOC2"/>
                <w:tabs>
                  <w:tab w:val="right" w:leader="dot" w:pos="9016"/>
                </w:tabs>
                <w:rPr>
                  <w:ins w:id="174" w:author="impetus" w:date="2015-04-03T03:47:00Z"/>
                  <w:rFonts w:eastAsiaTheme="minorEastAsia"/>
                  <w:b/>
                  <w:noProof/>
                  <w:color w:val="C00000"/>
                  <w:sz w:val="20"/>
                  <w:szCs w:val="20"/>
                  <w:lang w:val="en-US"/>
                </w:rPr>
              </w:pPr>
              <w:ins w:id="175" w:author="impetus" w:date="2015-04-03T03:47:00Z">
                <w:r>
                  <w:fldChar w:fldCharType="begin"/>
                </w:r>
                <w:r>
                  <w:instrText>HYPERLINK \l "_Toc354664810"</w:instrText>
                </w:r>
                <w:r>
                  <w:fldChar w:fldCharType="separate"/>
                </w:r>
                <w:del w:id="176" w:author="Swadhin Kumar Mishra" w:date="2015-04-07T12:31:00Z">
                  <w:r w:rsidRPr="0012140E" w:rsidDel="00952164">
                    <w:rPr>
                      <w:rStyle w:val="Hyperlink"/>
                      <w:b/>
                      <w:noProof/>
                      <w:color w:val="C00000"/>
                      <w:sz w:val="20"/>
                      <w:szCs w:val="20"/>
                    </w:rPr>
                    <w:delText>13</w:delText>
                  </w:r>
                </w:del>
              </w:ins>
              <w:ins w:id="177" w:author="Swadhin Kumar Mishra" w:date="2015-04-07T12:31:00Z">
                <w:r w:rsidR="00952164">
                  <w:rPr>
                    <w:rStyle w:val="Hyperlink"/>
                    <w:b/>
                    <w:noProof/>
                    <w:color w:val="C00000"/>
                    <w:sz w:val="20"/>
                    <w:szCs w:val="20"/>
                  </w:rPr>
                  <w:t>12</w:t>
                </w:r>
              </w:ins>
              <w:ins w:id="178" w:author="impetus" w:date="2015-04-03T03:47:00Z">
                <w:r w:rsidRPr="0012140E">
                  <w:rPr>
                    <w:rStyle w:val="Hyperlink"/>
                    <w:b/>
                    <w:noProof/>
                    <w:color w:val="C00000"/>
                    <w:sz w:val="20"/>
                    <w:szCs w:val="20"/>
                  </w:rPr>
                  <w:t>.0 REPORTING STRUCTURE</w:t>
                </w:r>
                <w:r w:rsidRPr="0012140E">
                  <w:rPr>
                    <w:b/>
                    <w:noProof/>
                    <w:webHidden/>
                    <w:color w:val="C00000"/>
                    <w:sz w:val="20"/>
                    <w:szCs w:val="20"/>
                  </w:rPr>
                  <w:tab/>
                </w:r>
              </w:ins>
              <w:ins w:id="179" w:author="impetus" w:date="2015-04-03T04:15:00Z">
                <w:r w:rsidR="0059014F">
                  <w:rPr>
                    <w:b/>
                    <w:noProof/>
                    <w:webHidden/>
                    <w:color w:val="C00000"/>
                    <w:sz w:val="20"/>
                    <w:szCs w:val="20"/>
                  </w:rPr>
                  <w:t>11</w:t>
                </w:r>
              </w:ins>
              <w:ins w:id="180" w:author="impetus" w:date="2015-04-03T03:47:00Z">
                <w:r>
                  <w:fldChar w:fldCharType="end"/>
                </w:r>
              </w:ins>
            </w:p>
            <w:p w:rsidR="00881584" w:rsidRPr="0012140E" w:rsidRDefault="00881584" w:rsidP="00881584">
              <w:pPr>
                <w:pStyle w:val="TOC2"/>
                <w:tabs>
                  <w:tab w:val="right" w:leader="dot" w:pos="9016"/>
                </w:tabs>
                <w:rPr>
                  <w:ins w:id="181" w:author="impetus" w:date="2015-04-03T03:47:00Z"/>
                  <w:rFonts w:eastAsiaTheme="minorEastAsia"/>
                  <w:b/>
                  <w:noProof/>
                  <w:color w:val="C00000"/>
                  <w:sz w:val="20"/>
                  <w:szCs w:val="20"/>
                  <w:lang w:val="en-US"/>
                </w:rPr>
              </w:pPr>
              <w:ins w:id="182" w:author="impetus" w:date="2015-04-03T03:47:00Z">
                <w:r>
                  <w:fldChar w:fldCharType="begin"/>
                </w:r>
                <w:r>
                  <w:instrText>HYPERLINK \l "_Toc354664811"</w:instrText>
                </w:r>
                <w:r>
                  <w:fldChar w:fldCharType="separate"/>
                </w:r>
                <w:del w:id="183" w:author="Swadhin Kumar Mishra" w:date="2015-04-07T12:31:00Z">
                  <w:r w:rsidRPr="0012140E" w:rsidDel="00952164">
                    <w:rPr>
                      <w:rStyle w:val="Hyperlink"/>
                      <w:b/>
                      <w:noProof/>
                      <w:color w:val="C00000"/>
                      <w:sz w:val="20"/>
                      <w:szCs w:val="20"/>
                    </w:rPr>
                    <w:delText>14</w:delText>
                  </w:r>
                </w:del>
              </w:ins>
              <w:ins w:id="184" w:author="Swadhin Kumar Mishra" w:date="2015-04-07T12:31:00Z">
                <w:r w:rsidR="00952164">
                  <w:rPr>
                    <w:rStyle w:val="Hyperlink"/>
                    <w:b/>
                    <w:noProof/>
                    <w:color w:val="C00000"/>
                    <w:sz w:val="20"/>
                    <w:szCs w:val="20"/>
                  </w:rPr>
                  <w:t>13</w:t>
                </w:r>
              </w:ins>
              <w:ins w:id="185" w:author="impetus" w:date="2015-04-03T03:47:00Z">
                <w:r w:rsidRPr="0012140E">
                  <w:rPr>
                    <w:rStyle w:val="Hyperlink"/>
                    <w:b/>
                    <w:noProof/>
                    <w:color w:val="C00000"/>
                    <w:sz w:val="20"/>
                    <w:szCs w:val="20"/>
                  </w:rPr>
                  <w:t xml:space="preserve">.0 TEST </w:t>
                </w:r>
                <w:r w:rsidRPr="0012140E">
                  <w:rPr>
                    <w:rStyle w:val="Hyperlink"/>
                    <w:b/>
                    <w:caps/>
                    <w:noProof/>
                    <w:color w:val="C00000"/>
                    <w:sz w:val="20"/>
                    <w:szCs w:val="20"/>
                  </w:rPr>
                  <w:t>Deliverables</w:t>
                </w:r>
                <w:r w:rsidRPr="0012140E">
                  <w:rPr>
                    <w:b/>
                    <w:noProof/>
                    <w:webHidden/>
                    <w:color w:val="C00000"/>
                    <w:sz w:val="20"/>
                    <w:szCs w:val="20"/>
                  </w:rPr>
                  <w:tab/>
                </w:r>
              </w:ins>
              <w:ins w:id="186" w:author="impetus" w:date="2015-04-03T04:15:00Z">
                <w:r w:rsidR="0059014F">
                  <w:rPr>
                    <w:b/>
                    <w:noProof/>
                    <w:webHidden/>
                    <w:color w:val="C00000"/>
                    <w:sz w:val="20"/>
                    <w:szCs w:val="20"/>
                  </w:rPr>
                  <w:t>11</w:t>
                </w:r>
              </w:ins>
              <w:ins w:id="187" w:author="impetus" w:date="2015-04-03T03:47:00Z">
                <w:r>
                  <w:fldChar w:fldCharType="end"/>
                </w:r>
              </w:ins>
            </w:p>
            <w:p w:rsidR="00881584" w:rsidRPr="0012140E" w:rsidRDefault="00881584" w:rsidP="00881584">
              <w:pPr>
                <w:pStyle w:val="TOC2"/>
                <w:tabs>
                  <w:tab w:val="right" w:leader="dot" w:pos="9016"/>
                </w:tabs>
                <w:rPr>
                  <w:ins w:id="188" w:author="impetus" w:date="2015-04-03T03:47:00Z"/>
                  <w:rFonts w:eastAsiaTheme="minorEastAsia"/>
                  <w:b/>
                  <w:noProof/>
                  <w:color w:val="C00000"/>
                  <w:sz w:val="20"/>
                  <w:szCs w:val="20"/>
                  <w:lang w:val="en-US"/>
                </w:rPr>
              </w:pPr>
              <w:ins w:id="189" w:author="impetus" w:date="2015-04-03T03:47:00Z">
                <w:r>
                  <w:fldChar w:fldCharType="begin"/>
                </w:r>
                <w:r>
                  <w:instrText>HYPERLINK \l "_Toc354664812"</w:instrText>
                </w:r>
                <w:r>
                  <w:fldChar w:fldCharType="separate"/>
                </w:r>
                <w:del w:id="190" w:author="Swadhin Kumar Mishra" w:date="2015-04-07T12:31:00Z">
                  <w:r w:rsidRPr="0012140E" w:rsidDel="00952164">
                    <w:rPr>
                      <w:rStyle w:val="Hyperlink"/>
                      <w:b/>
                      <w:noProof/>
                      <w:color w:val="C00000"/>
                      <w:sz w:val="20"/>
                      <w:szCs w:val="20"/>
                    </w:rPr>
                    <w:delText>15</w:delText>
                  </w:r>
                </w:del>
              </w:ins>
              <w:ins w:id="191" w:author="Swadhin Kumar Mishra" w:date="2015-04-07T12:31:00Z">
                <w:r w:rsidR="00952164">
                  <w:rPr>
                    <w:rStyle w:val="Hyperlink"/>
                    <w:b/>
                    <w:noProof/>
                    <w:color w:val="C00000"/>
                    <w:sz w:val="20"/>
                    <w:szCs w:val="20"/>
                  </w:rPr>
                  <w:t>14</w:t>
                </w:r>
              </w:ins>
              <w:ins w:id="192" w:author="impetus" w:date="2015-04-03T03:47:00Z">
                <w:r w:rsidRPr="0012140E">
                  <w:rPr>
                    <w:rStyle w:val="Hyperlink"/>
                    <w:b/>
                    <w:noProof/>
                    <w:color w:val="C00000"/>
                    <w:sz w:val="20"/>
                    <w:szCs w:val="20"/>
                  </w:rPr>
                  <w:t>.0 DEPENDENCIES</w:t>
                </w:r>
                <w:r w:rsidRPr="0012140E">
                  <w:rPr>
                    <w:b/>
                    <w:noProof/>
                    <w:webHidden/>
                    <w:color w:val="C00000"/>
                    <w:sz w:val="20"/>
                    <w:szCs w:val="20"/>
                  </w:rPr>
                  <w:tab/>
                </w:r>
              </w:ins>
              <w:ins w:id="193" w:author="impetus" w:date="2015-04-03T04:15:00Z">
                <w:r w:rsidR="0059014F">
                  <w:rPr>
                    <w:b/>
                    <w:noProof/>
                    <w:webHidden/>
                    <w:color w:val="C00000"/>
                    <w:sz w:val="20"/>
                    <w:szCs w:val="20"/>
                  </w:rPr>
                  <w:t>12</w:t>
                </w:r>
              </w:ins>
              <w:ins w:id="194" w:author="impetus" w:date="2015-04-03T03:47:00Z">
                <w:r>
                  <w:fldChar w:fldCharType="end"/>
                </w:r>
              </w:ins>
            </w:p>
            <w:p w:rsidR="00881584" w:rsidRPr="0012140E" w:rsidRDefault="00881584" w:rsidP="00881584">
              <w:pPr>
                <w:pStyle w:val="TOC2"/>
                <w:tabs>
                  <w:tab w:val="right" w:leader="dot" w:pos="9016"/>
                </w:tabs>
                <w:rPr>
                  <w:ins w:id="195" w:author="impetus" w:date="2015-04-03T03:47:00Z"/>
                  <w:rFonts w:eastAsiaTheme="minorEastAsia"/>
                  <w:b/>
                  <w:noProof/>
                  <w:color w:val="C00000"/>
                  <w:sz w:val="20"/>
                  <w:szCs w:val="20"/>
                  <w:lang w:val="en-US"/>
                </w:rPr>
              </w:pPr>
              <w:ins w:id="196" w:author="impetus" w:date="2015-04-03T03:47:00Z">
                <w:r>
                  <w:fldChar w:fldCharType="begin"/>
                </w:r>
                <w:r>
                  <w:instrText>HYPERLINK \l "_Toc354664813"</w:instrText>
                </w:r>
                <w:r>
                  <w:fldChar w:fldCharType="separate"/>
                </w:r>
                <w:del w:id="197" w:author="Swadhin Kumar Mishra" w:date="2015-04-07T12:31:00Z">
                  <w:r w:rsidRPr="0012140E" w:rsidDel="00952164">
                    <w:rPr>
                      <w:rStyle w:val="Hyperlink"/>
                      <w:b/>
                      <w:noProof/>
                      <w:color w:val="C00000"/>
                      <w:sz w:val="20"/>
                      <w:szCs w:val="20"/>
                    </w:rPr>
                    <w:delText>16</w:delText>
                  </w:r>
                </w:del>
              </w:ins>
              <w:ins w:id="198" w:author="Swadhin Kumar Mishra" w:date="2015-04-07T12:31:00Z">
                <w:r w:rsidR="00952164">
                  <w:rPr>
                    <w:rStyle w:val="Hyperlink"/>
                    <w:b/>
                    <w:noProof/>
                    <w:color w:val="C00000"/>
                    <w:sz w:val="20"/>
                    <w:szCs w:val="20"/>
                  </w:rPr>
                  <w:t>15</w:t>
                </w:r>
              </w:ins>
              <w:ins w:id="199" w:author="impetus" w:date="2015-04-03T03:47:00Z">
                <w:r w:rsidRPr="0012140E">
                  <w:rPr>
                    <w:rStyle w:val="Hyperlink"/>
                    <w:b/>
                    <w:noProof/>
                    <w:color w:val="C00000"/>
                    <w:sz w:val="20"/>
                    <w:szCs w:val="20"/>
                  </w:rPr>
                  <w:t>.0 RISKS/ASSUMPTIONS</w:t>
                </w:r>
                <w:r w:rsidRPr="0012140E">
                  <w:rPr>
                    <w:b/>
                    <w:noProof/>
                    <w:webHidden/>
                    <w:color w:val="C00000"/>
                    <w:sz w:val="20"/>
                    <w:szCs w:val="20"/>
                  </w:rPr>
                  <w:tab/>
                </w:r>
              </w:ins>
              <w:ins w:id="200" w:author="impetus" w:date="2015-04-03T04:15:00Z">
                <w:r w:rsidR="0059014F">
                  <w:rPr>
                    <w:b/>
                    <w:noProof/>
                    <w:webHidden/>
                    <w:color w:val="C00000"/>
                    <w:sz w:val="20"/>
                    <w:szCs w:val="20"/>
                  </w:rPr>
                  <w:t>12</w:t>
                </w:r>
              </w:ins>
              <w:ins w:id="201" w:author="impetus" w:date="2015-04-03T03:47:00Z">
                <w:r>
                  <w:fldChar w:fldCharType="end"/>
                </w:r>
              </w:ins>
            </w:p>
            <w:p w:rsidR="00881584" w:rsidRPr="0012140E" w:rsidRDefault="00881584" w:rsidP="00881584">
              <w:pPr>
                <w:pStyle w:val="TOC2"/>
                <w:tabs>
                  <w:tab w:val="right" w:leader="dot" w:pos="9016"/>
                </w:tabs>
                <w:rPr>
                  <w:ins w:id="202" w:author="impetus" w:date="2015-04-03T03:47:00Z"/>
                  <w:rFonts w:eastAsiaTheme="minorEastAsia"/>
                  <w:b/>
                  <w:noProof/>
                  <w:color w:val="C00000"/>
                  <w:sz w:val="20"/>
                  <w:szCs w:val="20"/>
                  <w:lang w:val="en-US"/>
                </w:rPr>
              </w:pPr>
              <w:ins w:id="203" w:author="impetus" w:date="2015-04-03T03:47:00Z">
                <w:r>
                  <w:fldChar w:fldCharType="begin"/>
                </w:r>
                <w:r>
                  <w:instrText>HYPERLINK \l "_Toc354664815"</w:instrText>
                </w:r>
                <w:r>
                  <w:fldChar w:fldCharType="separate"/>
                </w:r>
                <w:del w:id="204" w:author="Swadhin Kumar Mishra" w:date="2015-04-07T12:31:00Z">
                  <w:r w:rsidRPr="0012140E" w:rsidDel="00952164">
                    <w:rPr>
                      <w:rStyle w:val="Hyperlink"/>
                      <w:b/>
                      <w:noProof/>
                      <w:color w:val="C00000"/>
                      <w:sz w:val="20"/>
                      <w:szCs w:val="20"/>
                    </w:rPr>
                    <w:delText>1</w:delText>
                  </w:r>
                  <w:r w:rsidDel="00952164">
                    <w:rPr>
                      <w:rStyle w:val="Hyperlink"/>
                      <w:b/>
                      <w:noProof/>
                      <w:color w:val="C00000"/>
                      <w:sz w:val="20"/>
                      <w:szCs w:val="20"/>
                    </w:rPr>
                    <w:delText>7</w:delText>
                  </w:r>
                </w:del>
              </w:ins>
              <w:ins w:id="205" w:author="Swadhin Kumar Mishra" w:date="2015-04-07T12:31:00Z">
                <w:r w:rsidR="00952164">
                  <w:rPr>
                    <w:rStyle w:val="Hyperlink"/>
                    <w:b/>
                    <w:noProof/>
                    <w:color w:val="C00000"/>
                    <w:sz w:val="20"/>
                    <w:szCs w:val="20"/>
                  </w:rPr>
                  <w:t>16</w:t>
                </w:r>
              </w:ins>
              <w:ins w:id="206" w:author="impetus" w:date="2015-04-03T03:47:00Z">
                <w:r>
                  <w:rPr>
                    <w:rStyle w:val="Hyperlink"/>
                    <w:b/>
                    <w:noProof/>
                    <w:color w:val="C00000"/>
                    <w:sz w:val="20"/>
                    <w:szCs w:val="20"/>
                  </w:rPr>
                  <w:t>.</w:t>
                </w:r>
                <w:r w:rsidRPr="0012140E">
                  <w:rPr>
                    <w:rStyle w:val="Hyperlink"/>
                    <w:b/>
                    <w:noProof/>
                    <w:color w:val="C00000"/>
                    <w:sz w:val="20"/>
                    <w:szCs w:val="20"/>
                  </w:rPr>
                  <w:t>0 MEETING CADENCE/COMMUNICATION PLAN</w:t>
                </w:r>
                <w:r w:rsidRPr="0012140E">
                  <w:rPr>
                    <w:b/>
                    <w:noProof/>
                    <w:webHidden/>
                    <w:color w:val="C00000"/>
                    <w:sz w:val="20"/>
                    <w:szCs w:val="20"/>
                  </w:rPr>
                  <w:tab/>
                </w:r>
              </w:ins>
              <w:ins w:id="207" w:author="impetus" w:date="2015-04-03T04:15:00Z">
                <w:r w:rsidR="0059014F">
                  <w:rPr>
                    <w:b/>
                    <w:noProof/>
                    <w:webHidden/>
                    <w:color w:val="C00000"/>
                    <w:sz w:val="20"/>
                    <w:szCs w:val="20"/>
                  </w:rPr>
                  <w:t>13</w:t>
                </w:r>
              </w:ins>
              <w:ins w:id="208" w:author="impetus" w:date="2015-04-03T03:47:00Z">
                <w:r>
                  <w:fldChar w:fldCharType="end"/>
                </w:r>
              </w:ins>
            </w:p>
            <w:p w:rsidR="00881584" w:rsidRPr="0012140E" w:rsidRDefault="00881584" w:rsidP="00881584">
              <w:pPr>
                <w:pStyle w:val="TOC2"/>
                <w:tabs>
                  <w:tab w:val="right" w:leader="dot" w:pos="9016"/>
                </w:tabs>
                <w:rPr>
                  <w:ins w:id="209" w:author="impetus" w:date="2015-04-03T03:47:00Z"/>
                  <w:rFonts w:eastAsiaTheme="minorEastAsia"/>
                  <w:b/>
                  <w:noProof/>
                  <w:color w:val="C00000"/>
                  <w:sz w:val="20"/>
                  <w:szCs w:val="20"/>
                  <w:lang w:val="en-US"/>
                </w:rPr>
              </w:pPr>
              <w:ins w:id="210" w:author="impetus" w:date="2015-04-03T03:47:00Z">
                <w:r>
                  <w:fldChar w:fldCharType="begin"/>
                </w:r>
                <w:r>
                  <w:instrText>HYPERLINK \l "_Toc354664816"</w:instrText>
                </w:r>
                <w:r>
                  <w:fldChar w:fldCharType="separate"/>
                </w:r>
                <w:del w:id="211" w:author="Swadhin Kumar Mishra" w:date="2015-04-07T12:32:00Z">
                  <w:r w:rsidRPr="0012140E" w:rsidDel="00952164">
                    <w:rPr>
                      <w:rStyle w:val="Hyperlink"/>
                      <w:b/>
                      <w:noProof/>
                      <w:color w:val="C00000"/>
                      <w:sz w:val="20"/>
                      <w:szCs w:val="20"/>
                    </w:rPr>
                    <w:delText>1</w:delText>
                  </w:r>
                  <w:r w:rsidDel="00952164">
                    <w:rPr>
                      <w:rStyle w:val="Hyperlink"/>
                      <w:b/>
                      <w:noProof/>
                      <w:color w:val="C00000"/>
                      <w:sz w:val="20"/>
                      <w:szCs w:val="20"/>
                    </w:rPr>
                    <w:delText>8</w:delText>
                  </w:r>
                </w:del>
              </w:ins>
              <w:ins w:id="212" w:author="Swadhin Kumar Mishra" w:date="2015-04-07T12:32:00Z">
                <w:r w:rsidR="00952164">
                  <w:rPr>
                    <w:rStyle w:val="Hyperlink"/>
                    <w:b/>
                    <w:noProof/>
                    <w:color w:val="C00000"/>
                    <w:sz w:val="20"/>
                    <w:szCs w:val="20"/>
                  </w:rPr>
                  <w:t>17</w:t>
                </w:r>
              </w:ins>
              <w:ins w:id="213" w:author="impetus" w:date="2015-04-03T03:47:00Z">
                <w:r w:rsidRPr="0012140E">
                  <w:rPr>
                    <w:rStyle w:val="Hyperlink"/>
                    <w:b/>
                    <w:noProof/>
                    <w:color w:val="C00000"/>
                    <w:sz w:val="20"/>
                    <w:szCs w:val="20"/>
                  </w:rPr>
                  <w:t>.0 APPROVALS</w:t>
                </w:r>
                <w:r w:rsidRPr="0012140E">
                  <w:rPr>
                    <w:b/>
                    <w:noProof/>
                    <w:webHidden/>
                    <w:color w:val="C00000"/>
                    <w:sz w:val="20"/>
                    <w:szCs w:val="20"/>
                  </w:rPr>
                  <w:tab/>
                </w:r>
              </w:ins>
              <w:ins w:id="214" w:author="impetus" w:date="2015-04-03T04:15:00Z">
                <w:r w:rsidR="0059014F">
                  <w:rPr>
                    <w:b/>
                    <w:noProof/>
                    <w:webHidden/>
                    <w:color w:val="C00000"/>
                    <w:sz w:val="20"/>
                    <w:szCs w:val="20"/>
                  </w:rPr>
                  <w:t>13</w:t>
                </w:r>
              </w:ins>
              <w:ins w:id="215" w:author="impetus" w:date="2015-04-03T03:47:00Z">
                <w:r>
                  <w:fldChar w:fldCharType="end"/>
                </w:r>
              </w:ins>
            </w:p>
            <w:p w:rsidR="00881584" w:rsidRDefault="00881584" w:rsidP="00881584">
              <w:pPr>
                <w:rPr>
                  <w:ins w:id="216" w:author="impetus" w:date="2015-04-03T03:47:00Z"/>
                  <w:noProof/>
                </w:rPr>
              </w:pPr>
              <w:ins w:id="217" w:author="impetus" w:date="2015-04-03T03:47:00Z">
                <w:r w:rsidRPr="0012140E">
                  <w:rPr>
                    <w:rFonts w:cs="Arial"/>
                    <w:b/>
                    <w:bCs/>
                    <w:noProof/>
                    <w:color w:val="C00000"/>
                    <w:sz w:val="20"/>
                    <w:szCs w:val="20"/>
                  </w:rPr>
                  <w:fldChar w:fldCharType="end"/>
                </w:r>
              </w:ins>
            </w:p>
            <w:customXmlInsRangeStart w:id="218" w:author="impetus" w:date="2015-04-03T03:47:00Z"/>
          </w:sdtContent>
        </w:sdt>
        <w:customXmlInsRangeEnd w:id="218"/>
        <w:p w:rsidR="00881584" w:rsidRDefault="00C6067F" w:rsidP="00881584">
          <w:pPr>
            <w:pStyle w:val="TOCHeading"/>
            <w:rPr>
              <w:ins w:id="219" w:author="impetus" w:date="2015-04-03T03:47:00Z"/>
              <w:noProof/>
            </w:rPr>
          </w:pPr>
        </w:p>
        <w:customXmlInsRangeStart w:id="220" w:author="impetus" w:date="2015-04-03T03:47:00Z"/>
      </w:sdtContent>
    </w:sdt>
    <w:customXmlInsRangeEnd w:id="220"/>
    <w:p w:rsidR="00881584" w:rsidRDefault="00881584" w:rsidP="00881584">
      <w:pPr>
        <w:pStyle w:val="Heading2"/>
        <w:rPr>
          <w:ins w:id="221" w:author="impetus" w:date="2015-04-03T03:47:00Z"/>
          <w:rStyle w:val="Strong"/>
          <w:b/>
          <w:bCs/>
        </w:rPr>
      </w:pPr>
    </w:p>
    <w:p w:rsidR="00881584" w:rsidRDefault="00881584" w:rsidP="00881584">
      <w:pPr>
        <w:pStyle w:val="Heading2"/>
        <w:rPr>
          <w:ins w:id="222" w:author="impetus" w:date="2015-04-03T03:47:00Z"/>
          <w:rStyle w:val="Strong"/>
          <w:b/>
          <w:bCs/>
        </w:rPr>
      </w:pPr>
    </w:p>
    <w:p w:rsidR="00881584" w:rsidRDefault="00881584" w:rsidP="00881584">
      <w:pPr>
        <w:rPr>
          <w:ins w:id="223" w:author="impetus" w:date="2015-04-03T03:47:00Z"/>
        </w:rPr>
      </w:pPr>
    </w:p>
    <w:p w:rsidR="00881584" w:rsidRPr="007F5F8F" w:rsidRDefault="00881584" w:rsidP="00881584">
      <w:pPr>
        <w:rPr>
          <w:ins w:id="224" w:author="impetus" w:date="2015-04-03T03:47:00Z"/>
        </w:rPr>
      </w:pPr>
    </w:p>
    <w:p w:rsidR="00881584" w:rsidRDefault="00881584" w:rsidP="00881584">
      <w:pPr>
        <w:pStyle w:val="Heading2"/>
        <w:rPr>
          <w:ins w:id="225" w:author="impetus" w:date="2015-04-03T03:48:00Z"/>
          <w:rStyle w:val="Strong"/>
        </w:rPr>
      </w:pPr>
    </w:p>
    <w:p w:rsidR="00881584" w:rsidRPr="00DB1C99" w:rsidRDefault="00881584" w:rsidP="00881584">
      <w:pPr>
        <w:pStyle w:val="Heading2"/>
        <w:rPr>
          <w:ins w:id="226" w:author="impetus" w:date="2015-04-03T03:47:00Z"/>
        </w:rPr>
      </w:pPr>
      <w:ins w:id="227" w:author="impetus" w:date="2015-04-03T03:47:00Z">
        <w:r w:rsidRPr="00DB1C99">
          <w:rPr>
            <w:rStyle w:val="Strong"/>
          </w:rPr>
          <w:t>1</w:t>
        </w:r>
        <w:r w:rsidRPr="00DB1C99">
          <w:t>.0 INTRODUCTION</w:t>
        </w:r>
      </w:ins>
    </w:p>
    <w:p w:rsidR="00881584" w:rsidRPr="003D009D" w:rsidRDefault="00881584" w:rsidP="00881584">
      <w:pPr>
        <w:spacing w:after="100" w:afterAutospacing="1"/>
        <w:rPr>
          <w:ins w:id="228" w:author="impetus" w:date="2015-04-03T03:47:00Z"/>
          <w:rFonts w:cs="Arial"/>
          <w:szCs w:val="20"/>
        </w:rPr>
      </w:pPr>
      <w:ins w:id="229" w:author="impetus" w:date="2015-04-03T03:47:00Z">
        <w:r w:rsidRPr="003D009D">
          <w:rPr>
            <w:rFonts w:cs="Arial"/>
            <w:color w:val="000000"/>
            <w:szCs w:val="20"/>
          </w:rPr>
          <w:t xml:space="preserve">Jumbune is an open-source product built for </w:t>
        </w:r>
        <w:del w:id="230" w:author="Shashank Sharma" w:date="2015-04-03T12:51:00Z">
          <w:r w:rsidRPr="003D009D" w:rsidDel="009F5D28">
            <w:rPr>
              <w:rFonts w:cs="Arial"/>
              <w:color w:val="000000"/>
              <w:szCs w:val="20"/>
            </w:rPr>
            <w:delText>analyzing</w:delText>
          </w:r>
        </w:del>
      </w:ins>
      <w:ins w:id="231" w:author="Shashank Sharma" w:date="2015-04-03T12:51:00Z">
        <w:r w:rsidR="009F5D28" w:rsidRPr="003D009D">
          <w:rPr>
            <w:rFonts w:cs="Arial"/>
            <w:color w:val="000000"/>
            <w:szCs w:val="20"/>
          </w:rPr>
          <w:t>analysing</w:t>
        </w:r>
      </w:ins>
      <w:ins w:id="232" w:author="impetus" w:date="2015-04-03T03:47:00Z">
        <w:r w:rsidRPr="003D009D">
          <w:rPr>
            <w:rFonts w:cs="Arial"/>
            <w:color w:val="000000"/>
            <w:szCs w:val="20"/>
          </w:rPr>
          <w:t xml:space="preserve"> Hadoop cluster and </w:t>
        </w:r>
        <w:del w:id="233" w:author="Swadhin Kumar Mishra" w:date="2015-04-07T12:00:00Z">
          <w:r w:rsidRPr="003D009D" w:rsidDel="002E7E55">
            <w:rPr>
              <w:rFonts w:cs="Arial"/>
              <w:color w:val="000000"/>
              <w:szCs w:val="20"/>
            </w:rPr>
            <w:delText>MapReduce</w:delText>
          </w:r>
        </w:del>
      </w:ins>
      <w:ins w:id="234" w:author="Swadhin Kumar Mishra" w:date="2015-04-07T12:00:00Z">
        <w:r w:rsidR="002E7E55" w:rsidRPr="003D009D">
          <w:rPr>
            <w:rFonts w:cs="Arial"/>
            <w:color w:val="000000"/>
            <w:szCs w:val="20"/>
          </w:rPr>
          <w:t>Map Reduce</w:t>
        </w:r>
      </w:ins>
      <w:ins w:id="235" w:author="impetus" w:date="2015-04-03T03:47:00Z">
        <w:r w:rsidRPr="003D009D">
          <w:rPr>
            <w:rFonts w:cs="Arial"/>
            <w:color w:val="000000"/>
            <w:szCs w:val="20"/>
          </w:rPr>
          <w:t xml:space="preserve"> jobs. It provides development &amp; administrative insights of Hadoop based analytical solutions. It enables user to Debug, Profile, Monitor &amp; Validate analytical</w:t>
        </w:r>
        <w:r w:rsidRPr="003D009D">
          <w:rPr>
            <w:rFonts w:cs="Helvetica"/>
          </w:rPr>
          <w:t xml:space="preserve"> solutions hosted on decoupled clusters.</w:t>
        </w:r>
        <w:r w:rsidRPr="003D009D">
          <w:rPr>
            <w:rFonts w:cs="Arial"/>
          </w:rPr>
          <w:t xml:space="preserve"> </w:t>
        </w:r>
        <w:r w:rsidRPr="003D009D">
          <w:rPr>
            <w:rFonts w:cs="Arial"/>
            <w:color w:val="000000"/>
            <w:szCs w:val="20"/>
          </w:rPr>
          <w:t>The goal of application is to make better, more informed decisions, minimize compliance risks and improve workforce productivity.</w:t>
        </w:r>
      </w:ins>
    </w:p>
    <w:p w:rsidR="00881584" w:rsidRDefault="00881584" w:rsidP="00881584">
      <w:pPr>
        <w:pStyle w:val="Heading2"/>
        <w:rPr>
          <w:ins w:id="236" w:author="impetus" w:date="2015-04-03T03:47:00Z"/>
          <w:rStyle w:val="Strong"/>
          <w:b/>
          <w:bCs/>
        </w:rPr>
      </w:pPr>
      <w:ins w:id="237" w:author="impetus" w:date="2015-04-03T03:47:00Z">
        <w:r w:rsidRPr="00DB1C99">
          <w:rPr>
            <w:rStyle w:val="Strong"/>
          </w:rPr>
          <w:t>2.0 OBJECTIVE</w:t>
        </w:r>
      </w:ins>
    </w:p>
    <w:p w:rsidR="00881584" w:rsidRPr="0099546A" w:rsidRDefault="00881584" w:rsidP="00881584">
      <w:pPr>
        <w:pStyle w:val="Heading3"/>
        <w:ind w:firstLine="720"/>
        <w:rPr>
          <w:ins w:id="238" w:author="impetus" w:date="2015-04-03T03:47:00Z"/>
          <w:b w:val="0"/>
          <w:bCs w:val="0"/>
          <w:i/>
          <w:iCs/>
          <w:sz w:val="20"/>
        </w:rPr>
      </w:pPr>
      <w:ins w:id="239" w:author="impetus" w:date="2015-04-03T03:47:00Z">
        <w:r>
          <w:rPr>
            <w:rStyle w:val="Strong"/>
          </w:rPr>
          <w:t>2.1Objectives</w:t>
        </w:r>
      </w:ins>
    </w:p>
    <w:p w:rsidR="00881584" w:rsidRPr="00F45C92" w:rsidRDefault="00881584" w:rsidP="00881584">
      <w:pPr>
        <w:pStyle w:val="ListParagraph"/>
        <w:numPr>
          <w:ilvl w:val="0"/>
          <w:numId w:val="15"/>
        </w:numPr>
        <w:rPr>
          <w:ins w:id="240" w:author="impetus" w:date="2015-04-03T03:47:00Z"/>
          <w:kern w:val="48"/>
        </w:rPr>
      </w:pPr>
      <w:ins w:id="241" w:author="impetus" w:date="2015-04-03T03:47:00Z">
        <w:r>
          <w:rPr>
            <w:kern w:val="48"/>
          </w:rPr>
          <w:t>Identify the scope of testing</w:t>
        </w:r>
      </w:ins>
    </w:p>
    <w:p w:rsidR="00881584" w:rsidRDefault="00881584" w:rsidP="00881584">
      <w:pPr>
        <w:pStyle w:val="ListParagraph"/>
        <w:numPr>
          <w:ilvl w:val="0"/>
          <w:numId w:val="15"/>
        </w:numPr>
        <w:rPr>
          <w:ins w:id="242" w:author="impetus" w:date="2015-04-03T03:47:00Z"/>
          <w:kern w:val="48"/>
        </w:rPr>
      </w:pPr>
      <w:ins w:id="243" w:author="impetus" w:date="2015-04-03T03:47:00Z">
        <w:r w:rsidRPr="00F45C92">
          <w:rPr>
            <w:kern w:val="48"/>
          </w:rPr>
          <w:t>List the recommended test requirements (high level).</w:t>
        </w:r>
      </w:ins>
    </w:p>
    <w:p w:rsidR="00881584" w:rsidRPr="00F45C92" w:rsidRDefault="00881584" w:rsidP="00881584">
      <w:pPr>
        <w:pStyle w:val="ListParagraph"/>
        <w:numPr>
          <w:ilvl w:val="0"/>
          <w:numId w:val="15"/>
        </w:numPr>
        <w:rPr>
          <w:ins w:id="244" w:author="impetus" w:date="2015-04-03T03:47:00Z"/>
          <w:kern w:val="48"/>
        </w:rPr>
      </w:pPr>
      <w:ins w:id="245" w:author="impetus" w:date="2015-04-03T03:47:00Z">
        <w:r w:rsidRPr="00F45C92">
          <w:rPr>
            <w:kern w:val="48"/>
          </w:rPr>
          <w:t>Recommend and describe the testing strategies to be employed.</w:t>
        </w:r>
      </w:ins>
    </w:p>
    <w:p w:rsidR="00881584" w:rsidRPr="00F45C92" w:rsidRDefault="00881584" w:rsidP="00881584">
      <w:pPr>
        <w:pStyle w:val="ListParagraph"/>
        <w:numPr>
          <w:ilvl w:val="0"/>
          <w:numId w:val="15"/>
        </w:numPr>
        <w:rPr>
          <w:ins w:id="246" w:author="impetus" w:date="2015-04-03T03:47:00Z"/>
          <w:kern w:val="48"/>
        </w:rPr>
      </w:pPr>
      <w:ins w:id="247" w:author="impetus" w:date="2015-04-03T03:47:00Z">
        <w:r w:rsidRPr="00F45C92">
          <w:rPr>
            <w:kern w:val="48"/>
          </w:rPr>
          <w:t>Identify the required resources and provide an estimate of the test efforts.</w:t>
        </w:r>
      </w:ins>
    </w:p>
    <w:p w:rsidR="00881584" w:rsidRPr="00F45C92" w:rsidRDefault="00881584" w:rsidP="00881584">
      <w:pPr>
        <w:pStyle w:val="ListParagraph"/>
        <w:numPr>
          <w:ilvl w:val="0"/>
          <w:numId w:val="15"/>
        </w:numPr>
        <w:rPr>
          <w:ins w:id="248" w:author="impetus" w:date="2015-04-03T03:47:00Z"/>
          <w:kern w:val="48"/>
        </w:rPr>
      </w:pPr>
      <w:ins w:id="249" w:author="impetus" w:date="2015-04-03T03:47:00Z">
        <w:r w:rsidRPr="00F45C92">
          <w:rPr>
            <w:kern w:val="48"/>
          </w:rPr>
          <w:t>List the deliverable elements of the test activities.</w:t>
        </w:r>
      </w:ins>
    </w:p>
    <w:p w:rsidR="00881584" w:rsidRPr="00F45C92" w:rsidRDefault="00881584" w:rsidP="00881584">
      <w:pPr>
        <w:pStyle w:val="ListParagraph"/>
        <w:numPr>
          <w:ilvl w:val="0"/>
          <w:numId w:val="15"/>
        </w:numPr>
        <w:rPr>
          <w:ins w:id="250" w:author="impetus" w:date="2015-04-03T03:47:00Z"/>
          <w:kern w:val="48"/>
        </w:rPr>
      </w:pPr>
      <w:ins w:id="251" w:author="impetus" w:date="2015-04-03T03:47:00Z">
        <w:r>
          <w:rPr>
            <w:kern w:val="48"/>
          </w:rPr>
          <w:t>Explain</w:t>
        </w:r>
        <w:r w:rsidRPr="00F45C92">
          <w:rPr>
            <w:kern w:val="48"/>
          </w:rPr>
          <w:t xml:space="preserve"> the testing methodology for the functionality in </w:t>
        </w:r>
        <w:r>
          <w:rPr>
            <w:kern w:val="48"/>
          </w:rPr>
          <w:t>case study</w:t>
        </w:r>
        <w:r w:rsidRPr="00F45C92">
          <w:rPr>
            <w:kern w:val="48"/>
          </w:rPr>
          <w:t xml:space="preserve"> and is to be used as a guide for all testing related activity. </w:t>
        </w:r>
      </w:ins>
    </w:p>
    <w:p w:rsidR="00881584" w:rsidRPr="00F45C92" w:rsidRDefault="00881584" w:rsidP="00881584">
      <w:pPr>
        <w:pStyle w:val="ListParagraph"/>
        <w:numPr>
          <w:ilvl w:val="0"/>
          <w:numId w:val="15"/>
        </w:numPr>
        <w:rPr>
          <w:ins w:id="252" w:author="impetus" w:date="2015-04-03T03:47:00Z"/>
          <w:kern w:val="48"/>
        </w:rPr>
      </w:pPr>
      <w:ins w:id="253" w:author="impetus" w:date="2015-04-03T03:47:00Z">
        <w:r w:rsidRPr="00F45C92">
          <w:rPr>
            <w:kern w:val="48"/>
          </w:rPr>
          <w:t xml:space="preserve">Define specific quality expectations required </w:t>
        </w:r>
        <w:r>
          <w:rPr>
            <w:kern w:val="48"/>
          </w:rPr>
          <w:t>for the case study.</w:t>
        </w:r>
      </w:ins>
    </w:p>
    <w:p w:rsidR="00881584" w:rsidRPr="00F45C92" w:rsidRDefault="00881584" w:rsidP="00881584">
      <w:pPr>
        <w:pStyle w:val="ListParagraph"/>
        <w:numPr>
          <w:ilvl w:val="0"/>
          <w:numId w:val="15"/>
        </w:numPr>
        <w:rPr>
          <w:ins w:id="254" w:author="impetus" w:date="2015-04-03T03:47:00Z"/>
          <w:kern w:val="48"/>
        </w:rPr>
      </w:pPr>
      <w:ins w:id="255" w:author="impetus" w:date="2015-04-03T03:47:00Z">
        <w:r w:rsidRPr="00F45C92">
          <w:rPr>
            <w:kern w:val="48"/>
          </w:rPr>
          <w:t xml:space="preserve">Define </w:t>
        </w:r>
        <w:r>
          <w:rPr>
            <w:kern w:val="48"/>
          </w:rPr>
          <w:t>the risks and dependencies if any</w:t>
        </w:r>
      </w:ins>
    </w:p>
    <w:p w:rsidR="00881584" w:rsidRPr="00DB1C99" w:rsidRDefault="00881584">
      <w:pPr>
        <w:pStyle w:val="Heading3"/>
        <w:rPr>
          <w:ins w:id="256" w:author="impetus" w:date="2015-04-03T03:47:00Z"/>
          <w:rStyle w:val="Strong"/>
          <w:b/>
          <w:bCs/>
          <w:color w:val="365F91" w:themeColor="accent1" w:themeShade="BF"/>
          <w:sz w:val="28"/>
          <w:szCs w:val="28"/>
          <w:lang w:val="en-US" w:eastAsia="ja-JP"/>
        </w:rPr>
        <w:pPrChange w:id="257" w:author="Shashank Sharma" w:date="2015-04-03T13:00:00Z">
          <w:pPr>
            <w:pStyle w:val="Heading3"/>
            <w:ind w:firstLine="360"/>
          </w:pPr>
        </w:pPrChange>
      </w:pPr>
      <w:ins w:id="258" w:author="impetus" w:date="2015-04-03T03:47:00Z">
        <w:del w:id="259" w:author="Shashank Sharma" w:date="2015-04-03T13:00:00Z">
          <w:r w:rsidDel="00305531">
            <w:rPr>
              <w:rStyle w:val="Strong"/>
            </w:rPr>
            <w:delText xml:space="preserve">        </w:delText>
          </w:r>
        </w:del>
        <w:r>
          <w:rPr>
            <w:rStyle w:val="Strong"/>
          </w:rPr>
          <w:t>2.2 Intended audience for this document</w:t>
        </w:r>
      </w:ins>
    </w:p>
    <w:p w:rsidR="00881584" w:rsidRDefault="00881584" w:rsidP="00881584">
      <w:pPr>
        <w:pStyle w:val="NormalWeb"/>
        <w:shd w:val="clear" w:color="auto" w:fill="FFFFFF"/>
        <w:spacing w:before="0" w:beforeAutospacing="0" w:after="0" w:afterAutospacing="0" w:line="300" w:lineRule="atLeast"/>
        <w:ind w:firstLine="720"/>
        <w:jc w:val="both"/>
        <w:rPr>
          <w:ins w:id="260" w:author="impetus" w:date="2015-04-03T03:47:00Z"/>
          <w:rFonts w:asciiTheme="minorHAnsi" w:hAnsiTheme="minorHAnsi" w:cstheme="minorHAnsi"/>
          <w:sz w:val="20"/>
          <w:szCs w:val="20"/>
        </w:rPr>
      </w:pPr>
      <w:ins w:id="261" w:author="impetus" w:date="2015-04-03T03:47:00Z">
        <w:r>
          <w:rPr>
            <w:rFonts w:asciiTheme="minorHAnsi" w:hAnsiTheme="minorHAnsi" w:cstheme="minorHAnsi"/>
            <w:sz w:val="20"/>
            <w:szCs w:val="20"/>
          </w:rPr>
          <w:t>Product Owners, Mentors, Evaluators and Scrum teams.</w:t>
        </w:r>
      </w:ins>
    </w:p>
    <w:p w:rsidR="00881584" w:rsidRPr="00AA13E8" w:rsidRDefault="00881584" w:rsidP="00881584">
      <w:pPr>
        <w:pStyle w:val="NormalWeb"/>
        <w:shd w:val="clear" w:color="auto" w:fill="FFFFFF"/>
        <w:spacing w:before="0" w:beforeAutospacing="0" w:after="0" w:afterAutospacing="0" w:line="300" w:lineRule="atLeast"/>
        <w:jc w:val="both"/>
        <w:rPr>
          <w:ins w:id="262" w:author="impetus" w:date="2015-04-03T03:47:00Z"/>
          <w:rFonts w:asciiTheme="minorHAnsi" w:hAnsiTheme="minorHAnsi" w:cstheme="minorHAnsi"/>
          <w:sz w:val="20"/>
          <w:szCs w:val="20"/>
        </w:rPr>
      </w:pPr>
    </w:p>
    <w:p w:rsidR="00881584" w:rsidRPr="00DB1C99" w:rsidRDefault="00881584" w:rsidP="00881584">
      <w:pPr>
        <w:pStyle w:val="Heading2"/>
        <w:rPr>
          <w:ins w:id="263" w:author="impetus" w:date="2015-04-03T03:47:00Z"/>
          <w:rStyle w:val="Strong"/>
          <w:b/>
          <w:bCs/>
        </w:rPr>
      </w:pPr>
      <w:ins w:id="264" w:author="impetus" w:date="2015-04-03T03:47:00Z">
        <w:r w:rsidRPr="00DB1C99">
          <w:rPr>
            <w:rStyle w:val="Strong"/>
          </w:rPr>
          <w:t>3.0 SCOPE</w:t>
        </w:r>
      </w:ins>
    </w:p>
    <w:p w:rsidR="00881584" w:rsidRDefault="00881584">
      <w:pPr>
        <w:pStyle w:val="BodyText"/>
        <w:ind w:left="0"/>
        <w:rPr>
          <w:ins w:id="265" w:author="Shashank Sharma" w:date="2015-04-03T12:56:00Z"/>
          <w:rFonts w:asciiTheme="minorHAnsi" w:hAnsiTheme="minorHAnsi" w:cs="Arial"/>
          <w:sz w:val="22"/>
        </w:rPr>
        <w:pPrChange w:id="266" w:author="Shashank Sharma" w:date="2015-04-03T13:00:00Z">
          <w:pPr>
            <w:pStyle w:val="BodyText"/>
          </w:pPr>
        </w:pPrChange>
      </w:pPr>
      <w:ins w:id="267" w:author="impetus" w:date="2015-04-03T03:47:00Z">
        <w:r>
          <w:rPr>
            <w:rStyle w:val="Heading4Char"/>
          </w:rPr>
          <w:t xml:space="preserve">3.1 In Scope </w:t>
        </w:r>
        <w:r w:rsidRPr="00AA13E8">
          <w:rPr>
            <w:rFonts w:asciiTheme="minorHAnsi" w:hAnsiTheme="minorHAnsi" w:cstheme="minorHAnsi"/>
            <w:szCs w:val="20"/>
          </w:rPr>
          <w:br/>
        </w:r>
        <w:r w:rsidRPr="0096073A">
          <w:rPr>
            <w:rFonts w:asciiTheme="minorHAnsi" w:hAnsiTheme="minorHAnsi" w:cs="Arial"/>
            <w:sz w:val="22"/>
          </w:rPr>
          <w:t xml:space="preserve">The scope of testing as explained in this section is to test the functionality </w:t>
        </w:r>
        <w:del w:id="268" w:author="Shashank Sharma" w:date="2015-04-03T12:59:00Z">
          <w:r w:rsidRPr="0096073A" w:rsidDel="00305531">
            <w:rPr>
              <w:rFonts w:asciiTheme="minorHAnsi" w:hAnsiTheme="minorHAnsi" w:cs="Arial"/>
              <w:sz w:val="22"/>
            </w:rPr>
            <w:delText xml:space="preserve">that runs on Windows 8 </w:delText>
          </w:r>
        </w:del>
        <w:del w:id="269" w:author="Shashank Sharma" w:date="2015-04-03T12:52:00Z">
          <w:r w:rsidRPr="0096073A" w:rsidDel="009F5D28">
            <w:rPr>
              <w:rFonts w:asciiTheme="minorHAnsi" w:hAnsiTheme="minorHAnsi" w:cs="Arial"/>
              <w:sz w:val="22"/>
            </w:rPr>
            <w:delText>Mobile devices</w:delText>
          </w:r>
          <w:r w:rsidDel="009F5D28">
            <w:rPr>
              <w:rFonts w:asciiTheme="minorHAnsi" w:hAnsiTheme="minorHAnsi" w:cs="Arial"/>
              <w:sz w:val="22"/>
            </w:rPr>
            <w:delText>(WP8) ,</w:delText>
          </w:r>
        </w:del>
        <w:del w:id="270" w:author="Shashank Sharma" w:date="2015-04-03T12:59:00Z">
          <w:r w:rsidDel="00305531">
            <w:rPr>
              <w:rFonts w:asciiTheme="minorHAnsi" w:hAnsiTheme="minorHAnsi" w:cs="Arial"/>
              <w:sz w:val="22"/>
            </w:rPr>
            <w:delText xml:space="preserve"> Web service and admin UI</w:delText>
          </w:r>
          <w:r w:rsidRPr="0096073A" w:rsidDel="00305531">
            <w:rPr>
              <w:rFonts w:asciiTheme="minorHAnsi" w:hAnsiTheme="minorHAnsi" w:cs="Arial"/>
              <w:sz w:val="22"/>
            </w:rPr>
            <w:delText xml:space="preserve">. </w:delText>
          </w:r>
        </w:del>
      </w:ins>
      <w:ins w:id="271" w:author="Shashank Sharma" w:date="2015-04-03T12:59:00Z">
        <w:r w:rsidR="00305531">
          <w:rPr>
            <w:rFonts w:asciiTheme="minorHAnsi" w:hAnsiTheme="minorHAnsi" w:cs="Arial"/>
            <w:sz w:val="22"/>
          </w:rPr>
          <w:t>.</w:t>
        </w:r>
      </w:ins>
      <w:ins w:id="272" w:author="impetus" w:date="2015-04-03T03:47:00Z">
        <w:r w:rsidRPr="0096073A">
          <w:rPr>
            <w:rFonts w:asciiTheme="minorHAnsi" w:hAnsiTheme="minorHAnsi" w:cs="Arial"/>
            <w:sz w:val="22"/>
          </w:rPr>
          <w:t>The tests are organized by requirement category such as functi</w:t>
        </w:r>
        <w:r>
          <w:rPr>
            <w:rFonts w:asciiTheme="minorHAnsi" w:hAnsiTheme="minorHAnsi" w:cs="Arial"/>
            <w:sz w:val="22"/>
          </w:rPr>
          <w:t xml:space="preserve">onality, integration </w:t>
        </w:r>
        <w:r w:rsidRPr="0096073A">
          <w:rPr>
            <w:rFonts w:asciiTheme="minorHAnsi" w:hAnsiTheme="minorHAnsi" w:cs="Arial"/>
            <w:sz w:val="22"/>
          </w:rPr>
          <w:t xml:space="preserve">etc. The procedure for performing these tests such as preparing test cases, setup of the required test environment, logging defects and reporting are explained. </w:t>
        </w:r>
      </w:ins>
    </w:p>
    <w:p w:rsidR="00305531" w:rsidRPr="00305531" w:rsidRDefault="00305531">
      <w:pPr>
        <w:pStyle w:val="ListParagraph"/>
        <w:numPr>
          <w:ilvl w:val="0"/>
          <w:numId w:val="15"/>
        </w:numPr>
        <w:rPr>
          <w:ins w:id="273" w:author="Shashank Sharma" w:date="2015-04-03T12:56:00Z"/>
          <w:kern w:val="48"/>
          <w:rPrChange w:id="274" w:author="Shashank Sharma" w:date="2015-04-03T12:57:00Z">
            <w:rPr>
              <w:ins w:id="275" w:author="Shashank Sharma" w:date="2015-04-03T12:56:00Z"/>
              <w:rFonts w:ascii="Calibri" w:hAnsi="Calibri" w:cs="Calibri"/>
              <w:sz w:val="20"/>
            </w:rPr>
          </w:rPrChange>
        </w:rPr>
        <w:pPrChange w:id="276" w:author="Shashank Sharma" w:date="2015-04-03T12:57:00Z">
          <w:pPr>
            <w:pStyle w:val="ListParagraph"/>
            <w:numPr>
              <w:numId w:val="26"/>
            </w:numPr>
            <w:tabs>
              <w:tab w:val="num" w:pos="0"/>
            </w:tabs>
            <w:suppressAutoHyphens/>
            <w:ind w:hanging="360"/>
            <w:contextualSpacing w:val="0"/>
          </w:pPr>
        </w:pPrChange>
      </w:pPr>
      <w:ins w:id="277" w:author="Shashank Sharma" w:date="2015-04-03T12:59:00Z">
        <w:r>
          <w:rPr>
            <w:kern w:val="48"/>
          </w:rPr>
          <w:t>d</w:t>
        </w:r>
      </w:ins>
      <w:ins w:id="278" w:author="Shashank Sharma" w:date="2015-04-03T12:56:00Z">
        <w:r w:rsidRPr="00305531">
          <w:rPr>
            <w:kern w:val="48"/>
            <w:rPrChange w:id="279" w:author="Shashank Sharma" w:date="2015-04-03T12:57:00Z">
              <w:rPr>
                <w:rFonts w:ascii="Calibri" w:hAnsi="Calibri" w:cs="Calibri"/>
                <w:sz w:val="20"/>
              </w:rPr>
            </w:rPrChange>
          </w:rPr>
          <w:t>ownloading Jumbune Jar File properly to Ubuntu</w:t>
        </w:r>
      </w:ins>
    </w:p>
    <w:p w:rsidR="00305531" w:rsidRPr="00305531" w:rsidRDefault="00305531">
      <w:pPr>
        <w:pStyle w:val="ListParagraph"/>
        <w:numPr>
          <w:ilvl w:val="0"/>
          <w:numId w:val="15"/>
        </w:numPr>
        <w:rPr>
          <w:ins w:id="280" w:author="Shashank Sharma" w:date="2015-04-03T12:56:00Z"/>
          <w:kern w:val="48"/>
          <w:rPrChange w:id="281" w:author="Shashank Sharma" w:date="2015-04-03T12:57:00Z">
            <w:rPr>
              <w:ins w:id="282" w:author="Shashank Sharma" w:date="2015-04-03T12:56:00Z"/>
              <w:rFonts w:ascii="Calibri" w:hAnsi="Calibri" w:cs="Calibri"/>
              <w:sz w:val="20"/>
            </w:rPr>
          </w:rPrChange>
        </w:rPr>
        <w:pPrChange w:id="283" w:author="Shashank Sharma" w:date="2015-04-03T12:57:00Z">
          <w:pPr>
            <w:pStyle w:val="ListParagraph"/>
            <w:numPr>
              <w:numId w:val="26"/>
            </w:numPr>
            <w:tabs>
              <w:tab w:val="num" w:pos="0"/>
            </w:tabs>
            <w:suppressAutoHyphens/>
            <w:ind w:hanging="360"/>
            <w:contextualSpacing w:val="0"/>
          </w:pPr>
        </w:pPrChange>
      </w:pPr>
      <w:ins w:id="284" w:author="Shashank Sharma" w:date="2015-04-03T12:56:00Z">
        <w:r w:rsidRPr="00305531">
          <w:rPr>
            <w:kern w:val="48"/>
            <w:rPrChange w:id="285" w:author="Shashank Sharma" w:date="2015-04-03T12:57:00Z">
              <w:rPr>
                <w:rFonts w:ascii="Calibri" w:hAnsi="Calibri" w:cs="Calibri"/>
                <w:sz w:val="20"/>
              </w:rPr>
            </w:rPrChange>
          </w:rPr>
          <w:t>Follow Up the Installation Instructions to Setup Jumbune properly on Ubuntu</w:t>
        </w:r>
      </w:ins>
    </w:p>
    <w:p w:rsidR="00305531" w:rsidRPr="00305531" w:rsidRDefault="00305531">
      <w:pPr>
        <w:pStyle w:val="ListParagraph"/>
        <w:numPr>
          <w:ilvl w:val="0"/>
          <w:numId w:val="15"/>
        </w:numPr>
        <w:rPr>
          <w:ins w:id="286" w:author="Shashank Sharma" w:date="2015-04-03T12:57:00Z"/>
          <w:kern w:val="48"/>
          <w:rPrChange w:id="287" w:author="Shashank Sharma" w:date="2015-04-03T12:57:00Z">
            <w:rPr>
              <w:ins w:id="288" w:author="Shashank Sharma" w:date="2015-04-03T12:57:00Z"/>
              <w:rFonts w:ascii="Calibri" w:hAnsi="Calibri" w:cs="Calibri"/>
              <w:sz w:val="20"/>
            </w:rPr>
          </w:rPrChange>
        </w:rPr>
        <w:pPrChange w:id="289" w:author="Shashank Sharma" w:date="2015-04-03T12:57:00Z">
          <w:pPr>
            <w:pStyle w:val="ListParagraph"/>
            <w:numPr>
              <w:numId w:val="26"/>
            </w:numPr>
            <w:tabs>
              <w:tab w:val="num" w:pos="0"/>
            </w:tabs>
            <w:suppressAutoHyphens/>
            <w:ind w:hanging="360"/>
            <w:contextualSpacing w:val="0"/>
          </w:pPr>
        </w:pPrChange>
      </w:pPr>
      <w:ins w:id="290" w:author="Shashank Sharma" w:date="2015-04-03T12:57:00Z">
        <w:r w:rsidRPr="00305531">
          <w:rPr>
            <w:kern w:val="48"/>
            <w:rPrChange w:id="291" w:author="Shashank Sharma" w:date="2015-04-03T12:57:00Z">
              <w:rPr>
                <w:rFonts w:ascii="Calibri" w:hAnsi="Calibri" w:cs="Calibri"/>
                <w:sz w:val="20"/>
              </w:rPr>
            </w:rPrChange>
          </w:rPr>
          <w:t xml:space="preserve">Test </w:t>
        </w:r>
        <w:del w:id="292" w:author="Swadhin Kumar Mishra" w:date="2015-04-07T12:00:00Z">
          <w:r w:rsidRPr="00305531" w:rsidDel="002E7E55">
            <w:rPr>
              <w:kern w:val="48"/>
              <w:rPrChange w:id="293" w:author="Shashank Sharma" w:date="2015-04-03T12:57:00Z">
                <w:rPr>
                  <w:rFonts w:ascii="Calibri" w:hAnsi="Calibri" w:cs="Calibri"/>
                  <w:sz w:val="20"/>
                </w:rPr>
              </w:rPrChange>
            </w:rPr>
            <w:delText xml:space="preserve"> </w:delText>
          </w:r>
        </w:del>
        <w:r w:rsidRPr="00305531">
          <w:rPr>
            <w:kern w:val="48"/>
            <w:rPrChange w:id="294" w:author="Shashank Sharma" w:date="2015-04-03T12:57:00Z">
              <w:rPr>
                <w:rFonts w:ascii="Calibri" w:hAnsi="Calibri" w:cs="Calibri"/>
                <w:sz w:val="20"/>
              </w:rPr>
            </w:rPrChange>
          </w:rPr>
          <w:t xml:space="preserve">all UI features with proper </w:t>
        </w:r>
        <w:del w:id="295" w:author="Swadhin Kumar Mishra" w:date="2015-04-07T12:27:00Z">
          <w:r w:rsidRPr="00305531" w:rsidDel="00682FB7">
            <w:rPr>
              <w:kern w:val="48"/>
              <w:rPrChange w:id="296" w:author="Shashank Sharma" w:date="2015-04-03T12:57:00Z">
                <w:rPr>
                  <w:rFonts w:ascii="Calibri" w:hAnsi="Calibri" w:cs="Calibri"/>
                  <w:sz w:val="20"/>
                </w:rPr>
              </w:rPrChange>
            </w:rPr>
            <w:delText>Links ,</w:delText>
          </w:r>
        </w:del>
      </w:ins>
      <w:ins w:id="297" w:author="Swadhin Kumar Mishra" w:date="2015-04-07T12:27:00Z">
        <w:r w:rsidR="00682FB7" w:rsidRPr="00305531">
          <w:rPr>
            <w:kern w:val="48"/>
          </w:rPr>
          <w:t>Links,</w:t>
        </w:r>
      </w:ins>
      <w:ins w:id="298" w:author="Shashank Sharma" w:date="2015-04-03T12:57:00Z">
        <w:r w:rsidRPr="00305531">
          <w:rPr>
            <w:kern w:val="48"/>
            <w:rPrChange w:id="299" w:author="Shashank Sharma" w:date="2015-04-03T12:57:00Z">
              <w:rPr>
                <w:rFonts w:ascii="Calibri" w:hAnsi="Calibri" w:cs="Calibri"/>
                <w:sz w:val="20"/>
              </w:rPr>
            </w:rPrChange>
          </w:rPr>
          <w:t xml:space="preserve"> </w:t>
        </w:r>
        <w:del w:id="300" w:author="Swadhin Kumar Mishra" w:date="2015-04-07T12:27:00Z">
          <w:r w:rsidRPr="00305531" w:rsidDel="00682FB7">
            <w:rPr>
              <w:kern w:val="48"/>
              <w:rPrChange w:id="301" w:author="Shashank Sharma" w:date="2015-04-03T12:57:00Z">
                <w:rPr>
                  <w:rFonts w:ascii="Calibri" w:hAnsi="Calibri" w:cs="Calibri"/>
                  <w:sz w:val="20"/>
                </w:rPr>
              </w:rPrChange>
            </w:rPr>
            <w:delText>Navigations ,</w:delText>
          </w:r>
        </w:del>
      </w:ins>
      <w:ins w:id="302" w:author="Swadhin Kumar Mishra" w:date="2015-04-07T12:27:00Z">
        <w:r w:rsidR="00682FB7" w:rsidRPr="00305531">
          <w:rPr>
            <w:kern w:val="48"/>
          </w:rPr>
          <w:t>Navigations,</w:t>
        </w:r>
      </w:ins>
      <w:ins w:id="303" w:author="Shashank Sharma" w:date="2015-04-03T12:57:00Z">
        <w:r w:rsidRPr="00305531">
          <w:rPr>
            <w:kern w:val="48"/>
            <w:rPrChange w:id="304" w:author="Shashank Sharma" w:date="2015-04-03T12:57:00Z">
              <w:rPr>
                <w:rFonts w:ascii="Calibri" w:hAnsi="Calibri" w:cs="Calibri"/>
                <w:sz w:val="20"/>
              </w:rPr>
            </w:rPrChange>
          </w:rPr>
          <w:t xml:space="preserve"> </w:t>
        </w:r>
        <w:del w:id="305" w:author="Swadhin Kumar Mishra" w:date="2015-04-07T12:27:00Z">
          <w:r w:rsidRPr="00305531" w:rsidDel="00682FB7">
            <w:rPr>
              <w:kern w:val="48"/>
              <w:rPrChange w:id="306" w:author="Shashank Sharma" w:date="2015-04-03T12:57:00Z">
                <w:rPr>
                  <w:rFonts w:ascii="Calibri" w:hAnsi="Calibri" w:cs="Calibri"/>
                  <w:sz w:val="20"/>
                </w:rPr>
              </w:rPrChange>
            </w:rPr>
            <w:delText>Downloads</w:delText>
          </w:r>
        </w:del>
      </w:ins>
      <w:ins w:id="307" w:author="Swadhin Kumar Mishra" w:date="2015-04-07T12:27:00Z">
        <w:r w:rsidR="00682FB7" w:rsidRPr="00305531">
          <w:rPr>
            <w:kern w:val="48"/>
          </w:rPr>
          <w:t>and Downloads</w:t>
        </w:r>
      </w:ins>
      <w:ins w:id="308" w:author="Shashank Sharma" w:date="2015-04-03T12:57:00Z">
        <w:r w:rsidRPr="00305531">
          <w:rPr>
            <w:kern w:val="48"/>
            <w:rPrChange w:id="309" w:author="Shashank Sharma" w:date="2015-04-03T12:57:00Z">
              <w:rPr>
                <w:rFonts w:ascii="Calibri" w:hAnsi="Calibri" w:cs="Calibri"/>
                <w:sz w:val="20"/>
              </w:rPr>
            </w:rPrChange>
          </w:rPr>
          <w:t xml:space="preserve"> etc.</w:t>
        </w:r>
      </w:ins>
    </w:p>
    <w:p w:rsidR="00305531" w:rsidRPr="00305531" w:rsidRDefault="00305531">
      <w:pPr>
        <w:pStyle w:val="ListParagraph"/>
        <w:numPr>
          <w:ilvl w:val="0"/>
          <w:numId w:val="15"/>
        </w:numPr>
        <w:rPr>
          <w:ins w:id="310" w:author="Shashank Sharma" w:date="2015-04-03T12:57:00Z"/>
          <w:kern w:val="48"/>
          <w:rPrChange w:id="311" w:author="Shashank Sharma" w:date="2015-04-03T12:57:00Z">
            <w:rPr>
              <w:ins w:id="312" w:author="Shashank Sharma" w:date="2015-04-03T12:57:00Z"/>
              <w:rFonts w:ascii="Calibri" w:hAnsi="Calibri" w:cs="Calibri"/>
              <w:sz w:val="20"/>
            </w:rPr>
          </w:rPrChange>
        </w:rPr>
        <w:pPrChange w:id="313" w:author="Shashank Sharma" w:date="2015-04-03T12:57:00Z">
          <w:pPr>
            <w:pStyle w:val="ListParagraph"/>
            <w:numPr>
              <w:numId w:val="26"/>
            </w:numPr>
            <w:tabs>
              <w:tab w:val="num" w:pos="0"/>
            </w:tabs>
            <w:suppressAutoHyphens/>
            <w:ind w:hanging="360"/>
            <w:contextualSpacing w:val="0"/>
          </w:pPr>
        </w:pPrChange>
      </w:pPr>
      <w:ins w:id="314" w:author="Shashank Sharma" w:date="2015-04-03T12:57:00Z">
        <w:r w:rsidRPr="00305531">
          <w:rPr>
            <w:kern w:val="48"/>
            <w:rPrChange w:id="315" w:author="Shashank Sharma" w:date="2015-04-03T12:57:00Z">
              <w:rPr>
                <w:rFonts w:ascii="Calibri" w:hAnsi="Calibri" w:cs="Calibri"/>
                <w:sz w:val="20"/>
              </w:rPr>
            </w:rPrChange>
          </w:rPr>
          <w:t xml:space="preserve">User Interface testing on Home page </w:t>
        </w:r>
      </w:ins>
    </w:p>
    <w:p w:rsidR="00305531" w:rsidRPr="00305531" w:rsidRDefault="00305531">
      <w:pPr>
        <w:pStyle w:val="ListParagraph"/>
        <w:numPr>
          <w:ilvl w:val="0"/>
          <w:numId w:val="15"/>
        </w:numPr>
        <w:rPr>
          <w:ins w:id="316" w:author="Shashank Sharma" w:date="2015-04-03T12:57:00Z"/>
          <w:kern w:val="48"/>
          <w:rPrChange w:id="317" w:author="Shashank Sharma" w:date="2015-04-03T12:57:00Z">
            <w:rPr>
              <w:ins w:id="318" w:author="Shashank Sharma" w:date="2015-04-03T12:57:00Z"/>
              <w:rFonts w:ascii="Calibri" w:hAnsi="Calibri" w:cs="Calibri"/>
              <w:sz w:val="20"/>
            </w:rPr>
          </w:rPrChange>
        </w:rPr>
        <w:pPrChange w:id="319" w:author="Shashank Sharma" w:date="2015-04-03T12:57:00Z">
          <w:pPr>
            <w:pStyle w:val="ListParagraph"/>
            <w:numPr>
              <w:numId w:val="26"/>
            </w:numPr>
            <w:tabs>
              <w:tab w:val="num" w:pos="0"/>
            </w:tabs>
            <w:suppressAutoHyphens/>
            <w:ind w:hanging="360"/>
            <w:contextualSpacing w:val="0"/>
          </w:pPr>
        </w:pPrChange>
      </w:pPr>
      <w:ins w:id="320" w:author="Shashank Sharma" w:date="2015-04-03T12:57:00Z">
        <w:r w:rsidRPr="00305531">
          <w:rPr>
            <w:kern w:val="48"/>
            <w:rPrChange w:id="321" w:author="Shashank Sharma" w:date="2015-04-03T12:57:00Z">
              <w:rPr>
                <w:rFonts w:ascii="Calibri" w:hAnsi="Calibri" w:cs="Calibri"/>
                <w:sz w:val="20"/>
              </w:rPr>
            </w:rPrChange>
          </w:rPr>
          <w:t xml:space="preserve">Test Flow Debugging feature with Inputs and testing of the </w:t>
        </w:r>
        <w:del w:id="322" w:author="Swadhin Kumar Mishra" w:date="2015-04-07T12:27:00Z">
          <w:r w:rsidRPr="00305531" w:rsidDel="00682FB7">
            <w:rPr>
              <w:kern w:val="48"/>
              <w:rPrChange w:id="323" w:author="Shashank Sharma" w:date="2015-04-03T12:57:00Z">
                <w:rPr>
                  <w:rFonts w:ascii="Calibri" w:hAnsi="Calibri" w:cs="Calibri"/>
                  <w:sz w:val="20"/>
                </w:rPr>
              </w:rPrChange>
            </w:rPr>
            <w:delText>MapReduce</w:delText>
          </w:r>
        </w:del>
      </w:ins>
      <w:ins w:id="324" w:author="Swadhin Kumar Mishra" w:date="2015-04-07T12:27:00Z">
        <w:r w:rsidR="00682FB7" w:rsidRPr="00305531">
          <w:rPr>
            <w:kern w:val="48"/>
          </w:rPr>
          <w:t>Map Reduce</w:t>
        </w:r>
      </w:ins>
      <w:ins w:id="325" w:author="Shashank Sharma" w:date="2015-04-03T12:57:00Z">
        <w:r w:rsidRPr="00305531">
          <w:rPr>
            <w:kern w:val="48"/>
            <w:rPrChange w:id="326" w:author="Shashank Sharma" w:date="2015-04-03T12:57:00Z">
              <w:rPr>
                <w:rFonts w:ascii="Calibri" w:hAnsi="Calibri" w:cs="Calibri"/>
                <w:sz w:val="20"/>
              </w:rPr>
            </w:rPrChange>
          </w:rPr>
          <w:t xml:space="preserve"> flow </w:t>
        </w:r>
      </w:ins>
    </w:p>
    <w:p w:rsidR="00305531" w:rsidRPr="00305531" w:rsidRDefault="00305531">
      <w:pPr>
        <w:pStyle w:val="ListParagraph"/>
        <w:numPr>
          <w:ilvl w:val="0"/>
          <w:numId w:val="15"/>
        </w:numPr>
        <w:rPr>
          <w:ins w:id="327" w:author="Shashank Sharma" w:date="2015-04-03T12:57:00Z"/>
          <w:kern w:val="48"/>
          <w:rPrChange w:id="328" w:author="Shashank Sharma" w:date="2015-04-03T12:57:00Z">
            <w:rPr>
              <w:ins w:id="329" w:author="Shashank Sharma" w:date="2015-04-03T12:57:00Z"/>
              <w:rFonts w:ascii="sans-serif" w:hAnsi="sans-serif"/>
              <w:sz w:val="20"/>
              <w:szCs w:val="20"/>
            </w:rPr>
          </w:rPrChange>
        </w:rPr>
        <w:pPrChange w:id="330" w:author="Shashank Sharma" w:date="2015-04-03T12:57:00Z">
          <w:pPr>
            <w:numPr>
              <w:numId w:val="26"/>
            </w:numPr>
            <w:tabs>
              <w:tab w:val="num" w:pos="0"/>
            </w:tabs>
            <w:suppressAutoHyphens/>
            <w:ind w:left="720" w:hanging="360"/>
          </w:pPr>
        </w:pPrChange>
      </w:pPr>
      <w:ins w:id="331" w:author="Shashank Sharma" w:date="2015-04-03T12:57:00Z">
        <w:r w:rsidRPr="00305531">
          <w:rPr>
            <w:kern w:val="48"/>
            <w:rPrChange w:id="332" w:author="Shashank Sharma" w:date="2015-04-03T12:57:00Z">
              <w:rPr>
                <w:rFonts w:ascii="sans-serif" w:hAnsi="sans-serif"/>
                <w:sz w:val="20"/>
                <w:szCs w:val="20"/>
              </w:rPr>
            </w:rPrChange>
          </w:rPr>
          <w:t>Test HDFS Data Validation: This component validates inconsistencies in the HDFS data per record basis in the form of null, data type &amp; regex checks</w:t>
        </w:r>
      </w:ins>
    </w:p>
    <w:p w:rsidR="00305531" w:rsidRDefault="00305531">
      <w:pPr>
        <w:pStyle w:val="ListParagraph"/>
        <w:suppressAutoHyphens/>
        <w:ind w:firstLine="432"/>
        <w:contextualSpacing w:val="0"/>
        <w:rPr>
          <w:ins w:id="333" w:author="Shashank Sharma" w:date="2015-04-03T12:56:00Z"/>
          <w:rFonts w:ascii="Calibri" w:hAnsi="Calibri" w:cs="Calibri"/>
          <w:sz w:val="20"/>
        </w:rPr>
        <w:pPrChange w:id="334" w:author="Shashank Sharma" w:date="2015-04-03T12:56:00Z">
          <w:pPr>
            <w:pStyle w:val="ListParagraph"/>
            <w:numPr>
              <w:numId w:val="26"/>
            </w:numPr>
            <w:tabs>
              <w:tab w:val="num" w:pos="0"/>
            </w:tabs>
            <w:suppressAutoHyphens/>
            <w:ind w:hanging="360"/>
            <w:contextualSpacing w:val="0"/>
          </w:pPr>
        </w:pPrChange>
      </w:pPr>
    </w:p>
    <w:p w:rsidR="00305531" w:rsidRPr="0096073A" w:rsidRDefault="00305531" w:rsidP="00881584">
      <w:pPr>
        <w:pStyle w:val="BodyText"/>
        <w:rPr>
          <w:ins w:id="335" w:author="impetus" w:date="2015-04-03T03:47:00Z"/>
          <w:rFonts w:asciiTheme="minorHAnsi" w:hAnsiTheme="minorHAnsi" w:cs="Arial"/>
          <w:b/>
          <w:sz w:val="22"/>
        </w:rPr>
      </w:pPr>
    </w:p>
    <w:p w:rsidR="00881584" w:rsidRDefault="00881584">
      <w:pPr>
        <w:pStyle w:val="BodyText"/>
        <w:ind w:left="0"/>
        <w:rPr>
          <w:ins w:id="336" w:author="impetus" w:date="2015-04-03T03:47:00Z"/>
          <w:rFonts w:asciiTheme="minorHAnsi" w:hAnsiTheme="minorHAnsi" w:cs="Arial"/>
          <w:sz w:val="22"/>
        </w:rPr>
        <w:pPrChange w:id="337" w:author="Shashank Sharma" w:date="2015-04-03T12:58:00Z">
          <w:pPr>
            <w:pStyle w:val="BodyText"/>
          </w:pPr>
        </w:pPrChange>
      </w:pPr>
      <w:ins w:id="338" w:author="impetus" w:date="2015-04-03T03:47:00Z">
        <w:r>
          <w:rPr>
            <w:rStyle w:val="Heading4Char"/>
          </w:rPr>
          <w:lastRenderedPageBreak/>
          <w:t>3.1 Out of Scope</w:t>
        </w:r>
      </w:ins>
    </w:p>
    <w:p w:rsidR="00881584" w:rsidRPr="0096073A" w:rsidRDefault="00881584">
      <w:pPr>
        <w:pStyle w:val="BodyText"/>
        <w:ind w:left="0"/>
        <w:rPr>
          <w:ins w:id="339" w:author="impetus" w:date="2015-04-03T03:47:00Z"/>
          <w:rFonts w:asciiTheme="minorHAnsi" w:hAnsiTheme="minorHAnsi" w:cs="Arial"/>
          <w:b/>
          <w:sz w:val="22"/>
        </w:rPr>
        <w:pPrChange w:id="340" w:author="Shashank Sharma" w:date="2015-04-03T12:58:00Z">
          <w:pPr>
            <w:pStyle w:val="BodyText"/>
          </w:pPr>
        </w:pPrChange>
      </w:pPr>
      <w:ins w:id="341" w:author="impetus" w:date="2015-04-03T03:47:00Z">
        <w:r w:rsidRPr="0096073A">
          <w:rPr>
            <w:rFonts w:asciiTheme="minorHAnsi" w:hAnsiTheme="minorHAnsi" w:cs="Arial"/>
            <w:sz w:val="22"/>
          </w:rPr>
          <w:t>This section does NOT address the following general requirements:</w:t>
        </w:r>
      </w:ins>
    </w:p>
    <w:p w:rsidR="00305531" w:rsidRDefault="00B042BD">
      <w:pPr>
        <w:pStyle w:val="ListParagraph"/>
        <w:numPr>
          <w:ilvl w:val="0"/>
          <w:numId w:val="15"/>
        </w:numPr>
        <w:rPr>
          <w:ins w:id="342" w:author="Shashank Sharma" w:date="2015-04-03T12:58:00Z"/>
        </w:rPr>
        <w:pPrChange w:id="343" w:author="Shashank Sharma" w:date="2015-04-03T12:58:00Z">
          <w:pPr>
            <w:pStyle w:val="BodyText"/>
          </w:pPr>
        </w:pPrChange>
      </w:pPr>
      <w:ins w:id="344" w:author="Shashank Sharma" w:date="2015-04-03T12:55:00Z">
        <w:r>
          <w:rPr>
            <w:rFonts w:eastAsia="Times New Roman" w:cs="Arial"/>
            <w:kern w:val="48"/>
            <w:lang w:val="en-US"/>
          </w:rPr>
          <w:t xml:space="preserve">  </w:t>
        </w:r>
      </w:ins>
      <w:ins w:id="345" w:author="impetus" w:date="2015-04-03T03:47:00Z">
        <w:del w:id="346" w:author="Shashank Sharma" w:date="2015-04-03T12:55:00Z">
          <w:r w:rsidR="00881584" w:rsidRPr="00B042BD" w:rsidDel="00B042BD">
            <w:rPr>
              <w:rFonts w:eastAsia="Times New Roman" w:cs="Arial"/>
              <w:kern w:val="48"/>
              <w:lang w:val="en-US"/>
            </w:rPr>
            <w:delText>&gt;</w:delText>
          </w:r>
        </w:del>
      </w:ins>
      <w:ins w:id="347" w:author="Shashank Sharma" w:date="2015-04-03T12:55:00Z">
        <w:r w:rsidRPr="00305531">
          <w:rPr>
            <w:kern w:val="48"/>
            <w:rPrChange w:id="348" w:author="Shashank Sharma" w:date="2015-04-03T12:57:00Z">
              <w:rPr>
                <w:rFonts w:ascii="Calibri" w:hAnsi="Calibri"/>
              </w:rPr>
            </w:rPrChange>
          </w:rPr>
          <w:t xml:space="preserve">Performance &amp; Scalability </w:t>
        </w:r>
      </w:ins>
      <w:ins w:id="349" w:author="Shashank Sharma" w:date="2015-04-03T12:56:00Z">
        <w:r w:rsidRPr="00305531">
          <w:rPr>
            <w:kern w:val="48"/>
            <w:rPrChange w:id="350" w:author="Shashank Sharma" w:date="2015-04-03T12:57:00Z">
              <w:rPr>
                <w:rFonts w:cs="Arial"/>
              </w:rPr>
            </w:rPrChange>
          </w:rPr>
          <w:t>testing.</w:t>
        </w:r>
      </w:ins>
    </w:p>
    <w:p w:rsidR="00B042BD" w:rsidRPr="00305531" w:rsidRDefault="00B042BD">
      <w:pPr>
        <w:pStyle w:val="ListParagraph"/>
        <w:numPr>
          <w:ilvl w:val="0"/>
          <w:numId w:val="15"/>
        </w:numPr>
        <w:rPr>
          <w:ins w:id="351" w:author="Shashank Sharma" w:date="2015-04-03T12:56:00Z"/>
          <w:rPrChange w:id="352" w:author="Shashank Sharma" w:date="2015-04-03T12:58:00Z">
            <w:rPr>
              <w:ins w:id="353" w:author="Shashank Sharma" w:date="2015-04-03T12:56:00Z"/>
              <w:rFonts w:cs="Arial"/>
            </w:rPr>
          </w:rPrChange>
        </w:rPr>
        <w:pPrChange w:id="354" w:author="Shashank Sharma" w:date="2015-04-03T12:58:00Z">
          <w:pPr>
            <w:pStyle w:val="BodyText"/>
          </w:pPr>
        </w:pPrChange>
      </w:pPr>
      <w:ins w:id="355" w:author="Shashank Sharma" w:date="2015-04-03T12:55:00Z">
        <w:r w:rsidRPr="00305531">
          <w:rPr>
            <w:kern w:val="48"/>
            <w:rPrChange w:id="356" w:author="Shashank Sharma" w:date="2015-04-03T12:58:00Z">
              <w:rPr>
                <w:rFonts w:ascii="Calibri" w:hAnsi="Calibri"/>
              </w:rPr>
            </w:rPrChange>
          </w:rPr>
          <w:t>Automation Testing</w:t>
        </w:r>
      </w:ins>
      <w:ins w:id="357" w:author="Shashank Sharma" w:date="2015-04-03T12:56:00Z">
        <w:r w:rsidRPr="00305531">
          <w:rPr>
            <w:kern w:val="48"/>
            <w:rPrChange w:id="358" w:author="Shashank Sharma" w:date="2015-04-03T12:58:00Z">
              <w:rPr>
                <w:rFonts w:cs="Arial"/>
              </w:rPr>
            </w:rPrChange>
          </w:rPr>
          <w:t>.</w:t>
        </w:r>
      </w:ins>
    </w:p>
    <w:p w:rsidR="00881584" w:rsidRPr="00305531" w:rsidDel="00B042BD" w:rsidRDefault="00881584">
      <w:pPr>
        <w:pStyle w:val="ListParagraph"/>
        <w:suppressAutoHyphens/>
        <w:spacing w:after="0" w:line="300" w:lineRule="atLeast"/>
        <w:contextualSpacing w:val="0"/>
        <w:rPr>
          <w:ins w:id="359" w:author="impetus" w:date="2015-04-03T03:47:00Z"/>
          <w:del w:id="360" w:author="Shashank Sharma" w:date="2015-04-03T12:54:00Z"/>
          <w:rPrChange w:id="361" w:author="Shashank Sharma" w:date="2015-04-03T12:57:00Z">
            <w:rPr>
              <w:ins w:id="362" w:author="impetus" w:date="2015-04-03T03:47:00Z"/>
              <w:del w:id="363" w:author="Shashank Sharma" w:date="2015-04-03T12:54:00Z"/>
              <w:rFonts w:asciiTheme="minorHAnsi" w:hAnsiTheme="minorHAnsi" w:cs="Arial"/>
              <w:b/>
              <w:sz w:val="22"/>
            </w:rPr>
          </w:rPrChange>
        </w:rPr>
        <w:pPrChange w:id="364" w:author="Shashank Sharma" w:date="2015-04-03T12:58:00Z">
          <w:pPr>
            <w:pStyle w:val="BodyText"/>
          </w:pPr>
        </w:pPrChange>
      </w:pPr>
      <w:ins w:id="365" w:author="impetus" w:date="2015-04-03T03:47:00Z">
        <w:del w:id="366" w:author="Shashank Sharma" w:date="2015-04-03T12:54:00Z">
          <w:r w:rsidRPr="00305531" w:rsidDel="00B042BD">
            <w:rPr>
              <w:kern w:val="48"/>
              <w:rPrChange w:id="367" w:author="Shashank Sharma" w:date="2015-04-03T12:57:00Z">
                <w:rPr>
                  <w:rFonts w:cs="Arial"/>
                </w:rPr>
              </w:rPrChange>
            </w:rPr>
            <w:delText>Testing requirements specific to a particular OEM or network operator’s device, user interface /usability heuristics for</w:delText>
          </w:r>
        </w:del>
      </w:ins>
      <w:ins w:id="368" w:author="impetus" w:date="2015-04-03T03:48:00Z">
        <w:del w:id="369" w:author="Shashank Sharma" w:date="2015-04-03T12:54:00Z">
          <w:r w:rsidR="00BC2AEB" w:rsidRPr="00305531" w:rsidDel="00B042BD">
            <w:rPr>
              <w:kern w:val="48"/>
              <w:rPrChange w:id="370" w:author="Shashank Sharma" w:date="2015-04-03T12:57:00Z">
                <w:rPr>
                  <w:rFonts w:cs="Arial"/>
                </w:rPr>
              </w:rPrChange>
            </w:rPr>
            <w:delText xml:space="preserve"> </w:delText>
          </w:r>
        </w:del>
      </w:ins>
      <w:ins w:id="371" w:author="impetus" w:date="2015-04-03T03:47:00Z">
        <w:del w:id="372" w:author="Shashank Sharma" w:date="2015-04-03T12:54:00Z">
          <w:r w:rsidRPr="00305531" w:rsidDel="00B042BD">
            <w:rPr>
              <w:kern w:val="48"/>
              <w:rPrChange w:id="373" w:author="Shashank Sharma" w:date="2015-04-03T12:57:00Z">
                <w:rPr>
                  <w:rFonts w:cs="Arial"/>
                </w:rPr>
              </w:rPrChange>
            </w:rPr>
            <w:delText>standards (platform standards) implementation.</w:delText>
          </w:r>
        </w:del>
      </w:ins>
    </w:p>
    <w:p w:rsidR="00881584" w:rsidRPr="00305531" w:rsidDel="00B042BD" w:rsidRDefault="00881584">
      <w:pPr>
        <w:pStyle w:val="ListParagraph"/>
        <w:rPr>
          <w:ins w:id="374" w:author="impetus" w:date="2015-04-03T03:47:00Z"/>
          <w:del w:id="375" w:author="Shashank Sharma" w:date="2015-04-03T12:55:00Z"/>
          <w:rPrChange w:id="376" w:author="Shashank Sharma" w:date="2015-04-03T12:57:00Z">
            <w:rPr>
              <w:ins w:id="377" w:author="impetus" w:date="2015-04-03T03:47:00Z"/>
              <w:del w:id="378" w:author="Shashank Sharma" w:date="2015-04-03T12:55:00Z"/>
              <w:rFonts w:asciiTheme="minorHAnsi" w:hAnsiTheme="minorHAnsi" w:cs="Arial"/>
              <w:sz w:val="22"/>
            </w:rPr>
          </w:rPrChange>
        </w:rPr>
        <w:pPrChange w:id="379" w:author="Shashank Sharma" w:date="2015-04-03T12:58:00Z">
          <w:pPr>
            <w:pStyle w:val="BodyText"/>
          </w:pPr>
        </w:pPrChange>
      </w:pPr>
      <w:ins w:id="380" w:author="impetus" w:date="2015-04-03T03:47:00Z">
        <w:del w:id="381" w:author="Shashank Sharma" w:date="2015-04-03T12:54:00Z">
          <w:r w:rsidRPr="00305531" w:rsidDel="00B042BD">
            <w:rPr>
              <w:kern w:val="48"/>
              <w:rPrChange w:id="382" w:author="Shashank Sharma" w:date="2015-04-03T12:57:00Z">
                <w:rPr>
                  <w:rFonts w:cs="Arial"/>
                </w:rPr>
              </w:rPrChange>
            </w:rPr>
            <w:delText>&gt;</w:delText>
          </w:r>
        </w:del>
        <w:del w:id="383" w:author="Shashank Sharma" w:date="2015-04-03T12:55:00Z">
          <w:r w:rsidRPr="00305531" w:rsidDel="00B042BD">
            <w:rPr>
              <w:kern w:val="48"/>
              <w:rPrChange w:id="384" w:author="Shashank Sharma" w:date="2015-04-03T12:57:00Z">
                <w:rPr>
                  <w:rFonts w:cs="Arial"/>
                </w:rPr>
              </w:rPrChange>
            </w:rPr>
            <w:delText>Testing functionality out of scope of the references.</w:delText>
          </w:r>
        </w:del>
      </w:ins>
    </w:p>
    <w:p w:rsidR="00881584" w:rsidRPr="00305531" w:rsidDel="00B042BD" w:rsidRDefault="00881584">
      <w:pPr>
        <w:pStyle w:val="ListParagraph"/>
        <w:rPr>
          <w:ins w:id="385" w:author="impetus" w:date="2015-04-03T03:47:00Z"/>
          <w:del w:id="386" w:author="Shashank Sharma" w:date="2015-04-03T12:55:00Z"/>
          <w:rPrChange w:id="387" w:author="Shashank Sharma" w:date="2015-04-03T12:57:00Z">
            <w:rPr>
              <w:ins w:id="388" w:author="impetus" w:date="2015-04-03T03:47:00Z"/>
              <w:del w:id="389" w:author="Shashank Sharma" w:date="2015-04-03T12:55:00Z"/>
              <w:rFonts w:asciiTheme="minorHAnsi" w:hAnsiTheme="minorHAnsi" w:cs="Arial"/>
              <w:sz w:val="22"/>
            </w:rPr>
          </w:rPrChange>
        </w:rPr>
        <w:pPrChange w:id="390" w:author="Shashank Sharma" w:date="2015-04-03T12:58:00Z">
          <w:pPr>
            <w:pStyle w:val="BodyText"/>
          </w:pPr>
        </w:pPrChange>
      </w:pPr>
      <w:ins w:id="391" w:author="impetus" w:date="2015-04-03T03:47:00Z">
        <w:del w:id="392" w:author="Shashank Sharma" w:date="2015-04-03T12:55:00Z">
          <w:r w:rsidRPr="00305531" w:rsidDel="00B042BD">
            <w:rPr>
              <w:kern w:val="48"/>
              <w:rPrChange w:id="393" w:author="Shashank Sharma" w:date="2015-04-03T12:57:00Z">
                <w:rPr>
                  <w:rFonts w:cs="Arial"/>
                </w:rPr>
              </w:rPrChange>
            </w:rPr>
            <w:delText>&gt;Functional verification with actual data</w:delText>
          </w:r>
        </w:del>
      </w:ins>
    </w:p>
    <w:p w:rsidR="00881584" w:rsidRPr="00305531" w:rsidDel="00305531" w:rsidRDefault="00881584">
      <w:pPr>
        <w:pStyle w:val="ListParagraph"/>
        <w:rPr>
          <w:ins w:id="394" w:author="impetus" w:date="2015-04-03T03:47:00Z"/>
          <w:del w:id="395" w:author="Shashank Sharma" w:date="2015-04-03T12:58:00Z"/>
          <w:rPrChange w:id="396" w:author="Shashank Sharma" w:date="2015-04-03T12:57:00Z">
            <w:rPr>
              <w:ins w:id="397" w:author="impetus" w:date="2015-04-03T03:47:00Z"/>
              <w:del w:id="398" w:author="Shashank Sharma" w:date="2015-04-03T12:58:00Z"/>
              <w:rFonts w:asciiTheme="minorHAnsi" w:hAnsiTheme="minorHAnsi" w:cs="Arial"/>
              <w:sz w:val="22"/>
            </w:rPr>
          </w:rPrChange>
        </w:rPr>
        <w:pPrChange w:id="399" w:author="Shashank Sharma" w:date="2015-04-03T12:58:00Z">
          <w:pPr>
            <w:pStyle w:val="BodyText"/>
          </w:pPr>
        </w:pPrChange>
      </w:pPr>
      <w:ins w:id="400" w:author="impetus" w:date="2015-04-03T03:47:00Z">
        <w:del w:id="401" w:author="Shashank Sharma" w:date="2015-04-03T12:56:00Z">
          <w:r w:rsidRPr="00305531" w:rsidDel="00ED4513">
            <w:rPr>
              <w:kern w:val="48"/>
              <w:rPrChange w:id="402" w:author="Shashank Sharma" w:date="2015-04-03T12:57:00Z">
                <w:rPr>
                  <w:rFonts w:cs="Arial"/>
                </w:rPr>
              </w:rPrChange>
            </w:rPr>
            <w:delText>&gt;Performance verification of web service with actual amount of data in database</w:delText>
          </w:r>
        </w:del>
      </w:ins>
    </w:p>
    <w:p w:rsidR="00881584" w:rsidRPr="003F7ECF" w:rsidDel="00305531" w:rsidRDefault="00881584">
      <w:pPr>
        <w:pStyle w:val="ListParagraph"/>
        <w:rPr>
          <w:ins w:id="403" w:author="impetus" w:date="2015-04-03T03:47:00Z"/>
          <w:del w:id="404" w:author="Shashank Sharma" w:date="2015-04-03T12:58:00Z"/>
          <w:rFonts w:cs="Arial"/>
          <w:b/>
        </w:rPr>
        <w:pPrChange w:id="405" w:author="Shashank Sharma" w:date="2015-04-03T12:58:00Z">
          <w:pPr>
            <w:pStyle w:val="BodyText"/>
          </w:pPr>
        </w:pPrChange>
      </w:pPr>
    </w:p>
    <w:p w:rsidR="00881584" w:rsidRPr="00DB1C99" w:rsidRDefault="00881584" w:rsidP="00881584">
      <w:pPr>
        <w:pStyle w:val="Heading2"/>
        <w:rPr>
          <w:ins w:id="406" w:author="impetus" w:date="2015-04-03T03:47:00Z"/>
          <w:rStyle w:val="Strong"/>
          <w:b/>
          <w:bCs/>
        </w:rPr>
      </w:pPr>
      <w:ins w:id="407" w:author="impetus" w:date="2015-04-03T03:47:00Z">
        <w:r w:rsidRPr="00DB1C99">
          <w:rPr>
            <w:rStyle w:val="Strong"/>
          </w:rPr>
          <w:t>4.0 TESTING STRATEGY</w:t>
        </w:r>
      </w:ins>
    </w:p>
    <w:p w:rsidR="00881584" w:rsidRPr="00CD3C0D" w:rsidRDefault="00881584" w:rsidP="00881584">
      <w:pPr>
        <w:ind w:left="720"/>
        <w:rPr>
          <w:ins w:id="408" w:author="impetus" w:date="2015-04-03T03:47:00Z"/>
          <w:rFonts w:cs="Arial"/>
        </w:rPr>
      </w:pPr>
      <w:ins w:id="409" w:author="impetus" w:date="2015-04-03T03:47:00Z">
        <w:r w:rsidRPr="00CD3C0D">
          <w:rPr>
            <w:rFonts w:cs="Arial"/>
          </w:rPr>
          <w:t>The Test Strategy presents the recommended approac</w:t>
        </w:r>
        <w:r>
          <w:rPr>
            <w:rFonts w:cs="Arial"/>
          </w:rPr>
          <w:t>h to the testing of the Workforce Management case study</w:t>
        </w:r>
        <w:r w:rsidRPr="00CD3C0D">
          <w:rPr>
            <w:rFonts w:cs="Arial"/>
          </w:rPr>
          <w:t xml:space="preserve">.  The main considerations for the test strategy are the techniques to be used and the </w:t>
        </w:r>
        <w:r>
          <w:rPr>
            <w:rFonts w:cs="Arial"/>
          </w:rPr>
          <w:t xml:space="preserve">criteria </w:t>
        </w:r>
        <w:r w:rsidRPr="00CD3C0D">
          <w:rPr>
            <w:rFonts w:cs="Arial"/>
          </w:rPr>
          <w:t xml:space="preserve">for knowing when the testing is </w:t>
        </w:r>
        <w:r>
          <w:rPr>
            <w:rFonts w:cs="Arial"/>
          </w:rPr>
          <w:t>completed.</w:t>
        </w:r>
      </w:ins>
    </w:p>
    <w:p w:rsidR="00881584" w:rsidRPr="00CD3C0D" w:rsidRDefault="00881584" w:rsidP="00881584">
      <w:pPr>
        <w:ind w:left="720"/>
        <w:rPr>
          <w:ins w:id="410" w:author="impetus" w:date="2015-04-03T03:47:00Z"/>
          <w:rFonts w:cs="Arial"/>
          <w:b/>
          <w:i/>
        </w:rPr>
      </w:pPr>
      <w:ins w:id="411" w:author="impetus" w:date="2015-04-03T03:47:00Z">
        <w:r w:rsidRPr="00CD3C0D">
          <w:rPr>
            <w:rFonts w:cs="Arial"/>
            <w:b/>
            <w:i/>
          </w:rPr>
          <w:t>QA will be informed of the application functionality as defined by the reference application. Documented features are implemented in the application and work as expected. Sources for the information will consist of the reference application primarily and any other document specifying functionality not contained within the reference application.</w:t>
        </w:r>
      </w:ins>
    </w:p>
    <w:p w:rsidR="00881584" w:rsidRPr="00CD3C0D" w:rsidRDefault="00881584" w:rsidP="00881584">
      <w:pPr>
        <w:pStyle w:val="BodyText"/>
        <w:rPr>
          <w:ins w:id="412" w:author="impetus" w:date="2015-04-03T03:47:00Z"/>
        </w:rPr>
      </w:pPr>
    </w:p>
    <w:p w:rsidR="00881584" w:rsidRDefault="00881584" w:rsidP="00881584">
      <w:pPr>
        <w:pStyle w:val="Heading2"/>
        <w:rPr>
          <w:ins w:id="413" w:author="impetus" w:date="2015-04-03T03:47:00Z"/>
        </w:rPr>
      </w:pPr>
      <w:ins w:id="414" w:author="impetus" w:date="2015-04-03T03:47:00Z">
        <w:r>
          <w:t>4.1 Manual testing (functional)</w:t>
        </w:r>
      </w:ins>
    </w:p>
    <w:p w:rsidR="00881584" w:rsidRDefault="00881584" w:rsidP="00881584">
      <w:pPr>
        <w:pStyle w:val="Heading3"/>
        <w:rPr>
          <w:ins w:id="415" w:author="impetus" w:date="2015-04-03T03:47:00Z"/>
        </w:rPr>
      </w:pPr>
      <w:ins w:id="416" w:author="impetus" w:date="2015-04-03T03:47:00Z">
        <w:r>
          <w:t>What</w:t>
        </w:r>
      </w:ins>
    </w:p>
    <w:p w:rsidR="00881584" w:rsidRDefault="00881584" w:rsidP="00881584">
      <w:pPr>
        <w:pStyle w:val="ListParagraph"/>
        <w:numPr>
          <w:ilvl w:val="1"/>
          <w:numId w:val="16"/>
        </w:numPr>
        <w:rPr>
          <w:ins w:id="417" w:author="impetus" w:date="2015-04-03T03:47:00Z"/>
        </w:rPr>
      </w:pPr>
      <w:ins w:id="418" w:author="impetus" w:date="2015-04-03T03:47:00Z">
        <w:r>
          <w:t>The manual test cases will be derived from the requirement doc.</w:t>
        </w:r>
      </w:ins>
    </w:p>
    <w:p w:rsidR="00881584" w:rsidRDefault="00881584" w:rsidP="00881584">
      <w:pPr>
        <w:pStyle w:val="ListParagraph"/>
        <w:numPr>
          <w:ilvl w:val="1"/>
          <w:numId w:val="16"/>
        </w:numPr>
        <w:rPr>
          <w:ins w:id="419" w:author="impetus" w:date="2015-04-03T03:47:00Z"/>
        </w:rPr>
      </w:pPr>
      <w:ins w:id="420" w:author="impetus" w:date="2015-04-03T03:47:00Z">
        <w:r>
          <w:t>The manual test cases will cover all major positive</w:t>
        </w:r>
      </w:ins>
      <w:ins w:id="421" w:author="impetus" w:date="2015-04-03T04:05:00Z">
        <w:r w:rsidR="002E1127">
          <w:t xml:space="preserve"> </w:t>
        </w:r>
      </w:ins>
      <w:ins w:id="422" w:author="impetus" w:date="2015-04-03T03:47:00Z">
        <w:r>
          <w:t>and negative scenarios.</w:t>
        </w:r>
      </w:ins>
    </w:p>
    <w:p w:rsidR="00881584" w:rsidRDefault="00881584" w:rsidP="00881584">
      <w:pPr>
        <w:pStyle w:val="ListParagraph"/>
        <w:numPr>
          <w:ilvl w:val="1"/>
          <w:numId w:val="16"/>
        </w:numPr>
        <w:rPr>
          <w:ins w:id="423" w:author="impetus" w:date="2015-04-03T03:47:00Z"/>
        </w:rPr>
      </w:pPr>
      <w:ins w:id="424" w:author="impetus" w:date="2015-04-03T03:47:00Z">
        <w:r>
          <w:t>There should be manual test cases for provided functionality in Admin</w:t>
        </w:r>
      </w:ins>
      <w:ins w:id="425" w:author="Shashank Sharma" w:date="2015-04-03T13:22:00Z">
        <w:r w:rsidR="009E55B6">
          <w:t xml:space="preserve"> </w:t>
        </w:r>
      </w:ins>
      <w:ins w:id="426" w:author="impetus" w:date="2015-04-03T03:47:00Z">
        <w:r>
          <w:t>UI (Server side web application) and Mobile Application.</w:t>
        </w:r>
      </w:ins>
    </w:p>
    <w:p w:rsidR="00881584" w:rsidRDefault="00881584" w:rsidP="00881584">
      <w:pPr>
        <w:pStyle w:val="ListParagraph"/>
        <w:numPr>
          <w:ilvl w:val="1"/>
          <w:numId w:val="16"/>
        </w:numPr>
        <w:rPr>
          <w:ins w:id="427" w:author="impetus" w:date="2015-04-03T03:47:00Z"/>
        </w:rPr>
      </w:pPr>
      <w:ins w:id="428" w:author="impetus" w:date="2015-04-03T03:47:00Z">
        <w:r>
          <w:t>There should not be any requirement left out in the test cases.</w:t>
        </w:r>
      </w:ins>
    </w:p>
    <w:p w:rsidR="00881584" w:rsidRDefault="00881584" w:rsidP="00881584">
      <w:pPr>
        <w:pStyle w:val="ListParagraph"/>
        <w:rPr>
          <w:ins w:id="429" w:author="impetus" w:date="2015-04-03T03:47:00Z"/>
        </w:rPr>
      </w:pPr>
    </w:p>
    <w:p w:rsidR="00881584" w:rsidRDefault="00881584" w:rsidP="00881584">
      <w:pPr>
        <w:pStyle w:val="Heading3"/>
        <w:rPr>
          <w:ins w:id="430" w:author="impetus" w:date="2015-04-03T03:47:00Z"/>
        </w:rPr>
      </w:pPr>
      <w:ins w:id="431" w:author="impetus" w:date="2015-04-03T03:47:00Z">
        <w:r>
          <w:t>How</w:t>
        </w:r>
      </w:ins>
    </w:p>
    <w:p w:rsidR="00881584" w:rsidRDefault="00881584" w:rsidP="00881584">
      <w:pPr>
        <w:pStyle w:val="ListParagraph"/>
        <w:numPr>
          <w:ilvl w:val="1"/>
          <w:numId w:val="16"/>
        </w:numPr>
        <w:rPr>
          <w:ins w:id="432" w:author="impetus" w:date="2015-04-03T03:47:00Z"/>
        </w:rPr>
      </w:pPr>
      <w:ins w:id="433" w:author="impetus" w:date="2015-04-03T03:47:00Z">
        <w:r>
          <w:t>The manual test cases will be tested on the mentioned test environment.</w:t>
        </w:r>
      </w:ins>
    </w:p>
    <w:p w:rsidR="00881584" w:rsidRDefault="00881584" w:rsidP="00881584">
      <w:pPr>
        <w:pStyle w:val="ListParagraph"/>
        <w:numPr>
          <w:ilvl w:val="1"/>
          <w:numId w:val="16"/>
        </w:numPr>
        <w:rPr>
          <w:ins w:id="434" w:author="impetus" w:date="2015-04-03T03:47:00Z"/>
        </w:rPr>
      </w:pPr>
      <w:ins w:id="435" w:author="impetus" w:date="2015-04-03T03:47:00Z">
        <w:r>
          <w:t xml:space="preserve">The Earlier Defect will be verified first (if </w:t>
        </w:r>
        <w:del w:id="436" w:author="Shashank Sharma" w:date="2015-04-03T13:22:00Z">
          <w:r w:rsidDel="009E55B6">
            <w:delText>Any</w:delText>
          </w:r>
        </w:del>
      </w:ins>
      <w:ins w:id="437" w:author="Shashank Sharma" w:date="2015-04-03T13:22:00Z">
        <w:r w:rsidR="009E55B6">
          <w:t>any</w:t>
        </w:r>
      </w:ins>
      <w:ins w:id="438" w:author="impetus" w:date="2015-04-03T03:47:00Z">
        <w:r>
          <w:t>), before executing the tests for each cycle.</w:t>
        </w:r>
      </w:ins>
    </w:p>
    <w:p w:rsidR="00881584" w:rsidRDefault="00881584" w:rsidP="00881584">
      <w:pPr>
        <w:pStyle w:val="ListParagraph"/>
        <w:numPr>
          <w:ilvl w:val="1"/>
          <w:numId w:val="16"/>
        </w:numPr>
        <w:rPr>
          <w:ins w:id="439" w:author="impetus" w:date="2015-04-03T03:47:00Z"/>
        </w:rPr>
      </w:pPr>
      <w:ins w:id="440" w:author="impetus" w:date="2015-04-03T03:47:00Z">
        <w:r>
          <w:t>There will be Report published on the execution.</w:t>
        </w:r>
      </w:ins>
    </w:p>
    <w:p w:rsidR="00881584" w:rsidRPr="007F5F8F" w:rsidRDefault="00881584" w:rsidP="00881584">
      <w:pPr>
        <w:pStyle w:val="Heading3"/>
        <w:rPr>
          <w:ins w:id="441" w:author="impetus" w:date="2015-04-03T03:47:00Z"/>
          <w:rStyle w:val="Strong"/>
          <w:bCs/>
          <w:sz w:val="28"/>
          <w:szCs w:val="28"/>
        </w:rPr>
      </w:pPr>
      <w:ins w:id="442" w:author="impetus" w:date="2015-04-03T03:47:00Z">
        <w:r w:rsidRPr="007F5F8F">
          <w:rPr>
            <w:rStyle w:val="Strong"/>
            <w:b/>
            <w:sz w:val="28"/>
            <w:szCs w:val="28"/>
          </w:rPr>
          <w:t>4.</w:t>
        </w:r>
        <w:r>
          <w:rPr>
            <w:rStyle w:val="Strong"/>
            <w:b/>
            <w:sz w:val="28"/>
            <w:szCs w:val="28"/>
          </w:rPr>
          <w:t xml:space="preserve">2 </w:t>
        </w:r>
        <w:r w:rsidRPr="007F5F8F">
          <w:rPr>
            <w:sz w:val="28"/>
            <w:szCs w:val="28"/>
          </w:rPr>
          <w:t>System and Integration Testing</w:t>
        </w:r>
      </w:ins>
    </w:p>
    <w:p w:rsidR="00881584" w:rsidRDefault="00881584" w:rsidP="00881584">
      <w:pPr>
        <w:autoSpaceDE w:val="0"/>
        <w:autoSpaceDN w:val="0"/>
        <w:adjustRightInd w:val="0"/>
        <w:spacing w:line="240" w:lineRule="auto"/>
        <w:rPr>
          <w:ins w:id="443" w:author="impetus" w:date="2015-04-03T03:47:00Z"/>
          <w:rStyle w:val="Heading4Char"/>
        </w:rPr>
      </w:pPr>
    </w:p>
    <w:p w:rsidR="00881584" w:rsidRDefault="00881584" w:rsidP="00881584">
      <w:pPr>
        <w:autoSpaceDE w:val="0"/>
        <w:autoSpaceDN w:val="0"/>
        <w:adjustRightInd w:val="0"/>
        <w:spacing w:line="240" w:lineRule="auto"/>
        <w:rPr>
          <w:ins w:id="444" w:author="impetus" w:date="2015-04-03T03:47:00Z"/>
          <w:rStyle w:val="Heading4Char"/>
        </w:rPr>
      </w:pPr>
      <w:ins w:id="445" w:author="impetus" w:date="2015-04-03T03:47:00Z">
        <w:r w:rsidRPr="002E1488">
          <w:rPr>
            <w:rStyle w:val="Heading4Char"/>
          </w:rPr>
          <w:t>Definition:</w:t>
        </w:r>
        <w:r w:rsidRPr="00AA13E8">
          <w:rPr>
            <w:rFonts w:cstheme="minorHAnsi"/>
            <w:sz w:val="20"/>
            <w:szCs w:val="20"/>
          </w:rPr>
          <w:br/>
        </w:r>
        <w:r w:rsidRPr="007D7071">
          <w:rPr>
            <w:rFonts w:cs="Verdana"/>
            <w:color w:val="000000"/>
            <w:szCs w:val="20"/>
          </w:rPr>
          <w:t>The purpose is to verify that the new release implements the required features, covers the scheduled bug fixes and the major functionalities are not broken.</w:t>
        </w:r>
      </w:ins>
    </w:p>
    <w:p w:rsidR="00881584" w:rsidRDefault="00881584" w:rsidP="00881584">
      <w:pPr>
        <w:pStyle w:val="NormalWeb"/>
        <w:shd w:val="clear" w:color="auto" w:fill="FFFFFF"/>
        <w:spacing w:before="0" w:beforeAutospacing="0" w:after="0" w:afterAutospacing="0" w:line="300" w:lineRule="atLeast"/>
        <w:rPr>
          <w:ins w:id="446" w:author="impetus" w:date="2015-04-03T03:47:00Z"/>
          <w:rStyle w:val="Heading4Char"/>
        </w:rPr>
      </w:pPr>
      <w:ins w:id="447" w:author="impetus" w:date="2015-04-03T03:47:00Z">
        <w:r w:rsidRPr="00DB1C99">
          <w:rPr>
            <w:rStyle w:val="Heading4Char"/>
          </w:rPr>
          <w:t>Participants:</w:t>
        </w:r>
      </w:ins>
    </w:p>
    <w:p w:rsidR="00881584" w:rsidRPr="00F20661" w:rsidRDefault="00881584" w:rsidP="00881584">
      <w:pPr>
        <w:autoSpaceDE w:val="0"/>
        <w:autoSpaceDN w:val="0"/>
        <w:adjustRightInd w:val="0"/>
        <w:spacing w:line="240" w:lineRule="auto"/>
        <w:rPr>
          <w:ins w:id="448" w:author="impetus" w:date="2015-04-03T03:47:00Z"/>
          <w:rFonts w:cs="Verdana"/>
          <w:b/>
          <w:bCs/>
          <w:color w:val="FFFFFF"/>
          <w:szCs w:val="20"/>
        </w:rPr>
      </w:pPr>
      <w:ins w:id="449" w:author="impetus" w:date="2015-04-03T03:47:00Z">
        <w:r>
          <w:rPr>
            <w:rFonts w:cs="Verdana"/>
            <w:b/>
            <w:bCs/>
            <w:color w:val="FFFFFF"/>
            <w:szCs w:val="20"/>
          </w:rPr>
          <w:t xml:space="preserve">Who </w:t>
        </w:r>
        <w:r w:rsidRPr="007D7071">
          <w:rPr>
            <w:rFonts w:cs="Verdana"/>
            <w:color w:val="000000"/>
            <w:szCs w:val="20"/>
          </w:rPr>
          <w:t>Development</w:t>
        </w:r>
        <w:r>
          <w:rPr>
            <w:rFonts w:cs="Verdana"/>
            <w:color w:val="000000"/>
            <w:szCs w:val="20"/>
          </w:rPr>
          <w:t xml:space="preserve"> </w:t>
        </w:r>
        <w:r w:rsidRPr="007D7071">
          <w:rPr>
            <w:rFonts w:cs="Verdana"/>
            <w:color w:val="000000"/>
            <w:szCs w:val="20"/>
          </w:rPr>
          <w:t>/QA team will be owner for Integration testing.</w:t>
        </w:r>
      </w:ins>
    </w:p>
    <w:p w:rsidR="00881584" w:rsidRDefault="00881584" w:rsidP="00881584">
      <w:pPr>
        <w:pStyle w:val="NormalWeb"/>
        <w:shd w:val="clear" w:color="auto" w:fill="FFFFFF"/>
        <w:spacing w:before="0" w:beforeAutospacing="0" w:after="0" w:afterAutospacing="0" w:line="300" w:lineRule="atLeast"/>
        <w:rPr>
          <w:ins w:id="450" w:author="impetus" w:date="2015-04-03T03:47:00Z"/>
          <w:rStyle w:val="Heading4Char"/>
        </w:rPr>
      </w:pPr>
      <w:ins w:id="451" w:author="impetus" w:date="2015-04-03T03:47:00Z">
        <w:r>
          <w:rPr>
            <w:rStyle w:val="Heading4Char"/>
          </w:rPr>
          <w:t>Methodology</w:t>
        </w:r>
        <w:r w:rsidRPr="00DB1C99">
          <w:rPr>
            <w:rStyle w:val="Heading4Char"/>
          </w:rPr>
          <w:t>:</w:t>
        </w:r>
      </w:ins>
    </w:p>
    <w:p w:rsidR="00881584" w:rsidRPr="00F32A8A" w:rsidRDefault="00881584" w:rsidP="00881584">
      <w:pPr>
        <w:pStyle w:val="ListParagraph"/>
        <w:numPr>
          <w:ilvl w:val="0"/>
          <w:numId w:val="17"/>
        </w:numPr>
        <w:autoSpaceDE w:val="0"/>
        <w:autoSpaceDN w:val="0"/>
        <w:adjustRightInd w:val="0"/>
        <w:spacing w:after="0" w:line="240" w:lineRule="auto"/>
        <w:rPr>
          <w:ins w:id="452" w:author="impetus" w:date="2015-04-03T03:47:00Z"/>
          <w:rFonts w:cs="Verdana"/>
          <w:color w:val="000000"/>
          <w:szCs w:val="20"/>
        </w:rPr>
      </w:pPr>
      <w:ins w:id="453" w:author="impetus" w:date="2015-04-03T03:47:00Z">
        <w:r w:rsidRPr="007D7071">
          <w:rPr>
            <w:rFonts w:cs="Verdana"/>
            <w:color w:val="000000"/>
            <w:szCs w:val="20"/>
          </w:rPr>
          <w:lastRenderedPageBreak/>
          <w:t>The developers and QA team will be responsible for ensuring that integrated system meets the specified requirements.</w:t>
        </w:r>
      </w:ins>
    </w:p>
    <w:p w:rsidR="00881584" w:rsidRPr="00F32A8A" w:rsidRDefault="00881584" w:rsidP="00881584">
      <w:pPr>
        <w:pStyle w:val="ListParagraph"/>
        <w:numPr>
          <w:ilvl w:val="0"/>
          <w:numId w:val="17"/>
        </w:numPr>
        <w:autoSpaceDE w:val="0"/>
        <w:autoSpaceDN w:val="0"/>
        <w:adjustRightInd w:val="0"/>
        <w:spacing w:after="0" w:line="240" w:lineRule="auto"/>
        <w:rPr>
          <w:ins w:id="454" w:author="impetus" w:date="2015-04-03T03:47:00Z"/>
          <w:rFonts w:cs="Verdana"/>
          <w:color w:val="000000"/>
          <w:szCs w:val="20"/>
        </w:rPr>
      </w:pPr>
      <w:ins w:id="455" w:author="impetus" w:date="2015-04-03T03:47:00Z">
        <w:r w:rsidRPr="007D7071">
          <w:rPr>
            <w:rFonts w:cs="Verdana"/>
            <w:color w:val="000000"/>
            <w:szCs w:val="20"/>
          </w:rPr>
          <w:t>Test cases will be developed/modified by QA Team.</w:t>
        </w:r>
      </w:ins>
    </w:p>
    <w:p w:rsidR="00881584" w:rsidRPr="00F32A8A" w:rsidRDefault="00881584" w:rsidP="00881584">
      <w:pPr>
        <w:pStyle w:val="ListParagraph"/>
        <w:numPr>
          <w:ilvl w:val="0"/>
          <w:numId w:val="17"/>
        </w:numPr>
        <w:autoSpaceDE w:val="0"/>
        <w:autoSpaceDN w:val="0"/>
        <w:adjustRightInd w:val="0"/>
        <w:spacing w:after="0" w:line="240" w:lineRule="auto"/>
        <w:rPr>
          <w:ins w:id="456" w:author="impetus" w:date="2015-04-03T03:47:00Z"/>
          <w:rFonts w:cs="Verdana"/>
          <w:color w:val="000000"/>
          <w:szCs w:val="20"/>
        </w:rPr>
      </w:pPr>
      <w:ins w:id="457" w:author="impetus" w:date="2015-04-03T03:47:00Z">
        <w:r w:rsidRPr="007D7071">
          <w:rPr>
            <w:rFonts w:cs="Verdana"/>
            <w:color w:val="000000"/>
            <w:szCs w:val="20"/>
          </w:rPr>
          <w:t>Developers will make sure that the feature functions as per the requirements and the test cases status will be updated</w:t>
        </w:r>
        <w:r>
          <w:rPr>
            <w:rFonts w:cs="Verdana"/>
            <w:color w:val="000000"/>
            <w:szCs w:val="20"/>
          </w:rPr>
          <w:t xml:space="preserve"> by QA</w:t>
        </w:r>
        <w:r w:rsidRPr="007D7071">
          <w:rPr>
            <w:rFonts w:cs="Verdana"/>
            <w:color w:val="000000"/>
            <w:szCs w:val="20"/>
          </w:rPr>
          <w:t>.</w:t>
        </w:r>
      </w:ins>
    </w:p>
    <w:p w:rsidR="00881584" w:rsidRPr="00F32A8A" w:rsidRDefault="00881584" w:rsidP="00881584">
      <w:pPr>
        <w:pStyle w:val="ListParagraph"/>
        <w:numPr>
          <w:ilvl w:val="0"/>
          <w:numId w:val="17"/>
        </w:numPr>
        <w:autoSpaceDE w:val="0"/>
        <w:autoSpaceDN w:val="0"/>
        <w:adjustRightInd w:val="0"/>
        <w:spacing w:after="0" w:line="240" w:lineRule="auto"/>
        <w:rPr>
          <w:ins w:id="458" w:author="impetus" w:date="2015-04-03T03:47:00Z"/>
          <w:rFonts w:cs="Verdana"/>
          <w:color w:val="000000"/>
          <w:szCs w:val="20"/>
        </w:rPr>
      </w:pPr>
      <w:ins w:id="459" w:author="impetus" w:date="2015-04-03T03:47:00Z">
        <w:r w:rsidRPr="007D7071">
          <w:rPr>
            <w:rFonts w:cs="Verdana"/>
            <w:color w:val="000000"/>
            <w:szCs w:val="20"/>
          </w:rPr>
          <w:t>Developers will make sure that after integration; the system is stable and free from any major defect that may hamper testing when the build is moved for QA verification. Any known bugs should be part of release notes.</w:t>
        </w:r>
      </w:ins>
    </w:p>
    <w:p w:rsidR="00881584" w:rsidRDefault="00881584" w:rsidP="00881584">
      <w:pPr>
        <w:pStyle w:val="NormalWeb"/>
        <w:shd w:val="clear" w:color="auto" w:fill="FFFFFF"/>
        <w:spacing w:before="0" w:beforeAutospacing="0" w:after="0" w:afterAutospacing="0" w:line="300" w:lineRule="atLeast"/>
        <w:ind w:left="720"/>
        <w:jc w:val="both"/>
        <w:rPr>
          <w:ins w:id="460" w:author="impetus" w:date="2015-04-03T03:47:00Z"/>
          <w:rFonts w:asciiTheme="minorHAnsi" w:hAnsiTheme="minorHAnsi" w:cstheme="minorHAnsi"/>
          <w:sz w:val="20"/>
          <w:szCs w:val="20"/>
        </w:rPr>
      </w:pPr>
    </w:p>
    <w:p w:rsidR="00881584" w:rsidRPr="00DB1C99" w:rsidRDefault="00881584" w:rsidP="00881584">
      <w:pPr>
        <w:pStyle w:val="Heading3"/>
        <w:rPr>
          <w:ins w:id="461" w:author="impetus" w:date="2015-04-03T03:47:00Z"/>
          <w:rStyle w:val="Strong"/>
          <w:b/>
          <w:bCs/>
        </w:rPr>
      </w:pPr>
      <w:ins w:id="462" w:author="impetus" w:date="2015-04-03T03:47:00Z">
        <w:r>
          <w:rPr>
            <w:rStyle w:val="Strong"/>
          </w:rPr>
          <w:t xml:space="preserve">4.3 </w:t>
        </w:r>
        <w:r>
          <w:t xml:space="preserve">Basic Acceptance Testing </w:t>
        </w:r>
      </w:ins>
    </w:p>
    <w:p w:rsidR="00881584" w:rsidRPr="00F32A8A" w:rsidRDefault="00881584" w:rsidP="00881584">
      <w:pPr>
        <w:autoSpaceDE w:val="0"/>
        <w:autoSpaceDN w:val="0"/>
        <w:adjustRightInd w:val="0"/>
        <w:spacing w:line="240" w:lineRule="auto"/>
        <w:rPr>
          <w:ins w:id="463" w:author="impetus" w:date="2015-04-03T03:47:00Z"/>
          <w:rFonts w:cs="Verdana"/>
          <w:color w:val="000000"/>
          <w:szCs w:val="20"/>
        </w:rPr>
      </w:pPr>
      <w:ins w:id="464" w:author="impetus" w:date="2015-04-03T03:47:00Z">
        <w:r w:rsidRPr="002E1488">
          <w:rPr>
            <w:rStyle w:val="Heading4Char"/>
          </w:rPr>
          <w:t>Definition:</w:t>
        </w:r>
        <w:r w:rsidRPr="00AA13E8">
          <w:rPr>
            <w:rFonts w:cstheme="minorHAnsi"/>
            <w:sz w:val="20"/>
            <w:szCs w:val="20"/>
          </w:rPr>
          <w:br/>
        </w:r>
        <w:r w:rsidRPr="007D7071">
          <w:rPr>
            <w:rFonts w:cs="Verdana"/>
            <w:color w:val="000000"/>
            <w:szCs w:val="20"/>
          </w:rPr>
          <w:t xml:space="preserve">The purpose is to verify that the new release </w:t>
        </w:r>
        <w:r>
          <w:rPr>
            <w:rFonts w:cs="Verdana"/>
            <w:color w:val="000000"/>
            <w:szCs w:val="20"/>
          </w:rPr>
          <w:t>satisfies the basic requirements</w:t>
        </w:r>
        <w:r w:rsidRPr="007D7071">
          <w:rPr>
            <w:rFonts w:cs="Verdana"/>
            <w:color w:val="000000"/>
            <w:szCs w:val="20"/>
          </w:rPr>
          <w:t xml:space="preserve">, </w:t>
        </w:r>
        <w:r>
          <w:rPr>
            <w:rFonts w:cs="Verdana"/>
            <w:color w:val="000000"/>
            <w:szCs w:val="20"/>
          </w:rPr>
          <w:t>build is fit to be tested means the major</w:t>
        </w:r>
        <w:r w:rsidRPr="007D7071">
          <w:rPr>
            <w:rFonts w:cs="Verdana"/>
            <w:color w:val="000000"/>
            <w:szCs w:val="20"/>
          </w:rPr>
          <w:t xml:space="preserve"> functionalities are not broken.</w:t>
        </w:r>
      </w:ins>
    </w:p>
    <w:p w:rsidR="00881584" w:rsidRDefault="00881584" w:rsidP="00881584">
      <w:pPr>
        <w:pStyle w:val="NormalWeb"/>
        <w:shd w:val="clear" w:color="auto" w:fill="FFFFFF"/>
        <w:spacing w:before="0" w:beforeAutospacing="0" w:after="0" w:afterAutospacing="0" w:line="300" w:lineRule="atLeast"/>
        <w:jc w:val="both"/>
        <w:rPr>
          <w:ins w:id="465" w:author="impetus" w:date="2015-04-03T03:47:00Z"/>
          <w:rStyle w:val="Heading4Char"/>
        </w:rPr>
      </w:pPr>
      <w:ins w:id="466" w:author="impetus" w:date="2015-04-03T03:47:00Z">
        <w:r w:rsidRPr="00DB1C99">
          <w:rPr>
            <w:rStyle w:val="Heading4Char"/>
          </w:rPr>
          <w:t>Participants:</w:t>
        </w:r>
      </w:ins>
    </w:p>
    <w:p w:rsidR="00881584" w:rsidRPr="00F32A8A" w:rsidRDefault="00881584" w:rsidP="00881584">
      <w:pPr>
        <w:autoSpaceDE w:val="0"/>
        <w:autoSpaceDN w:val="0"/>
        <w:adjustRightInd w:val="0"/>
        <w:spacing w:line="240" w:lineRule="auto"/>
        <w:rPr>
          <w:ins w:id="467" w:author="impetus" w:date="2015-04-03T03:47:00Z"/>
          <w:rFonts w:cs="Verdana"/>
          <w:color w:val="000000"/>
          <w:szCs w:val="20"/>
        </w:rPr>
      </w:pPr>
      <w:ins w:id="468" w:author="impetus" w:date="2015-04-03T03:47:00Z">
        <w:r w:rsidRPr="007D7071">
          <w:rPr>
            <w:rFonts w:cs="Verdana"/>
            <w:color w:val="000000"/>
            <w:szCs w:val="20"/>
          </w:rPr>
          <w:t>Development/QA team will be owner</w:t>
        </w:r>
        <w:r>
          <w:rPr>
            <w:rFonts w:cs="Verdana"/>
            <w:color w:val="000000"/>
            <w:szCs w:val="20"/>
          </w:rPr>
          <w:t xml:space="preserve"> for BAT testing. (Product owner who can verify the acceptance criteria)</w:t>
        </w:r>
      </w:ins>
    </w:p>
    <w:p w:rsidR="00881584" w:rsidRPr="007F5F8F" w:rsidRDefault="00881584" w:rsidP="00881584">
      <w:pPr>
        <w:autoSpaceDE w:val="0"/>
        <w:autoSpaceDN w:val="0"/>
        <w:adjustRightInd w:val="0"/>
        <w:spacing w:after="0" w:line="240" w:lineRule="auto"/>
        <w:rPr>
          <w:ins w:id="469" w:author="impetus" w:date="2015-04-03T03:47:00Z"/>
          <w:rFonts w:cs="Verdana"/>
          <w:color w:val="000000"/>
          <w:szCs w:val="20"/>
        </w:rPr>
      </w:pPr>
      <w:ins w:id="470" w:author="impetus" w:date="2015-04-03T03:47:00Z">
        <w:r w:rsidRPr="007F5F8F">
          <w:rPr>
            <w:rStyle w:val="Heading4Char"/>
          </w:rPr>
          <w:t>Methodology</w:t>
        </w:r>
        <w:r w:rsidRPr="007F5F8F">
          <w:rPr>
            <w:rFonts w:cs="Verdana"/>
            <w:color w:val="000000"/>
            <w:szCs w:val="20"/>
          </w:rPr>
          <w:t>:</w:t>
        </w:r>
      </w:ins>
    </w:p>
    <w:p w:rsidR="00881584" w:rsidRPr="00C762C6" w:rsidRDefault="00881584" w:rsidP="00881584">
      <w:pPr>
        <w:pStyle w:val="ListParagraph"/>
        <w:numPr>
          <w:ilvl w:val="0"/>
          <w:numId w:val="17"/>
        </w:numPr>
        <w:autoSpaceDE w:val="0"/>
        <w:autoSpaceDN w:val="0"/>
        <w:adjustRightInd w:val="0"/>
        <w:spacing w:after="0" w:line="240" w:lineRule="auto"/>
        <w:rPr>
          <w:ins w:id="471" w:author="impetus" w:date="2015-04-03T03:47:00Z"/>
          <w:rFonts w:cs="Verdana"/>
          <w:color w:val="000000"/>
          <w:szCs w:val="20"/>
        </w:rPr>
      </w:pPr>
      <w:ins w:id="472" w:author="impetus" w:date="2015-04-03T03:47:00Z">
        <w:r w:rsidRPr="00C762C6">
          <w:rPr>
            <w:rFonts w:cs="Verdana"/>
            <w:color w:val="000000"/>
            <w:szCs w:val="20"/>
          </w:rPr>
          <w:t>The developers and QA team will be responsi</w:t>
        </w:r>
        <w:r>
          <w:rPr>
            <w:rFonts w:cs="Verdana"/>
            <w:color w:val="000000"/>
            <w:szCs w:val="20"/>
          </w:rPr>
          <w:t>ble for ensuring that the build</w:t>
        </w:r>
        <w:r w:rsidRPr="00C762C6">
          <w:rPr>
            <w:rFonts w:cs="Verdana"/>
            <w:color w:val="000000"/>
            <w:szCs w:val="20"/>
          </w:rPr>
          <w:t xml:space="preserve"> meets the specified </w:t>
        </w:r>
        <w:r>
          <w:rPr>
            <w:rFonts w:cs="Verdana"/>
            <w:color w:val="000000"/>
            <w:szCs w:val="20"/>
          </w:rPr>
          <w:t xml:space="preserve">basic </w:t>
        </w:r>
        <w:r w:rsidRPr="00C762C6">
          <w:rPr>
            <w:rFonts w:cs="Verdana"/>
            <w:color w:val="000000"/>
            <w:szCs w:val="20"/>
          </w:rPr>
          <w:t>requirements.</w:t>
        </w:r>
      </w:ins>
    </w:p>
    <w:p w:rsidR="00881584" w:rsidRPr="00C762C6" w:rsidRDefault="00881584" w:rsidP="00881584">
      <w:pPr>
        <w:pStyle w:val="ListParagraph"/>
        <w:numPr>
          <w:ilvl w:val="0"/>
          <w:numId w:val="17"/>
        </w:numPr>
        <w:autoSpaceDE w:val="0"/>
        <w:autoSpaceDN w:val="0"/>
        <w:adjustRightInd w:val="0"/>
        <w:spacing w:after="0" w:line="240" w:lineRule="auto"/>
        <w:rPr>
          <w:ins w:id="473" w:author="impetus" w:date="2015-04-03T03:47:00Z"/>
          <w:rFonts w:cs="Verdana"/>
          <w:color w:val="000000"/>
          <w:szCs w:val="20"/>
        </w:rPr>
      </w:pPr>
      <w:ins w:id="474" w:author="impetus" w:date="2015-04-03T03:47:00Z">
        <w:r w:rsidRPr="00C762C6">
          <w:rPr>
            <w:rFonts w:cs="Verdana"/>
            <w:color w:val="000000"/>
            <w:szCs w:val="20"/>
          </w:rPr>
          <w:t>Test cases will be de</w:t>
        </w:r>
        <w:r>
          <w:rPr>
            <w:rFonts w:cs="Verdana"/>
            <w:color w:val="000000"/>
            <w:szCs w:val="20"/>
          </w:rPr>
          <w:t>veloped/modified by QA Team.</w:t>
        </w:r>
      </w:ins>
    </w:p>
    <w:p w:rsidR="00881584" w:rsidRPr="00C762C6" w:rsidRDefault="00881584" w:rsidP="00881584">
      <w:pPr>
        <w:pStyle w:val="ListParagraph"/>
        <w:numPr>
          <w:ilvl w:val="0"/>
          <w:numId w:val="17"/>
        </w:numPr>
        <w:autoSpaceDE w:val="0"/>
        <w:autoSpaceDN w:val="0"/>
        <w:adjustRightInd w:val="0"/>
        <w:spacing w:after="0" w:line="240" w:lineRule="auto"/>
        <w:rPr>
          <w:ins w:id="475" w:author="impetus" w:date="2015-04-03T03:47:00Z"/>
          <w:rFonts w:cs="Verdana"/>
          <w:color w:val="000000"/>
          <w:szCs w:val="20"/>
        </w:rPr>
      </w:pPr>
      <w:ins w:id="476" w:author="impetus" w:date="2015-04-03T03:47:00Z">
        <w:r w:rsidRPr="00C762C6">
          <w:rPr>
            <w:rFonts w:cs="Verdana"/>
            <w:color w:val="000000"/>
            <w:szCs w:val="20"/>
          </w:rPr>
          <w:t xml:space="preserve">Developers will make sure that </w:t>
        </w:r>
        <w:r>
          <w:rPr>
            <w:rFonts w:cs="Verdana"/>
            <w:color w:val="000000"/>
            <w:szCs w:val="20"/>
          </w:rPr>
          <w:t>build is fit to be tested and test cases will be updated by QA</w:t>
        </w:r>
        <w:r w:rsidRPr="00C762C6">
          <w:rPr>
            <w:rFonts w:cs="Verdana"/>
            <w:color w:val="000000"/>
            <w:szCs w:val="20"/>
          </w:rPr>
          <w:t>.</w:t>
        </w:r>
      </w:ins>
    </w:p>
    <w:p w:rsidR="00881584" w:rsidRPr="00AA13E8" w:rsidRDefault="00881584" w:rsidP="00881584">
      <w:pPr>
        <w:pStyle w:val="ListParagraph"/>
        <w:numPr>
          <w:ilvl w:val="0"/>
          <w:numId w:val="17"/>
        </w:numPr>
        <w:autoSpaceDE w:val="0"/>
        <w:autoSpaceDN w:val="0"/>
        <w:adjustRightInd w:val="0"/>
        <w:spacing w:after="0" w:line="240" w:lineRule="auto"/>
        <w:rPr>
          <w:ins w:id="477" w:author="impetus" w:date="2015-04-03T03:47:00Z"/>
          <w:rFonts w:cstheme="minorHAnsi"/>
          <w:sz w:val="20"/>
          <w:szCs w:val="20"/>
        </w:rPr>
      </w:pPr>
      <w:ins w:id="478" w:author="impetus" w:date="2015-04-03T03:47:00Z">
        <w:r w:rsidRPr="000B2A65">
          <w:rPr>
            <w:rFonts w:cs="Verdana"/>
            <w:color w:val="000000"/>
            <w:szCs w:val="20"/>
          </w:rPr>
          <w:t xml:space="preserve">Developers will make sure that after BAT; the system is stable and free from any showstopper defects that that may stop the QA from testing when the build is moved for QA verification. </w:t>
        </w:r>
      </w:ins>
    </w:p>
    <w:p w:rsidR="00881584" w:rsidRPr="007453F1" w:rsidRDefault="00881584" w:rsidP="00881584">
      <w:pPr>
        <w:pStyle w:val="Heading3"/>
        <w:ind w:left="720"/>
        <w:rPr>
          <w:ins w:id="479" w:author="impetus" w:date="2015-04-03T03:47:00Z"/>
          <w:rFonts w:asciiTheme="minorHAnsi" w:hAnsiTheme="minorHAnsi" w:cstheme="minorHAnsi"/>
          <w:b w:val="0"/>
          <w:bCs w:val="0"/>
          <w:sz w:val="20"/>
          <w:szCs w:val="20"/>
        </w:rPr>
      </w:pPr>
      <w:ins w:id="480" w:author="impetus" w:date="2015-04-03T03:47:00Z">
        <w:r w:rsidRPr="00AA13E8">
          <w:br/>
        </w:r>
      </w:ins>
    </w:p>
    <w:p w:rsidR="00881584" w:rsidRPr="00A6505B" w:rsidRDefault="00881584" w:rsidP="00881584">
      <w:pPr>
        <w:pStyle w:val="Heading2"/>
        <w:rPr>
          <w:ins w:id="481" w:author="impetus" w:date="2015-04-03T03:47:00Z"/>
        </w:rPr>
      </w:pPr>
      <w:ins w:id="482" w:author="impetus" w:date="2015-04-03T03:47:00Z">
        <w:r w:rsidRPr="00A6505B">
          <w:t xml:space="preserve">5.0 </w:t>
        </w:r>
        <w:r>
          <w:t>DEFECT TRACKING</w:t>
        </w:r>
      </w:ins>
    </w:p>
    <w:p w:rsidR="00881584" w:rsidRPr="00A6505B" w:rsidRDefault="00881584" w:rsidP="00881584">
      <w:pPr>
        <w:jc w:val="both"/>
        <w:rPr>
          <w:ins w:id="483" w:author="impetus" w:date="2015-04-03T03:47:00Z"/>
          <w:sz w:val="20"/>
          <w:szCs w:val="20"/>
        </w:rPr>
      </w:pPr>
      <w:ins w:id="484" w:author="impetus" w:date="2015-04-03T03:47:00Z">
        <w:r w:rsidRPr="00A6505B">
          <w:rPr>
            <w:sz w:val="20"/>
            <w:szCs w:val="20"/>
          </w:rPr>
          <w:t>This section will provide information about issues logging procedure and practices</w:t>
        </w:r>
      </w:ins>
    </w:p>
    <w:p w:rsidR="00881584" w:rsidRPr="002638A6" w:rsidRDefault="00881584" w:rsidP="00881584">
      <w:pPr>
        <w:pStyle w:val="ListParagraph"/>
        <w:numPr>
          <w:ilvl w:val="0"/>
          <w:numId w:val="9"/>
        </w:numPr>
        <w:rPr>
          <w:ins w:id="485" w:author="impetus" w:date="2015-04-03T03:47:00Z"/>
          <w:sz w:val="20"/>
          <w:szCs w:val="20"/>
        </w:rPr>
      </w:pPr>
      <w:ins w:id="486" w:author="impetus" w:date="2015-04-03T03:47:00Z">
        <w:r w:rsidRPr="002638A6">
          <w:rPr>
            <w:sz w:val="20"/>
            <w:szCs w:val="20"/>
          </w:rPr>
          <w:t>Severity Guidelines:</w:t>
        </w:r>
      </w:ins>
    </w:p>
    <w:p w:rsidR="00881584" w:rsidRPr="002638A6" w:rsidRDefault="00881584" w:rsidP="00881584">
      <w:pPr>
        <w:pStyle w:val="ListParagraph"/>
        <w:numPr>
          <w:ilvl w:val="0"/>
          <w:numId w:val="9"/>
        </w:numPr>
        <w:rPr>
          <w:ins w:id="487" w:author="impetus" w:date="2015-04-03T03:47:00Z"/>
          <w:sz w:val="20"/>
          <w:szCs w:val="20"/>
        </w:rPr>
      </w:pPr>
      <w:ins w:id="488" w:author="impetus" w:date="2015-04-03T03:47:00Z">
        <w:r w:rsidRPr="002638A6">
          <w:rPr>
            <w:sz w:val="20"/>
            <w:szCs w:val="20"/>
          </w:rPr>
          <w:t>Priority Guidelines:</w:t>
        </w:r>
      </w:ins>
    </w:p>
    <w:p w:rsidR="00881584" w:rsidRDefault="00881584" w:rsidP="00881584">
      <w:pPr>
        <w:pStyle w:val="ListParagraph"/>
        <w:numPr>
          <w:ilvl w:val="0"/>
          <w:numId w:val="9"/>
        </w:numPr>
        <w:rPr>
          <w:ins w:id="489" w:author="impetus" w:date="2015-04-03T03:47:00Z"/>
          <w:sz w:val="20"/>
          <w:szCs w:val="20"/>
        </w:rPr>
      </w:pPr>
      <w:ins w:id="490" w:author="impetus" w:date="2015-04-03T03:47:00Z">
        <w:r w:rsidRPr="002638A6">
          <w:rPr>
            <w:sz w:val="20"/>
            <w:szCs w:val="20"/>
          </w:rPr>
          <w:t>Issues logging cycle:</w:t>
        </w:r>
      </w:ins>
    </w:p>
    <w:p w:rsidR="00881584" w:rsidRDefault="00881584" w:rsidP="00881584">
      <w:pPr>
        <w:pStyle w:val="ListParagraph"/>
        <w:numPr>
          <w:ilvl w:val="0"/>
          <w:numId w:val="9"/>
        </w:numPr>
        <w:rPr>
          <w:ins w:id="491" w:author="impetus" w:date="2015-04-03T03:47:00Z"/>
          <w:sz w:val="20"/>
          <w:szCs w:val="20"/>
        </w:rPr>
      </w:pPr>
      <w:ins w:id="492" w:author="impetus" w:date="2015-04-03T03:47:00Z">
        <w:r>
          <w:rPr>
            <w:sz w:val="20"/>
            <w:szCs w:val="20"/>
          </w:rPr>
          <w:t>Tool to be used for defect logging:</w:t>
        </w:r>
      </w:ins>
    </w:p>
    <w:p w:rsidR="00881584" w:rsidRPr="002638A6" w:rsidRDefault="00881584" w:rsidP="00881584">
      <w:pPr>
        <w:pStyle w:val="ListParagraph"/>
        <w:numPr>
          <w:ilvl w:val="0"/>
          <w:numId w:val="9"/>
        </w:numPr>
        <w:rPr>
          <w:ins w:id="493" w:author="impetus" w:date="2015-04-03T03:47:00Z"/>
          <w:sz w:val="20"/>
          <w:szCs w:val="20"/>
        </w:rPr>
      </w:pPr>
      <w:ins w:id="494" w:author="impetus" w:date="2015-04-03T03:47:00Z">
        <w:r>
          <w:rPr>
            <w:sz w:val="20"/>
            <w:szCs w:val="20"/>
          </w:rPr>
          <w:t>Defect workflow &amp; escalation:</w:t>
        </w:r>
      </w:ins>
    </w:p>
    <w:p w:rsidR="00881584" w:rsidRDefault="00881584" w:rsidP="00881584">
      <w:pPr>
        <w:rPr>
          <w:ins w:id="495" w:author="impetus" w:date="2015-04-03T03:47:00Z"/>
        </w:rPr>
      </w:pPr>
      <w:ins w:id="496" w:author="impetus" w:date="2015-04-03T03:47:00Z">
        <w:r w:rsidRPr="00DB1C99">
          <w:br/>
        </w:r>
      </w:ins>
      <w:ins w:id="497" w:author="Shashank Sharma" w:date="2015-04-03T13:31:00Z">
        <w:r w:rsidR="006E4D9D">
          <w:t>Version One</w:t>
        </w:r>
      </w:ins>
      <w:ins w:id="498" w:author="impetus" w:date="2015-04-03T03:47:00Z">
        <w:del w:id="499" w:author="Shashank Sharma" w:date="2015-04-03T13:31:00Z">
          <w:r w:rsidDel="006E4D9D">
            <w:delText>Pivot</w:delText>
          </w:r>
        </w:del>
        <w:r w:rsidRPr="00941A8D">
          <w:t xml:space="preserve"> is </w:t>
        </w:r>
        <w:r>
          <w:t>our defect tracking tool.</w:t>
        </w:r>
      </w:ins>
    </w:p>
    <w:p w:rsidR="00881584" w:rsidRPr="00A03C27" w:rsidRDefault="00881584" w:rsidP="00881584">
      <w:pPr>
        <w:pStyle w:val="Heading2"/>
        <w:rPr>
          <w:ins w:id="500" w:author="impetus" w:date="2015-04-03T03:47:00Z"/>
          <w:rFonts w:asciiTheme="minorHAnsi" w:hAnsiTheme="minorHAnsi"/>
          <w:sz w:val="22"/>
          <w:szCs w:val="22"/>
        </w:rPr>
      </w:pPr>
      <w:ins w:id="501" w:author="impetus" w:date="2015-04-03T03:47:00Z">
        <w:r w:rsidRPr="00A03C27">
          <w:rPr>
            <w:rFonts w:asciiTheme="minorHAnsi" w:hAnsiTheme="minorHAnsi"/>
            <w:sz w:val="22"/>
            <w:szCs w:val="22"/>
          </w:rPr>
          <w:t>Issues</w:t>
        </w:r>
      </w:ins>
    </w:p>
    <w:p w:rsidR="00881584" w:rsidRDefault="00881584" w:rsidP="00881584">
      <w:pPr>
        <w:spacing w:line="240" w:lineRule="auto"/>
        <w:rPr>
          <w:ins w:id="502" w:author="impetus" w:date="2015-04-03T03:47:00Z"/>
        </w:rPr>
      </w:pPr>
      <w:ins w:id="503" w:author="impetus" w:date="2015-04-03T03:47:00Z">
        <w:r w:rsidRPr="00A03C27">
          <w:t>Whenever an issue found during the testing, it should be logged</w:t>
        </w:r>
        <w:r>
          <w:t xml:space="preserve"> in to version one</w:t>
        </w:r>
        <w:r w:rsidRPr="00A03C27">
          <w:t xml:space="preserve"> immediately. After logging the issue, it should be assigned to the development member to fix and unit test it. Code review by team lead and testing by QA member follows the process</w:t>
        </w:r>
        <w:r>
          <w:t>.</w:t>
        </w:r>
      </w:ins>
    </w:p>
    <w:p w:rsidR="00881584" w:rsidRPr="00F07E56" w:rsidRDefault="00881584" w:rsidP="00881584">
      <w:pPr>
        <w:pStyle w:val="Heading2"/>
        <w:rPr>
          <w:ins w:id="504" w:author="impetus" w:date="2015-04-03T03:47:00Z"/>
        </w:rPr>
      </w:pPr>
      <w:ins w:id="505" w:author="impetus" w:date="2015-04-03T03:47:00Z">
        <w:r w:rsidRPr="00F07E56">
          <w:lastRenderedPageBreak/>
          <w:t>Bug reporting</w:t>
        </w:r>
      </w:ins>
    </w:p>
    <w:p w:rsidR="00881584" w:rsidRDefault="00881584" w:rsidP="00881584">
      <w:pPr>
        <w:spacing w:line="240" w:lineRule="auto"/>
        <w:rPr>
          <w:ins w:id="506" w:author="impetus" w:date="2015-04-03T03:47:00Z"/>
        </w:rPr>
      </w:pPr>
      <w:ins w:id="507" w:author="impetus" w:date="2015-04-03T03:47:00Z">
        <w:r w:rsidRPr="00E05918">
          <w:rPr>
            <w:sz w:val="24"/>
            <w:szCs w:val="24"/>
          </w:rPr>
          <w:t>A defect is routed to the next stage if it passes the current stage. Otherwise it is rejected to the previous stage</w:t>
        </w:r>
      </w:ins>
    </w:p>
    <w:p w:rsidR="00881584" w:rsidRDefault="00881584" w:rsidP="00881584">
      <w:pPr>
        <w:spacing w:line="240" w:lineRule="auto"/>
        <w:rPr>
          <w:ins w:id="508" w:author="impetus" w:date="2015-04-03T03:47:00Z"/>
          <w:sz w:val="24"/>
          <w:szCs w:val="24"/>
        </w:rPr>
      </w:pPr>
      <w:ins w:id="509" w:author="impetus" w:date="2015-04-03T03:47:00Z">
        <w:r>
          <w:rPr>
            <w:noProof/>
            <w:lang w:val="en-US"/>
          </w:rPr>
          <w:drawing>
            <wp:inline distT="0" distB="0" distL="0" distR="0">
              <wp:extent cx="4357370" cy="3148965"/>
              <wp:effectExtent l="19050" t="19050" r="24130" b="13335"/>
              <wp:docPr id="5" name="Picture 4" descr="http://www.exforsys.com/images/vbnet/sourecode/Testing/Fig3.JPG"/>
              <wp:cNvGraphicFramePr/>
              <a:graphic xmlns:a="http://schemas.openxmlformats.org/drawingml/2006/main">
                <a:graphicData uri="http://schemas.openxmlformats.org/drawingml/2006/picture">
                  <pic:pic xmlns:pic="http://schemas.openxmlformats.org/drawingml/2006/picture">
                    <pic:nvPicPr>
                      <pic:cNvPr id="4" name="Picture 4" descr="http://www.exforsys.com/images/vbnet/sourecode/Testing/Fig3.JP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7370" cy="3148965"/>
                      </a:xfrm>
                      <a:prstGeom prst="rect">
                        <a:avLst/>
                      </a:prstGeom>
                      <a:noFill/>
                      <a:ln>
                        <a:solidFill>
                          <a:schemeClr val="accent1">
                            <a:alpha val="82000"/>
                          </a:schemeClr>
                        </a:solidFill>
                      </a:ln>
                    </pic:spPr>
                  </pic:pic>
                </a:graphicData>
              </a:graphic>
            </wp:inline>
          </w:drawing>
        </w:r>
      </w:ins>
    </w:p>
    <w:p w:rsidR="00881584" w:rsidRPr="00A03C27" w:rsidRDefault="00881584" w:rsidP="00881584">
      <w:pPr>
        <w:rPr>
          <w:ins w:id="510" w:author="impetus" w:date="2015-04-03T03:47:00Z"/>
        </w:rPr>
      </w:pPr>
    </w:p>
    <w:p w:rsidR="00881584" w:rsidRPr="004E47A4" w:rsidRDefault="00881584" w:rsidP="00881584">
      <w:pPr>
        <w:pStyle w:val="Heading2"/>
        <w:rPr>
          <w:ins w:id="511" w:author="impetus" w:date="2015-04-03T03:47:00Z"/>
          <w:rFonts w:asciiTheme="minorHAnsi" w:hAnsiTheme="minorHAnsi"/>
          <w:b w:val="0"/>
          <w:color w:val="365F91" w:themeColor="accent1" w:themeShade="BF"/>
          <w:sz w:val="36"/>
          <w:szCs w:val="36"/>
        </w:rPr>
      </w:pPr>
      <w:ins w:id="512" w:author="impetus" w:date="2015-04-03T03:47:00Z">
        <w:r w:rsidRPr="00F07E56">
          <w:t>Bug Classification</w:t>
        </w:r>
      </w:ins>
    </w:p>
    <w:p w:rsidR="00881584" w:rsidRDefault="00881584" w:rsidP="00881584">
      <w:pPr>
        <w:spacing w:line="240" w:lineRule="auto"/>
        <w:rPr>
          <w:ins w:id="513" w:author="impetus" w:date="2015-04-03T03:47:00Z"/>
          <w:sz w:val="24"/>
          <w:szCs w:val="24"/>
        </w:rPr>
      </w:pPr>
      <w:ins w:id="514" w:author="impetus" w:date="2015-04-03T03:47:00Z">
        <w:r>
          <w:rPr>
            <w:sz w:val="24"/>
            <w:szCs w:val="24"/>
          </w:rPr>
          <w:t>Severity/Priority should be assigned as per the following procedures:</w:t>
        </w:r>
      </w:ins>
    </w:p>
    <w:p w:rsidR="00881584" w:rsidRPr="009758D7" w:rsidRDefault="00881584" w:rsidP="00881584">
      <w:pPr>
        <w:pStyle w:val="Heading2"/>
        <w:rPr>
          <w:ins w:id="515" w:author="impetus" w:date="2015-04-03T03:47:00Z"/>
        </w:rPr>
      </w:pPr>
      <w:ins w:id="516" w:author="impetus" w:date="2015-04-03T03:47:00Z">
        <w:r w:rsidRPr="009758D7">
          <w:t>Severity list</w:t>
        </w:r>
      </w:ins>
    </w:p>
    <w:p w:rsidR="00881584" w:rsidRPr="00975B5D" w:rsidRDefault="00881584" w:rsidP="00881584">
      <w:pPr>
        <w:pStyle w:val="BodyText"/>
        <w:rPr>
          <w:ins w:id="517" w:author="impetus" w:date="2015-04-03T03:47:00Z"/>
        </w:rPr>
      </w:pPr>
    </w:p>
    <w:tbl>
      <w:tblPr>
        <w:tblW w:w="9045" w:type="dxa"/>
        <w:tblInd w:w="168" w:type="dxa"/>
        <w:tblCellMar>
          <w:left w:w="0" w:type="dxa"/>
          <w:right w:w="0" w:type="dxa"/>
        </w:tblCellMar>
        <w:tblLook w:val="0000" w:firstRow="0" w:lastRow="0" w:firstColumn="0" w:lastColumn="0" w:noHBand="0" w:noVBand="0"/>
      </w:tblPr>
      <w:tblGrid>
        <w:gridCol w:w="1161"/>
        <w:gridCol w:w="7391"/>
        <w:gridCol w:w="493"/>
      </w:tblGrid>
      <w:tr w:rsidR="00881584" w:rsidRPr="00031C0B" w:rsidTr="00426AC8">
        <w:trPr>
          <w:trHeight w:val="315"/>
          <w:ins w:id="518" w:author="impetus" w:date="2015-04-03T03:47:00Z"/>
        </w:trPr>
        <w:tc>
          <w:tcPr>
            <w:tcW w:w="1020" w:type="dxa"/>
            <w:tcBorders>
              <w:top w:val="single" w:sz="8" w:space="0" w:color="808080"/>
              <w:left w:val="single" w:sz="8" w:space="0" w:color="808080"/>
              <w:bottom w:val="single" w:sz="8" w:space="0" w:color="808080"/>
              <w:right w:val="single" w:sz="8" w:space="0" w:color="808080"/>
            </w:tcBorders>
            <w:shd w:val="clear" w:color="auto" w:fill="B6DDE8" w:themeFill="accent5" w:themeFillTint="66"/>
            <w:tcMar>
              <w:top w:w="0" w:type="dxa"/>
              <w:left w:w="108" w:type="dxa"/>
              <w:bottom w:w="0" w:type="dxa"/>
              <w:right w:w="108" w:type="dxa"/>
            </w:tcMar>
          </w:tcPr>
          <w:p w:rsidR="00881584" w:rsidRPr="00B30916" w:rsidRDefault="00881584" w:rsidP="00426AC8">
            <w:pPr>
              <w:rPr>
                <w:ins w:id="519" w:author="impetus" w:date="2015-04-03T03:47:00Z"/>
                <w:rFonts w:cs="Arial"/>
                <w:b/>
                <w:bCs/>
                <w:color w:val="000000" w:themeColor="text1"/>
              </w:rPr>
            </w:pPr>
            <w:ins w:id="520" w:author="impetus" w:date="2015-04-03T03:47:00Z">
              <w:r w:rsidRPr="00B30916">
                <w:rPr>
                  <w:rFonts w:cs="Arial"/>
                  <w:b/>
                  <w:bCs/>
                  <w:color w:val="000000" w:themeColor="text1"/>
                </w:rPr>
                <w:t>Severity</w:t>
              </w:r>
            </w:ins>
          </w:p>
        </w:tc>
        <w:tc>
          <w:tcPr>
            <w:tcW w:w="7391" w:type="dxa"/>
            <w:tcBorders>
              <w:top w:val="single" w:sz="8" w:space="0" w:color="808080"/>
              <w:left w:val="nil"/>
              <w:bottom w:val="single" w:sz="8" w:space="0" w:color="808080"/>
              <w:right w:val="single" w:sz="8" w:space="0" w:color="808080"/>
            </w:tcBorders>
            <w:shd w:val="clear" w:color="auto" w:fill="B6DDE8" w:themeFill="accent5" w:themeFillTint="66"/>
            <w:tcMar>
              <w:top w:w="0" w:type="dxa"/>
              <w:left w:w="108" w:type="dxa"/>
              <w:bottom w:w="0" w:type="dxa"/>
              <w:right w:w="108" w:type="dxa"/>
            </w:tcMar>
          </w:tcPr>
          <w:p w:rsidR="00881584" w:rsidRPr="00B30916" w:rsidRDefault="00881584" w:rsidP="00426AC8">
            <w:pPr>
              <w:rPr>
                <w:ins w:id="521" w:author="impetus" w:date="2015-04-03T03:47:00Z"/>
                <w:rFonts w:cs="Arial"/>
                <w:b/>
                <w:bCs/>
                <w:color w:val="000000" w:themeColor="text1"/>
              </w:rPr>
            </w:pPr>
            <w:ins w:id="522" w:author="impetus" w:date="2015-04-03T03:47:00Z">
              <w:r w:rsidRPr="00B30916">
                <w:rPr>
                  <w:rFonts w:cs="Arial"/>
                  <w:b/>
                  <w:bCs/>
                  <w:color w:val="000000" w:themeColor="text1"/>
                </w:rPr>
                <w:t>Definition</w:t>
              </w:r>
            </w:ins>
          </w:p>
        </w:tc>
        <w:tc>
          <w:tcPr>
            <w:tcW w:w="634" w:type="dxa"/>
            <w:tcBorders>
              <w:top w:val="nil"/>
              <w:left w:val="nil"/>
              <w:bottom w:val="nil"/>
              <w:right w:val="nil"/>
            </w:tcBorders>
            <w:vAlign w:val="center"/>
          </w:tcPr>
          <w:p w:rsidR="00881584" w:rsidRPr="00031C0B" w:rsidRDefault="00881584" w:rsidP="00426AC8">
            <w:pPr>
              <w:rPr>
                <w:ins w:id="523" w:author="impetus" w:date="2015-04-03T03:47:00Z"/>
                <w:sz w:val="24"/>
                <w:szCs w:val="24"/>
              </w:rPr>
            </w:pPr>
          </w:p>
        </w:tc>
      </w:tr>
      <w:tr w:rsidR="00881584" w:rsidRPr="00031C0B" w:rsidTr="00426AC8">
        <w:trPr>
          <w:trHeight w:val="300"/>
          <w:ins w:id="524" w:author="impetus" w:date="2015-04-03T03:47:00Z"/>
        </w:trPr>
        <w:tc>
          <w:tcPr>
            <w:tcW w:w="1020" w:type="dxa"/>
            <w:vMerge w:val="restart"/>
            <w:tcBorders>
              <w:top w:val="nil"/>
              <w:left w:val="single" w:sz="8" w:space="0" w:color="808080"/>
              <w:bottom w:val="single" w:sz="8" w:space="0" w:color="808080"/>
              <w:right w:val="single" w:sz="8" w:space="0" w:color="808080"/>
            </w:tcBorders>
            <w:tcMar>
              <w:top w:w="0" w:type="dxa"/>
              <w:left w:w="108" w:type="dxa"/>
              <w:bottom w:w="0" w:type="dxa"/>
              <w:right w:w="108" w:type="dxa"/>
            </w:tcMar>
          </w:tcPr>
          <w:p w:rsidR="00881584" w:rsidRPr="002A5D54" w:rsidRDefault="00881584" w:rsidP="00426AC8">
            <w:pPr>
              <w:ind w:left="17"/>
              <w:rPr>
                <w:ins w:id="525" w:author="impetus" w:date="2015-04-03T03:47:00Z"/>
                <w:rFonts w:cs="Arial"/>
              </w:rPr>
            </w:pPr>
            <w:ins w:id="526" w:author="impetus" w:date="2015-04-03T03:47:00Z">
              <w:r w:rsidRPr="002A5D54">
                <w:rPr>
                  <w:rFonts w:cs="Arial"/>
                </w:rPr>
                <w:t>1-Critical</w:t>
              </w:r>
            </w:ins>
          </w:p>
        </w:tc>
        <w:tc>
          <w:tcPr>
            <w:tcW w:w="7391" w:type="dxa"/>
            <w:vMerge w:val="restart"/>
            <w:tcBorders>
              <w:top w:val="nil"/>
              <w:left w:val="nil"/>
              <w:bottom w:val="single" w:sz="8" w:space="0" w:color="808080"/>
              <w:right w:val="single" w:sz="8" w:space="0" w:color="808080"/>
            </w:tcBorders>
            <w:tcMar>
              <w:top w:w="0" w:type="dxa"/>
              <w:left w:w="108" w:type="dxa"/>
              <w:bottom w:w="0" w:type="dxa"/>
              <w:right w:w="108" w:type="dxa"/>
            </w:tcMar>
          </w:tcPr>
          <w:p w:rsidR="00881584" w:rsidRPr="002A5D54" w:rsidRDefault="00881584" w:rsidP="00426AC8">
            <w:pPr>
              <w:ind w:left="17"/>
              <w:rPr>
                <w:ins w:id="527" w:author="impetus" w:date="2015-04-03T03:47:00Z"/>
                <w:rFonts w:cs="Arial"/>
              </w:rPr>
            </w:pPr>
            <w:ins w:id="528" w:author="impetus" w:date="2015-04-03T03:47:00Z">
              <w:r w:rsidRPr="002A5D54">
                <w:rPr>
                  <w:rFonts w:cs="Arial"/>
                </w:rPr>
                <w:t>• Application Crash</w:t>
              </w:r>
              <w:r w:rsidRPr="002A5D54">
                <w:rPr>
                  <w:rFonts w:cs="Arial"/>
                </w:rPr>
                <w:br/>
                <w:t>• Consistent access error/exceptions or timeouts while performing mission critical application tasks.</w:t>
              </w:r>
              <w:r w:rsidRPr="002A5D54">
                <w:rPr>
                  <w:rFonts w:cs="Arial"/>
                </w:rPr>
                <w:br/>
                <w:t>• Performance degradation resulting in mission critical functionality to become unusable.</w:t>
              </w:r>
              <w:r w:rsidRPr="002A5D54">
                <w:rPr>
                  <w:rFonts w:cs="Arial"/>
                </w:rPr>
                <w:br/>
                <w:t>• Defects that result into any legal or financial exposure</w:t>
              </w:r>
              <w:r w:rsidRPr="002A5D54">
                <w:rPr>
                  <w:rFonts w:cs="Arial"/>
                </w:rPr>
                <w:br/>
                <w:t>• Any Security / Privacy vulnerability</w:t>
              </w:r>
            </w:ins>
          </w:p>
        </w:tc>
        <w:tc>
          <w:tcPr>
            <w:tcW w:w="634" w:type="dxa"/>
            <w:tcBorders>
              <w:top w:val="nil"/>
              <w:left w:val="nil"/>
              <w:bottom w:val="nil"/>
              <w:right w:val="nil"/>
            </w:tcBorders>
            <w:vAlign w:val="center"/>
          </w:tcPr>
          <w:p w:rsidR="00881584" w:rsidRPr="00031C0B" w:rsidRDefault="00881584" w:rsidP="00426AC8">
            <w:pPr>
              <w:rPr>
                <w:ins w:id="529" w:author="impetus" w:date="2015-04-03T03:47:00Z"/>
                <w:sz w:val="24"/>
                <w:szCs w:val="24"/>
              </w:rPr>
            </w:pPr>
          </w:p>
        </w:tc>
      </w:tr>
      <w:tr w:rsidR="00881584" w:rsidRPr="00031C0B" w:rsidTr="00426AC8">
        <w:trPr>
          <w:trHeight w:val="300"/>
          <w:ins w:id="530" w:author="impetus" w:date="2015-04-03T03:47:00Z"/>
        </w:trPr>
        <w:tc>
          <w:tcPr>
            <w:tcW w:w="1020" w:type="dxa"/>
            <w:vMerge/>
            <w:tcBorders>
              <w:top w:val="nil"/>
              <w:left w:val="single" w:sz="8" w:space="0" w:color="808080"/>
              <w:bottom w:val="single" w:sz="8" w:space="0" w:color="808080"/>
              <w:right w:val="single" w:sz="8" w:space="0" w:color="808080"/>
            </w:tcBorders>
            <w:vAlign w:val="center"/>
          </w:tcPr>
          <w:p w:rsidR="00881584" w:rsidRPr="002A5D54" w:rsidRDefault="00881584" w:rsidP="00426AC8">
            <w:pPr>
              <w:ind w:left="17"/>
              <w:rPr>
                <w:ins w:id="531" w:author="impetus" w:date="2015-04-03T03:47:00Z"/>
                <w:rFonts w:cs="Arial"/>
              </w:rPr>
            </w:pPr>
          </w:p>
        </w:tc>
        <w:tc>
          <w:tcPr>
            <w:tcW w:w="7391" w:type="dxa"/>
            <w:vMerge/>
            <w:tcBorders>
              <w:top w:val="nil"/>
              <w:left w:val="nil"/>
              <w:bottom w:val="single" w:sz="8" w:space="0" w:color="808080"/>
              <w:right w:val="single" w:sz="8" w:space="0" w:color="808080"/>
            </w:tcBorders>
            <w:vAlign w:val="center"/>
          </w:tcPr>
          <w:p w:rsidR="00881584" w:rsidRPr="002A5D54" w:rsidRDefault="00881584" w:rsidP="00426AC8">
            <w:pPr>
              <w:ind w:left="17"/>
              <w:rPr>
                <w:ins w:id="532" w:author="impetus" w:date="2015-04-03T03:47:00Z"/>
                <w:rFonts w:cs="Arial"/>
              </w:rPr>
            </w:pPr>
          </w:p>
        </w:tc>
        <w:tc>
          <w:tcPr>
            <w:tcW w:w="634" w:type="dxa"/>
            <w:tcBorders>
              <w:top w:val="nil"/>
              <w:left w:val="nil"/>
              <w:bottom w:val="nil"/>
              <w:right w:val="nil"/>
            </w:tcBorders>
            <w:vAlign w:val="center"/>
          </w:tcPr>
          <w:p w:rsidR="00881584" w:rsidRPr="00031C0B" w:rsidRDefault="00881584" w:rsidP="00426AC8">
            <w:pPr>
              <w:rPr>
                <w:ins w:id="533" w:author="impetus" w:date="2015-04-03T03:47:00Z"/>
                <w:sz w:val="24"/>
                <w:szCs w:val="24"/>
              </w:rPr>
            </w:pPr>
          </w:p>
        </w:tc>
      </w:tr>
      <w:tr w:rsidR="00881584" w:rsidRPr="00031C0B" w:rsidTr="00426AC8">
        <w:trPr>
          <w:trHeight w:val="300"/>
          <w:ins w:id="534" w:author="impetus" w:date="2015-04-03T03:47:00Z"/>
        </w:trPr>
        <w:tc>
          <w:tcPr>
            <w:tcW w:w="1020" w:type="dxa"/>
            <w:vMerge/>
            <w:tcBorders>
              <w:top w:val="nil"/>
              <w:left w:val="single" w:sz="8" w:space="0" w:color="808080"/>
              <w:bottom w:val="single" w:sz="8" w:space="0" w:color="808080"/>
              <w:right w:val="single" w:sz="8" w:space="0" w:color="808080"/>
            </w:tcBorders>
            <w:vAlign w:val="center"/>
          </w:tcPr>
          <w:p w:rsidR="00881584" w:rsidRPr="002A5D54" w:rsidRDefault="00881584" w:rsidP="00426AC8">
            <w:pPr>
              <w:ind w:left="17"/>
              <w:rPr>
                <w:ins w:id="535" w:author="impetus" w:date="2015-04-03T03:47:00Z"/>
                <w:rFonts w:cs="Arial"/>
              </w:rPr>
            </w:pPr>
          </w:p>
        </w:tc>
        <w:tc>
          <w:tcPr>
            <w:tcW w:w="7391" w:type="dxa"/>
            <w:vMerge/>
            <w:tcBorders>
              <w:top w:val="nil"/>
              <w:left w:val="nil"/>
              <w:bottom w:val="single" w:sz="8" w:space="0" w:color="808080"/>
              <w:right w:val="single" w:sz="8" w:space="0" w:color="808080"/>
            </w:tcBorders>
            <w:vAlign w:val="center"/>
          </w:tcPr>
          <w:p w:rsidR="00881584" w:rsidRPr="002A5D54" w:rsidRDefault="00881584" w:rsidP="00426AC8">
            <w:pPr>
              <w:ind w:left="17"/>
              <w:rPr>
                <w:ins w:id="536" w:author="impetus" w:date="2015-04-03T03:47:00Z"/>
                <w:rFonts w:cs="Arial"/>
              </w:rPr>
            </w:pPr>
          </w:p>
        </w:tc>
        <w:tc>
          <w:tcPr>
            <w:tcW w:w="634" w:type="dxa"/>
            <w:tcBorders>
              <w:top w:val="nil"/>
              <w:left w:val="nil"/>
              <w:bottom w:val="nil"/>
              <w:right w:val="nil"/>
            </w:tcBorders>
            <w:vAlign w:val="center"/>
          </w:tcPr>
          <w:p w:rsidR="00881584" w:rsidRPr="00031C0B" w:rsidRDefault="00881584" w:rsidP="00426AC8">
            <w:pPr>
              <w:rPr>
                <w:ins w:id="537" w:author="impetus" w:date="2015-04-03T03:47:00Z"/>
                <w:sz w:val="24"/>
                <w:szCs w:val="24"/>
              </w:rPr>
            </w:pPr>
          </w:p>
        </w:tc>
      </w:tr>
      <w:tr w:rsidR="00881584" w:rsidRPr="00031C0B" w:rsidTr="00426AC8">
        <w:trPr>
          <w:trHeight w:val="300"/>
          <w:ins w:id="538" w:author="impetus" w:date="2015-04-03T03:47:00Z"/>
        </w:trPr>
        <w:tc>
          <w:tcPr>
            <w:tcW w:w="1020" w:type="dxa"/>
            <w:vMerge/>
            <w:tcBorders>
              <w:top w:val="nil"/>
              <w:left w:val="single" w:sz="8" w:space="0" w:color="808080"/>
              <w:bottom w:val="single" w:sz="8" w:space="0" w:color="808080"/>
              <w:right w:val="single" w:sz="8" w:space="0" w:color="808080"/>
            </w:tcBorders>
            <w:vAlign w:val="center"/>
          </w:tcPr>
          <w:p w:rsidR="00881584" w:rsidRPr="002A5D54" w:rsidRDefault="00881584" w:rsidP="00426AC8">
            <w:pPr>
              <w:ind w:left="17"/>
              <w:rPr>
                <w:ins w:id="539" w:author="impetus" w:date="2015-04-03T03:47:00Z"/>
                <w:rFonts w:cs="Arial"/>
              </w:rPr>
            </w:pPr>
          </w:p>
        </w:tc>
        <w:tc>
          <w:tcPr>
            <w:tcW w:w="7391" w:type="dxa"/>
            <w:vMerge/>
            <w:tcBorders>
              <w:top w:val="nil"/>
              <w:left w:val="nil"/>
              <w:bottom w:val="single" w:sz="8" w:space="0" w:color="808080"/>
              <w:right w:val="single" w:sz="8" w:space="0" w:color="808080"/>
            </w:tcBorders>
            <w:vAlign w:val="center"/>
          </w:tcPr>
          <w:p w:rsidR="00881584" w:rsidRPr="002A5D54" w:rsidRDefault="00881584" w:rsidP="00426AC8">
            <w:pPr>
              <w:ind w:left="17"/>
              <w:rPr>
                <w:ins w:id="540" w:author="impetus" w:date="2015-04-03T03:47:00Z"/>
                <w:rFonts w:cs="Arial"/>
              </w:rPr>
            </w:pPr>
          </w:p>
        </w:tc>
        <w:tc>
          <w:tcPr>
            <w:tcW w:w="634" w:type="dxa"/>
            <w:tcBorders>
              <w:top w:val="nil"/>
              <w:left w:val="nil"/>
              <w:bottom w:val="nil"/>
              <w:right w:val="nil"/>
            </w:tcBorders>
            <w:vAlign w:val="center"/>
          </w:tcPr>
          <w:p w:rsidR="00881584" w:rsidRPr="00031C0B" w:rsidRDefault="00881584" w:rsidP="00426AC8">
            <w:pPr>
              <w:rPr>
                <w:ins w:id="541" w:author="impetus" w:date="2015-04-03T03:47:00Z"/>
                <w:sz w:val="24"/>
                <w:szCs w:val="24"/>
              </w:rPr>
            </w:pPr>
          </w:p>
        </w:tc>
      </w:tr>
      <w:tr w:rsidR="00881584" w:rsidRPr="00031C0B" w:rsidTr="00426AC8">
        <w:trPr>
          <w:trHeight w:val="495"/>
          <w:ins w:id="542" w:author="impetus" w:date="2015-04-03T03:47:00Z"/>
        </w:trPr>
        <w:tc>
          <w:tcPr>
            <w:tcW w:w="1020" w:type="dxa"/>
            <w:vMerge/>
            <w:tcBorders>
              <w:top w:val="nil"/>
              <w:left w:val="single" w:sz="8" w:space="0" w:color="808080"/>
              <w:bottom w:val="single" w:sz="8" w:space="0" w:color="808080"/>
              <w:right w:val="single" w:sz="8" w:space="0" w:color="808080"/>
            </w:tcBorders>
            <w:vAlign w:val="center"/>
          </w:tcPr>
          <w:p w:rsidR="00881584" w:rsidRPr="002A5D54" w:rsidRDefault="00881584" w:rsidP="00426AC8">
            <w:pPr>
              <w:ind w:left="17"/>
              <w:rPr>
                <w:ins w:id="543" w:author="impetus" w:date="2015-04-03T03:47:00Z"/>
                <w:rFonts w:cs="Arial"/>
              </w:rPr>
            </w:pPr>
          </w:p>
        </w:tc>
        <w:tc>
          <w:tcPr>
            <w:tcW w:w="7391" w:type="dxa"/>
            <w:vMerge/>
            <w:tcBorders>
              <w:top w:val="nil"/>
              <w:left w:val="nil"/>
              <w:bottom w:val="single" w:sz="8" w:space="0" w:color="808080"/>
              <w:right w:val="single" w:sz="8" w:space="0" w:color="808080"/>
            </w:tcBorders>
            <w:vAlign w:val="center"/>
          </w:tcPr>
          <w:p w:rsidR="00881584" w:rsidRPr="002A5D54" w:rsidRDefault="00881584" w:rsidP="00426AC8">
            <w:pPr>
              <w:ind w:left="17"/>
              <w:rPr>
                <w:ins w:id="544" w:author="impetus" w:date="2015-04-03T03:47:00Z"/>
                <w:rFonts w:cs="Arial"/>
              </w:rPr>
            </w:pPr>
          </w:p>
        </w:tc>
        <w:tc>
          <w:tcPr>
            <w:tcW w:w="634" w:type="dxa"/>
            <w:tcBorders>
              <w:top w:val="nil"/>
              <w:left w:val="nil"/>
              <w:bottom w:val="nil"/>
              <w:right w:val="nil"/>
            </w:tcBorders>
            <w:vAlign w:val="center"/>
          </w:tcPr>
          <w:p w:rsidR="00881584" w:rsidRPr="00031C0B" w:rsidRDefault="00881584" w:rsidP="00426AC8">
            <w:pPr>
              <w:rPr>
                <w:ins w:id="545" w:author="impetus" w:date="2015-04-03T03:47:00Z"/>
                <w:sz w:val="24"/>
                <w:szCs w:val="24"/>
              </w:rPr>
            </w:pPr>
          </w:p>
        </w:tc>
      </w:tr>
      <w:tr w:rsidR="00881584" w:rsidRPr="00031C0B" w:rsidTr="00426AC8">
        <w:trPr>
          <w:trHeight w:val="300"/>
          <w:ins w:id="546" w:author="impetus" w:date="2015-04-03T03:47:00Z"/>
        </w:trPr>
        <w:tc>
          <w:tcPr>
            <w:tcW w:w="1020" w:type="dxa"/>
            <w:vMerge w:val="restart"/>
            <w:tcBorders>
              <w:top w:val="nil"/>
              <w:left w:val="single" w:sz="8" w:space="0" w:color="808080"/>
              <w:bottom w:val="single" w:sz="8" w:space="0" w:color="808080"/>
              <w:right w:val="single" w:sz="8" w:space="0" w:color="808080"/>
            </w:tcBorders>
            <w:tcMar>
              <w:top w:w="0" w:type="dxa"/>
              <w:left w:w="108" w:type="dxa"/>
              <w:bottom w:w="0" w:type="dxa"/>
              <w:right w:w="108" w:type="dxa"/>
            </w:tcMar>
          </w:tcPr>
          <w:p w:rsidR="00881584" w:rsidRPr="002A5D54" w:rsidRDefault="00881584" w:rsidP="00426AC8">
            <w:pPr>
              <w:ind w:left="17"/>
              <w:rPr>
                <w:ins w:id="547" w:author="impetus" w:date="2015-04-03T03:47:00Z"/>
                <w:rFonts w:cs="Arial"/>
              </w:rPr>
            </w:pPr>
            <w:ins w:id="548" w:author="impetus" w:date="2015-04-03T03:47:00Z">
              <w:r w:rsidRPr="002A5D54">
                <w:rPr>
                  <w:rFonts w:cs="Arial"/>
                </w:rPr>
                <w:t>2-Major</w:t>
              </w:r>
            </w:ins>
          </w:p>
        </w:tc>
        <w:tc>
          <w:tcPr>
            <w:tcW w:w="7391" w:type="dxa"/>
            <w:vMerge w:val="restart"/>
            <w:tcBorders>
              <w:top w:val="nil"/>
              <w:left w:val="nil"/>
              <w:bottom w:val="single" w:sz="8" w:space="0" w:color="808080"/>
              <w:right w:val="single" w:sz="8" w:space="0" w:color="808080"/>
            </w:tcBorders>
            <w:tcMar>
              <w:top w:w="0" w:type="dxa"/>
              <w:left w:w="108" w:type="dxa"/>
              <w:bottom w:w="0" w:type="dxa"/>
              <w:right w:w="108" w:type="dxa"/>
            </w:tcMar>
          </w:tcPr>
          <w:p w:rsidR="00881584" w:rsidRPr="002A5D54" w:rsidRDefault="00881584" w:rsidP="00426AC8">
            <w:pPr>
              <w:ind w:left="17"/>
              <w:rPr>
                <w:ins w:id="549" w:author="impetus" w:date="2015-04-03T03:47:00Z"/>
                <w:rFonts w:cs="Arial"/>
              </w:rPr>
            </w:pPr>
            <w:ins w:id="550" w:author="impetus" w:date="2015-04-03T03:47:00Z">
              <w:r w:rsidRPr="002A5D54">
                <w:rPr>
                  <w:rFonts w:cs="Arial"/>
                </w:rPr>
                <w:t>• Consistent access error/exceptions or timeouts while performing auxiliary application tasks.</w:t>
              </w:r>
              <w:r w:rsidRPr="002A5D54">
                <w:rPr>
                  <w:rFonts w:cs="Arial"/>
                </w:rPr>
                <w:br/>
                <w:t>• Loss of Functionality of common application tasks. e.g missing links.</w:t>
              </w:r>
              <w:r w:rsidRPr="002A5D54">
                <w:rPr>
                  <w:rFonts w:cs="Arial"/>
                </w:rPr>
                <w:br/>
              </w:r>
              <w:r w:rsidRPr="002A5D54">
                <w:rPr>
                  <w:rFonts w:cs="Arial"/>
                </w:rPr>
                <w:lastRenderedPageBreak/>
                <w:t>• Significant Problem for which a possible work around exits, but still requires immediate attention.</w:t>
              </w:r>
              <w:r w:rsidRPr="002A5D54">
                <w:rPr>
                  <w:rFonts w:cs="Arial"/>
                </w:rPr>
                <w:br/>
                <w:t>• Does not crash the system but Wrong Functionality</w:t>
              </w:r>
            </w:ins>
          </w:p>
        </w:tc>
        <w:tc>
          <w:tcPr>
            <w:tcW w:w="634" w:type="dxa"/>
            <w:tcBorders>
              <w:top w:val="nil"/>
              <w:left w:val="nil"/>
              <w:bottom w:val="nil"/>
              <w:right w:val="nil"/>
            </w:tcBorders>
            <w:vAlign w:val="center"/>
          </w:tcPr>
          <w:p w:rsidR="00881584" w:rsidRPr="00031C0B" w:rsidRDefault="00881584" w:rsidP="00426AC8">
            <w:pPr>
              <w:rPr>
                <w:ins w:id="551" w:author="impetus" w:date="2015-04-03T03:47:00Z"/>
                <w:sz w:val="24"/>
                <w:szCs w:val="24"/>
              </w:rPr>
            </w:pPr>
          </w:p>
        </w:tc>
      </w:tr>
      <w:tr w:rsidR="00881584" w:rsidRPr="00031C0B" w:rsidTr="00426AC8">
        <w:trPr>
          <w:trHeight w:val="300"/>
          <w:ins w:id="552" w:author="impetus" w:date="2015-04-03T03:47:00Z"/>
        </w:trPr>
        <w:tc>
          <w:tcPr>
            <w:tcW w:w="1020" w:type="dxa"/>
            <w:vMerge/>
            <w:tcBorders>
              <w:top w:val="nil"/>
              <w:left w:val="single" w:sz="8" w:space="0" w:color="808080"/>
              <w:bottom w:val="single" w:sz="8" w:space="0" w:color="808080"/>
              <w:right w:val="single" w:sz="8" w:space="0" w:color="808080"/>
            </w:tcBorders>
            <w:vAlign w:val="center"/>
          </w:tcPr>
          <w:p w:rsidR="00881584" w:rsidRPr="002A5D54" w:rsidRDefault="00881584" w:rsidP="00426AC8">
            <w:pPr>
              <w:ind w:left="17"/>
              <w:rPr>
                <w:ins w:id="553" w:author="impetus" w:date="2015-04-03T03:47:00Z"/>
                <w:rFonts w:cs="Arial"/>
              </w:rPr>
            </w:pPr>
          </w:p>
        </w:tc>
        <w:tc>
          <w:tcPr>
            <w:tcW w:w="7391" w:type="dxa"/>
            <w:vMerge/>
            <w:tcBorders>
              <w:top w:val="nil"/>
              <w:left w:val="nil"/>
              <w:bottom w:val="single" w:sz="8" w:space="0" w:color="808080"/>
              <w:right w:val="single" w:sz="8" w:space="0" w:color="808080"/>
            </w:tcBorders>
            <w:vAlign w:val="center"/>
          </w:tcPr>
          <w:p w:rsidR="00881584" w:rsidRPr="002A5D54" w:rsidRDefault="00881584" w:rsidP="00426AC8">
            <w:pPr>
              <w:ind w:left="17"/>
              <w:rPr>
                <w:ins w:id="554" w:author="impetus" w:date="2015-04-03T03:47:00Z"/>
                <w:rFonts w:cs="Arial"/>
              </w:rPr>
            </w:pPr>
          </w:p>
        </w:tc>
        <w:tc>
          <w:tcPr>
            <w:tcW w:w="634" w:type="dxa"/>
            <w:tcBorders>
              <w:top w:val="nil"/>
              <w:left w:val="nil"/>
              <w:bottom w:val="nil"/>
              <w:right w:val="nil"/>
            </w:tcBorders>
            <w:vAlign w:val="center"/>
          </w:tcPr>
          <w:p w:rsidR="00881584" w:rsidRPr="00031C0B" w:rsidRDefault="00881584" w:rsidP="00426AC8">
            <w:pPr>
              <w:rPr>
                <w:ins w:id="555" w:author="impetus" w:date="2015-04-03T03:47:00Z"/>
                <w:sz w:val="24"/>
                <w:szCs w:val="24"/>
              </w:rPr>
            </w:pPr>
          </w:p>
        </w:tc>
      </w:tr>
      <w:tr w:rsidR="00881584" w:rsidRPr="00031C0B" w:rsidTr="00426AC8">
        <w:trPr>
          <w:trHeight w:val="300"/>
          <w:ins w:id="556" w:author="impetus" w:date="2015-04-03T03:47:00Z"/>
        </w:trPr>
        <w:tc>
          <w:tcPr>
            <w:tcW w:w="1020" w:type="dxa"/>
            <w:vMerge/>
            <w:tcBorders>
              <w:top w:val="nil"/>
              <w:left w:val="single" w:sz="8" w:space="0" w:color="808080"/>
              <w:bottom w:val="single" w:sz="8" w:space="0" w:color="808080"/>
              <w:right w:val="single" w:sz="8" w:space="0" w:color="808080"/>
            </w:tcBorders>
            <w:vAlign w:val="center"/>
          </w:tcPr>
          <w:p w:rsidR="00881584" w:rsidRPr="002A5D54" w:rsidRDefault="00881584" w:rsidP="00426AC8">
            <w:pPr>
              <w:ind w:left="17"/>
              <w:rPr>
                <w:ins w:id="557" w:author="impetus" w:date="2015-04-03T03:47:00Z"/>
                <w:rFonts w:cs="Arial"/>
              </w:rPr>
            </w:pPr>
          </w:p>
        </w:tc>
        <w:tc>
          <w:tcPr>
            <w:tcW w:w="7391" w:type="dxa"/>
            <w:vMerge/>
            <w:tcBorders>
              <w:top w:val="nil"/>
              <w:left w:val="nil"/>
              <w:bottom w:val="single" w:sz="8" w:space="0" w:color="808080"/>
              <w:right w:val="single" w:sz="8" w:space="0" w:color="808080"/>
            </w:tcBorders>
            <w:vAlign w:val="center"/>
          </w:tcPr>
          <w:p w:rsidR="00881584" w:rsidRPr="002A5D54" w:rsidRDefault="00881584" w:rsidP="00426AC8">
            <w:pPr>
              <w:ind w:left="17"/>
              <w:rPr>
                <w:ins w:id="558" w:author="impetus" w:date="2015-04-03T03:47:00Z"/>
                <w:rFonts w:cs="Arial"/>
              </w:rPr>
            </w:pPr>
          </w:p>
        </w:tc>
        <w:tc>
          <w:tcPr>
            <w:tcW w:w="634" w:type="dxa"/>
            <w:tcBorders>
              <w:top w:val="nil"/>
              <w:left w:val="nil"/>
              <w:bottom w:val="nil"/>
              <w:right w:val="nil"/>
            </w:tcBorders>
            <w:vAlign w:val="center"/>
          </w:tcPr>
          <w:p w:rsidR="00881584" w:rsidRPr="00031C0B" w:rsidRDefault="00881584" w:rsidP="00426AC8">
            <w:pPr>
              <w:rPr>
                <w:ins w:id="559" w:author="impetus" w:date="2015-04-03T03:47:00Z"/>
                <w:sz w:val="24"/>
                <w:szCs w:val="24"/>
              </w:rPr>
            </w:pPr>
          </w:p>
        </w:tc>
      </w:tr>
      <w:tr w:rsidR="00881584" w:rsidRPr="00031C0B" w:rsidTr="00426AC8">
        <w:trPr>
          <w:trHeight w:val="720"/>
          <w:ins w:id="560" w:author="impetus" w:date="2015-04-03T03:47:00Z"/>
        </w:trPr>
        <w:tc>
          <w:tcPr>
            <w:tcW w:w="1020" w:type="dxa"/>
            <w:vMerge/>
            <w:tcBorders>
              <w:top w:val="nil"/>
              <w:left w:val="single" w:sz="8" w:space="0" w:color="808080"/>
              <w:bottom w:val="single" w:sz="8" w:space="0" w:color="808080"/>
              <w:right w:val="single" w:sz="8" w:space="0" w:color="808080"/>
            </w:tcBorders>
            <w:vAlign w:val="center"/>
          </w:tcPr>
          <w:p w:rsidR="00881584" w:rsidRPr="002A5D54" w:rsidRDefault="00881584" w:rsidP="00426AC8">
            <w:pPr>
              <w:ind w:left="17"/>
              <w:rPr>
                <w:ins w:id="561" w:author="impetus" w:date="2015-04-03T03:47:00Z"/>
                <w:rFonts w:cs="Arial"/>
              </w:rPr>
            </w:pPr>
          </w:p>
        </w:tc>
        <w:tc>
          <w:tcPr>
            <w:tcW w:w="7391" w:type="dxa"/>
            <w:vMerge/>
            <w:tcBorders>
              <w:top w:val="nil"/>
              <w:left w:val="nil"/>
              <w:bottom w:val="single" w:sz="8" w:space="0" w:color="808080"/>
              <w:right w:val="single" w:sz="8" w:space="0" w:color="808080"/>
            </w:tcBorders>
            <w:vAlign w:val="center"/>
          </w:tcPr>
          <w:p w:rsidR="00881584" w:rsidRPr="002A5D54" w:rsidRDefault="00881584" w:rsidP="00426AC8">
            <w:pPr>
              <w:ind w:left="17"/>
              <w:rPr>
                <w:ins w:id="562" w:author="impetus" w:date="2015-04-03T03:47:00Z"/>
                <w:rFonts w:cs="Arial"/>
              </w:rPr>
            </w:pPr>
          </w:p>
        </w:tc>
        <w:tc>
          <w:tcPr>
            <w:tcW w:w="634" w:type="dxa"/>
            <w:tcBorders>
              <w:top w:val="nil"/>
              <w:left w:val="nil"/>
              <w:bottom w:val="nil"/>
              <w:right w:val="nil"/>
            </w:tcBorders>
            <w:vAlign w:val="center"/>
          </w:tcPr>
          <w:p w:rsidR="00881584" w:rsidRPr="00031C0B" w:rsidRDefault="00881584" w:rsidP="00426AC8">
            <w:pPr>
              <w:rPr>
                <w:ins w:id="563" w:author="impetus" w:date="2015-04-03T03:47:00Z"/>
                <w:sz w:val="24"/>
                <w:szCs w:val="24"/>
              </w:rPr>
            </w:pPr>
          </w:p>
        </w:tc>
      </w:tr>
      <w:tr w:rsidR="00881584" w:rsidRPr="00031C0B" w:rsidTr="00426AC8">
        <w:trPr>
          <w:trHeight w:val="300"/>
          <w:ins w:id="564" w:author="impetus" w:date="2015-04-03T03:47:00Z"/>
        </w:trPr>
        <w:tc>
          <w:tcPr>
            <w:tcW w:w="1020" w:type="dxa"/>
            <w:vMerge w:val="restart"/>
            <w:tcBorders>
              <w:top w:val="nil"/>
              <w:left w:val="single" w:sz="8" w:space="0" w:color="808080"/>
              <w:bottom w:val="single" w:sz="8" w:space="0" w:color="808080"/>
              <w:right w:val="single" w:sz="8" w:space="0" w:color="808080"/>
            </w:tcBorders>
            <w:tcMar>
              <w:top w:w="0" w:type="dxa"/>
              <w:left w:w="108" w:type="dxa"/>
              <w:bottom w:w="0" w:type="dxa"/>
              <w:right w:w="108" w:type="dxa"/>
            </w:tcMar>
          </w:tcPr>
          <w:p w:rsidR="00881584" w:rsidRPr="002A5D54" w:rsidRDefault="00881584" w:rsidP="00426AC8">
            <w:pPr>
              <w:ind w:left="17"/>
              <w:rPr>
                <w:ins w:id="565" w:author="impetus" w:date="2015-04-03T03:47:00Z"/>
                <w:rFonts w:cs="Arial"/>
              </w:rPr>
            </w:pPr>
            <w:ins w:id="566" w:author="impetus" w:date="2015-04-03T03:47:00Z">
              <w:r w:rsidRPr="002A5D54">
                <w:rPr>
                  <w:rFonts w:cs="Arial"/>
                </w:rPr>
                <w:t>3-Minor</w:t>
              </w:r>
            </w:ins>
          </w:p>
        </w:tc>
        <w:tc>
          <w:tcPr>
            <w:tcW w:w="7391" w:type="dxa"/>
            <w:vMerge w:val="restart"/>
            <w:tcBorders>
              <w:top w:val="nil"/>
              <w:left w:val="nil"/>
              <w:bottom w:val="single" w:sz="8" w:space="0" w:color="808080"/>
              <w:right w:val="single" w:sz="8" w:space="0" w:color="808080"/>
            </w:tcBorders>
            <w:tcMar>
              <w:top w:w="0" w:type="dxa"/>
              <w:left w:w="108" w:type="dxa"/>
              <w:bottom w:w="0" w:type="dxa"/>
              <w:right w:w="108" w:type="dxa"/>
            </w:tcMar>
          </w:tcPr>
          <w:p w:rsidR="00881584" w:rsidRPr="002A5D54" w:rsidRDefault="00881584" w:rsidP="00426AC8">
            <w:pPr>
              <w:ind w:left="17"/>
              <w:rPr>
                <w:ins w:id="567" w:author="impetus" w:date="2015-04-03T03:47:00Z"/>
                <w:rFonts w:cs="Arial"/>
              </w:rPr>
            </w:pPr>
            <w:ins w:id="568" w:author="impetus" w:date="2015-04-03T03:47:00Z">
              <w:r w:rsidRPr="002A5D54">
                <w:rPr>
                  <w:rFonts w:cs="Arial"/>
                </w:rPr>
                <w:t>• Cosmetic problem like misspell words or misaligned text</w:t>
              </w:r>
              <w:r w:rsidRPr="002A5D54">
                <w:rPr>
                  <w:rFonts w:cs="Arial"/>
                </w:rPr>
                <w:br/>
                <w:t>• Issues having short term work rounds</w:t>
              </w:r>
              <w:r w:rsidRPr="002A5D54">
                <w:rPr>
                  <w:rFonts w:cs="Arial"/>
                </w:rPr>
                <w:br/>
                <w:t>• Graphical errors</w:t>
              </w:r>
            </w:ins>
          </w:p>
        </w:tc>
        <w:tc>
          <w:tcPr>
            <w:tcW w:w="634" w:type="dxa"/>
            <w:tcBorders>
              <w:top w:val="nil"/>
              <w:left w:val="nil"/>
              <w:bottom w:val="nil"/>
              <w:right w:val="nil"/>
            </w:tcBorders>
            <w:vAlign w:val="center"/>
          </w:tcPr>
          <w:p w:rsidR="00881584" w:rsidRPr="00031C0B" w:rsidRDefault="00881584" w:rsidP="00426AC8">
            <w:pPr>
              <w:rPr>
                <w:ins w:id="569" w:author="impetus" w:date="2015-04-03T03:47:00Z"/>
                <w:sz w:val="24"/>
                <w:szCs w:val="24"/>
              </w:rPr>
            </w:pPr>
          </w:p>
        </w:tc>
      </w:tr>
      <w:tr w:rsidR="00881584" w:rsidRPr="00031C0B" w:rsidTr="00426AC8">
        <w:trPr>
          <w:trHeight w:val="300"/>
          <w:ins w:id="570" w:author="impetus" w:date="2015-04-03T03:47:00Z"/>
        </w:trPr>
        <w:tc>
          <w:tcPr>
            <w:tcW w:w="1020" w:type="dxa"/>
            <w:vMerge/>
            <w:tcBorders>
              <w:top w:val="nil"/>
              <w:left w:val="single" w:sz="8" w:space="0" w:color="808080"/>
              <w:bottom w:val="single" w:sz="8" w:space="0" w:color="808080"/>
              <w:right w:val="single" w:sz="8" w:space="0" w:color="808080"/>
            </w:tcBorders>
            <w:vAlign w:val="center"/>
          </w:tcPr>
          <w:p w:rsidR="00881584" w:rsidRPr="002A5D54" w:rsidRDefault="00881584" w:rsidP="00426AC8">
            <w:pPr>
              <w:ind w:left="17"/>
              <w:rPr>
                <w:ins w:id="571" w:author="impetus" w:date="2015-04-03T03:47:00Z"/>
                <w:rFonts w:cs="Arial"/>
              </w:rPr>
            </w:pPr>
          </w:p>
        </w:tc>
        <w:tc>
          <w:tcPr>
            <w:tcW w:w="7391" w:type="dxa"/>
            <w:vMerge/>
            <w:tcBorders>
              <w:top w:val="nil"/>
              <w:left w:val="nil"/>
              <w:bottom w:val="single" w:sz="8" w:space="0" w:color="808080"/>
              <w:right w:val="single" w:sz="8" w:space="0" w:color="808080"/>
            </w:tcBorders>
            <w:vAlign w:val="center"/>
          </w:tcPr>
          <w:p w:rsidR="00881584" w:rsidRPr="002A5D54" w:rsidRDefault="00881584" w:rsidP="00426AC8">
            <w:pPr>
              <w:ind w:left="17"/>
              <w:rPr>
                <w:ins w:id="572" w:author="impetus" w:date="2015-04-03T03:47:00Z"/>
                <w:rFonts w:cs="Arial"/>
              </w:rPr>
            </w:pPr>
          </w:p>
        </w:tc>
        <w:tc>
          <w:tcPr>
            <w:tcW w:w="634" w:type="dxa"/>
            <w:tcBorders>
              <w:top w:val="nil"/>
              <w:left w:val="nil"/>
              <w:bottom w:val="nil"/>
              <w:right w:val="nil"/>
            </w:tcBorders>
            <w:vAlign w:val="center"/>
          </w:tcPr>
          <w:p w:rsidR="00881584" w:rsidRPr="00031C0B" w:rsidRDefault="00881584" w:rsidP="00426AC8">
            <w:pPr>
              <w:rPr>
                <w:ins w:id="573" w:author="impetus" w:date="2015-04-03T03:47:00Z"/>
                <w:sz w:val="24"/>
                <w:szCs w:val="24"/>
              </w:rPr>
            </w:pPr>
          </w:p>
        </w:tc>
      </w:tr>
      <w:tr w:rsidR="00881584" w:rsidRPr="00031C0B" w:rsidTr="00426AC8">
        <w:trPr>
          <w:trHeight w:val="315"/>
          <w:ins w:id="574" w:author="impetus" w:date="2015-04-03T03:47:00Z"/>
        </w:trPr>
        <w:tc>
          <w:tcPr>
            <w:tcW w:w="1020" w:type="dxa"/>
            <w:vMerge/>
            <w:tcBorders>
              <w:top w:val="nil"/>
              <w:left w:val="single" w:sz="8" w:space="0" w:color="808080"/>
              <w:bottom w:val="single" w:sz="8" w:space="0" w:color="808080"/>
              <w:right w:val="single" w:sz="8" w:space="0" w:color="808080"/>
            </w:tcBorders>
            <w:vAlign w:val="center"/>
          </w:tcPr>
          <w:p w:rsidR="00881584" w:rsidRPr="002A5D54" w:rsidRDefault="00881584" w:rsidP="00426AC8">
            <w:pPr>
              <w:ind w:left="17"/>
              <w:rPr>
                <w:ins w:id="575" w:author="impetus" w:date="2015-04-03T03:47:00Z"/>
                <w:rFonts w:cs="Arial"/>
              </w:rPr>
            </w:pPr>
          </w:p>
        </w:tc>
        <w:tc>
          <w:tcPr>
            <w:tcW w:w="7391" w:type="dxa"/>
            <w:vMerge/>
            <w:tcBorders>
              <w:top w:val="nil"/>
              <w:left w:val="nil"/>
              <w:bottom w:val="single" w:sz="8" w:space="0" w:color="808080"/>
              <w:right w:val="single" w:sz="8" w:space="0" w:color="808080"/>
            </w:tcBorders>
            <w:vAlign w:val="center"/>
          </w:tcPr>
          <w:p w:rsidR="00881584" w:rsidRPr="002A5D54" w:rsidRDefault="00881584" w:rsidP="00426AC8">
            <w:pPr>
              <w:ind w:left="17"/>
              <w:rPr>
                <w:ins w:id="576" w:author="impetus" w:date="2015-04-03T03:47:00Z"/>
                <w:rFonts w:cs="Arial"/>
              </w:rPr>
            </w:pPr>
          </w:p>
        </w:tc>
        <w:tc>
          <w:tcPr>
            <w:tcW w:w="634" w:type="dxa"/>
            <w:tcBorders>
              <w:top w:val="nil"/>
              <w:left w:val="nil"/>
              <w:bottom w:val="nil"/>
              <w:right w:val="nil"/>
            </w:tcBorders>
            <w:vAlign w:val="center"/>
          </w:tcPr>
          <w:p w:rsidR="00881584" w:rsidRPr="00031C0B" w:rsidRDefault="00881584" w:rsidP="00426AC8">
            <w:pPr>
              <w:rPr>
                <w:ins w:id="577" w:author="impetus" w:date="2015-04-03T03:47:00Z"/>
                <w:sz w:val="24"/>
                <w:szCs w:val="24"/>
              </w:rPr>
            </w:pPr>
          </w:p>
        </w:tc>
      </w:tr>
      <w:tr w:rsidR="00881584" w:rsidRPr="00031C0B" w:rsidTr="00426AC8">
        <w:trPr>
          <w:trHeight w:val="300"/>
          <w:ins w:id="578" w:author="impetus" w:date="2015-04-03T03:47:00Z"/>
        </w:trPr>
        <w:tc>
          <w:tcPr>
            <w:tcW w:w="1020" w:type="dxa"/>
            <w:vMerge w:val="restart"/>
            <w:tcBorders>
              <w:top w:val="nil"/>
              <w:left w:val="single" w:sz="8" w:space="0" w:color="808080"/>
              <w:bottom w:val="single" w:sz="8" w:space="0" w:color="808080"/>
              <w:right w:val="single" w:sz="8" w:space="0" w:color="808080"/>
            </w:tcBorders>
            <w:tcMar>
              <w:top w:w="0" w:type="dxa"/>
              <w:left w:w="108" w:type="dxa"/>
              <w:bottom w:w="0" w:type="dxa"/>
              <w:right w:w="108" w:type="dxa"/>
            </w:tcMar>
          </w:tcPr>
          <w:p w:rsidR="00881584" w:rsidRPr="002A5D54" w:rsidRDefault="00881584" w:rsidP="00426AC8">
            <w:pPr>
              <w:ind w:left="17"/>
              <w:rPr>
                <w:ins w:id="579" w:author="impetus" w:date="2015-04-03T03:47:00Z"/>
                <w:rFonts w:cs="Arial"/>
              </w:rPr>
            </w:pPr>
            <w:ins w:id="580" w:author="impetus" w:date="2015-04-03T03:47:00Z">
              <w:r w:rsidRPr="002A5D54">
                <w:rPr>
                  <w:rFonts w:cs="Arial"/>
                </w:rPr>
                <w:t>4-Non-affecting</w:t>
              </w:r>
            </w:ins>
          </w:p>
        </w:tc>
        <w:tc>
          <w:tcPr>
            <w:tcW w:w="7391" w:type="dxa"/>
            <w:vMerge w:val="restart"/>
            <w:tcBorders>
              <w:top w:val="nil"/>
              <w:left w:val="nil"/>
              <w:bottom w:val="single" w:sz="8" w:space="0" w:color="808080"/>
              <w:right w:val="single" w:sz="8" w:space="0" w:color="808080"/>
            </w:tcBorders>
            <w:tcMar>
              <w:top w:w="0" w:type="dxa"/>
              <w:left w:w="108" w:type="dxa"/>
              <w:bottom w:w="0" w:type="dxa"/>
              <w:right w:w="108" w:type="dxa"/>
            </w:tcMar>
          </w:tcPr>
          <w:p w:rsidR="00881584" w:rsidRPr="002A5D54" w:rsidRDefault="00881584" w:rsidP="00426AC8">
            <w:pPr>
              <w:ind w:left="17"/>
              <w:rPr>
                <w:ins w:id="581" w:author="impetus" w:date="2015-04-03T03:47:00Z"/>
                <w:rFonts w:cs="Arial"/>
              </w:rPr>
            </w:pPr>
            <w:ins w:id="582" w:author="impetus" w:date="2015-04-03T03:47:00Z">
              <w:r w:rsidRPr="002A5D54">
                <w:rPr>
                  <w:rFonts w:cs="Arial"/>
                </w:rPr>
                <w:t xml:space="preserve">• Issues not requiring immediate attention </w:t>
              </w:r>
              <w:r w:rsidRPr="002A5D54">
                <w:rPr>
                  <w:rFonts w:cs="Arial"/>
                </w:rPr>
                <w:br/>
                <w:t>• Issues that need not be addressed at all</w:t>
              </w:r>
              <w:r w:rsidRPr="002A5D54">
                <w:rPr>
                  <w:rFonts w:cs="Arial"/>
                </w:rPr>
                <w:br/>
                <w:t>• Postponed items/Issues</w:t>
              </w:r>
              <w:r w:rsidRPr="002A5D54">
                <w:rPr>
                  <w:rFonts w:cs="Arial"/>
                </w:rPr>
                <w:br/>
                <w:t>•Issues that do not cause any effect on the functionality of the application</w:t>
              </w:r>
            </w:ins>
          </w:p>
        </w:tc>
        <w:tc>
          <w:tcPr>
            <w:tcW w:w="634" w:type="dxa"/>
            <w:tcBorders>
              <w:top w:val="nil"/>
              <w:left w:val="nil"/>
              <w:bottom w:val="nil"/>
              <w:right w:val="nil"/>
            </w:tcBorders>
            <w:vAlign w:val="center"/>
          </w:tcPr>
          <w:p w:rsidR="00881584" w:rsidRPr="00031C0B" w:rsidRDefault="00881584" w:rsidP="00426AC8">
            <w:pPr>
              <w:rPr>
                <w:ins w:id="583" w:author="impetus" w:date="2015-04-03T03:47:00Z"/>
                <w:sz w:val="24"/>
                <w:szCs w:val="24"/>
              </w:rPr>
            </w:pPr>
          </w:p>
        </w:tc>
      </w:tr>
      <w:tr w:rsidR="00881584" w:rsidRPr="00031C0B" w:rsidTr="00426AC8">
        <w:trPr>
          <w:trHeight w:val="300"/>
          <w:ins w:id="584" w:author="impetus" w:date="2015-04-03T03:47:00Z"/>
        </w:trPr>
        <w:tc>
          <w:tcPr>
            <w:tcW w:w="1020" w:type="dxa"/>
            <w:vMerge/>
            <w:tcBorders>
              <w:top w:val="nil"/>
              <w:left w:val="single" w:sz="8" w:space="0" w:color="808080"/>
              <w:bottom w:val="single" w:sz="8" w:space="0" w:color="808080"/>
              <w:right w:val="single" w:sz="8" w:space="0" w:color="808080"/>
            </w:tcBorders>
            <w:vAlign w:val="center"/>
          </w:tcPr>
          <w:p w:rsidR="00881584" w:rsidRPr="00031C0B" w:rsidRDefault="00881584" w:rsidP="00426AC8">
            <w:pPr>
              <w:rPr>
                <w:ins w:id="585" w:author="impetus" w:date="2015-04-03T03:47:00Z"/>
                <w:rFonts w:ascii="Arial" w:hAnsi="Arial" w:cs="Arial"/>
                <w:color w:val="000000"/>
              </w:rPr>
            </w:pPr>
          </w:p>
        </w:tc>
        <w:tc>
          <w:tcPr>
            <w:tcW w:w="7391" w:type="dxa"/>
            <w:vMerge/>
            <w:tcBorders>
              <w:top w:val="nil"/>
              <w:left w:val="nil"/>
              <w:bottom w:val="single" w:sz="8" w:space="0" w:color="808080"/>
              <w:right w:val="single" w:sz="8" w:space="0" w:color="808080"/>
            </w:tcBorders>
            <w:vAlign w:val="center"/>
          </w:tcPr>
          <w:p w:rsidR="00881584" w:rsidRPr="00031C0B" w:rsidRDefault="00881584" w:rsidP="00426AC8">
            <w:pPr>
              <w:rPr>
                <w:ins w:id="586" w:author="impetus" w:date="2015-04-03T03:47:00Z"/>
                <w:rFonts w:ascii="Arial" w:hAnsi="Arial" w:cs="Arial"/>
                <w:i/>
                <w:iCs/>
                <w:color w:val="000000"/>
              </w:rPr>
            </w:pPr>
          </w:p>
        </w:tc>
        <w:tc>
          <w:tcPr>
            <w:tcW w:w="634" w:type="dxa"/>
            <w:tcBorders>
              <w:top w:val="nil"/>
              <w:left w:val="nil"/>
              <w:bottom w:val="nil"/>
              <w:right w:val="nil"/>
            </w:tcBorders>
            <w:vAlign w:val="center"/>
          </w:tcPr>
          <w:p w:rsidR="00881584" w:rsidRPr="00031C0B" w:rsidRDefault="00881584" w:rsidP="00426AC8">
            <w:pPr>
              <w:rPr>
                <w:ins w:id="587" w:author="impetus" w:date="2015-04-03T03:47:00Z"/>
                <w:sz w:val="24"/>
                <w:szCs w:val="24"/>
              </w:rPr>
            </w:pPr>
          </w:p>
        </w:tc>
      </w:tr>
      <w:tr w:rsidR="00881584" w:rsidRPr="00031C0B" w:rsidTr="00426AC8">
        <w:trPr>
          <w:trHeight w:val="450"/>
          <w:ins w:id="588" w:author="impetus" w:date="2015-04-03T03:47:00Z"/>
        </w:trPr>
        <w:tc>
          <w:tcPr>
            <w:tcW w:w="1020" w:type="dxa"/>
            <w:vMerge/>
            <w:tcBorders>
              <w:top w:val="nil"/>
              <w:left w:val="single" w:sz="8" w:space="0" w:color="808080"/>
              <w:bottom w:val="single" w:sz="8" w:space="0" w:color="808080"/>
              <w:right w:val="single" w:sz="8" w:space="0" w:color="808080"/>
            </w:tcBorders>
            <w:vAlign w:val="center"/>
          </w:tcPr>
          <w:p w:rsidR="00881584" w:rsidRPr="00031C0B" w:rsidRDefault="00881584" w:rsidP="00426AC8">
            <w:pPr>
              <w:rPr>
                <w:ins w:id="589" w:author="impetus" w:date="2015-04-03T03:47:00Z"/>
                <w:rFonts w:ascii="Arial" w:hAnsi="Arial" w:cs="Arial"/>
                <w:color w:val="000000"/>
              </w:rPr>
            </w:pPr>
          </w:p>
        </w:tc>
        <w:tc>
          <w:tcPr>
            <w:tcW w:w="7391" w:type="dxa"/>
            <w:vMerge/>
            <w:tcBorders>
              <w:top w:val="nil"/>
              <w:left w:val="nil"/>
              <w:bottom w:val="single" w:sz="8" w:space="0" w:color="808080"/>
              <w:right w:val="single" w:sz="8" w:space="0" w:color="808080"/>
            </w:tcBorders>
            <w:vAlign w:val="center"/>
          </w:tcPr>
          <w:p w:rsidR="00881584" w:rsidRPr="00031C0B" w:rsidRDefault="00881584" w:rsidP="00426AC8">
            <w:pPr>
              <w:rPr>
                <w:ins w:id="590" w:author="impetus" w:date="2015-04-03T03:47:00Z"/>
                <w:rFonts w:ascii="Arial" w:hAnsi="Arial" w:cs="Arial"/>
                <w:i/>
                <w:iCs/>
                <w:color w:val="000000"/>
              </w:rPr>
            </w:pPr>
          </w:p>
        </w:tc>
        <w:tc>
          <w:tcPr>
            <w:tcW w:w="634" w:type="dxa"/>
            <w:tcBorders>
              <w:top w:val="nil"/>
              <w:left w:val="nil"/>
              <w:bottom w:val="nil"/>
              <w:right w:val="nil"/>
            </w:tcBorders>
            <w:vAlign w:val="center"/>
          </w:tcPr>
          <w:p w:rsidR="00881584" w:rsidRPr="00031C0B" w:rsidRDefault="00881584" w:rsidP="00426AC8">
            <w:pPr>
              <w:rPr>
                <w:ins w:id="591" w:author="impetus" w:date="2015-04-03T03:47:00Z"/>
                <w:sz w:val="24"/>
                <w:szCs w:val="24"/>
              </w:rPr>
            </w:pPr>
          </w:p>
        </w:tc>
      </w:tr>
      <w:tr w:rsidR="00881584" w:rsidRPr="00031C0B" w:rsidTr="00426AC8">
        <w:trPr>
          <w:trHeight w:val="315"/>
          <w:ins w:id="592" w:author="impetus" w:date="2015-04-03T03:47:00Z"/>
        </w:trPr>
        <w:tc>
          <w:tcPr>
            <w:tcW w:w="1020" w:type="dxa"/>
            <w:noWrap/>
            <w:tcMar>
              <w:top w:w="0" w:type="dxa"/>
              <w:left w:w="108" w:type="dxa"/>
              <w:bottom w:w="0" w:type="dxa"/>
              <w:right w:w="108" w:type="dxa"/>
            </w:tcMar>
            <w:vAlign w:val="bottom"/>
          </w:tcPr>
          <w:p w:rsidR="00881584" w:rsidRPr="00031C0B" w:rsidRDefault="00881584" w:rsidP="00426AC8">
            <w:pPr>
              <w:pStyle w:val="Heading2"/>
              <w:rPr>
                <w:ins w:id="593" w:author="impetus" w:date="2015-04-03T03:47:00Z"/>
                <w:sz w:val="24"/>
                <w:szCs w:val="24"/>
              </w:rPr>
            </w:pPr>
            <w:ins w:id="594" w:author="impetus" w:date="2015-04-03T03:47:00Z">
              <w:r w:rsidRPr="00FD64BA">
                <w:t>Priority List</w:t>
              </w:r>
            </w:ins>
          </w:p>
        </w:tc>
        <w:tc>
          <w:tcPr>
            <w:tcW w:w="7391" w:type="dxa"/>
            <w:noWrap/>
            <w:tcMar>
              <w:top w:w="0" w:type="dxa"/>
              <w:left w:w="108" w:type="dxa"/>
              <w:bottom w:w="0" w:type="dxa"/>
              <w:right w:w="108" w:type="dxa"/>
            </w:tcMar>
            <w:vAlign w:val="bottom"/>
          </w:tcPr>
          <w:p w:rsidR="00881584" w:rsidRPr="00031C0B" w:rsidRDefault="00881584" w:rsidP="00426AC8">
            <w:pPr>
              <w:rPr>
                <w:ins w:id="595" w:author="impetus" w:date="2015-04-03T03:47:00Z"/>
                <w:sz w:val="24"/>
                <w:szCs w:val="24"/>
              </w:rPr>
            </w:pPr>
          </w:p>
        </w:tc>
        <w:tc>
          <w:tcPr>
            <w:tcW w:w="634" w:type="dxa"/>
            <w:tcBorders>
              <w:top w:val="nil"/>
              <w:left w:val="nil"/>
              <w:bottom w:val="nil"/>
              <w:right w:val="nil"/>
            </w:tcBorders>
            <w:vAlign w:val="center"/>
          </w:tcPr>
          <w:p w:rsidR="00881584" w:rsidRPr="00031C0B" w:rsidRDefault="00881584" w:rsidP="00426AC8">
            <w:pPr>
              <w:rPr>
                <w:ins w:id="596" w:author="impetus" w:date="2015-04-03T03:47:00Z"/>
                <w:sz w:val="24"/>
                <w:szCs w:val="24"/>
              </w:rPr>
            </w:pPr>
          </w:p>
        </w:tc>
      </w:tr>
      <w:tr w:rsidR="00881584" w:rsidRPr="00031C0B" w:rsidTr="00426AC8">
        <w:trPr>
          <w:trHeight w:val="315"/>
          <w:ins w:id="597" w:author="impetus" w:date="2015-04-03T03:47:00Z"/>
        </w:trPr>
        <w:tc>
          <w:tcPr>
            <w:tcW w:w="1020" w:type="dxa"/>
            <w:tcBorders>
              <w:top w:val="single" w:sz="8" w:space="0" w:color="808080"/>
              <w:left w:val="single" w:sz="8" w:space="0" w:color="808080"/>
              <w:bottom w:val="single" w:sz="8" w:space="0" w:color="808080"/>
              <w:right w:val="single" w:sz="8" w:space="0" w:color="808080"/>
            </w:tcBorders>
            <w:shd w:val="clear" w:color="auto" w:fill="B6DDE8" w:themeFill="accent5" w:themeFillTint="66"/>
            <w:tcMar>
              <w:top w:w="0" w:type="dxa"/>
              <w:left w:w="108" w:type="dxa"/>
              <w:bottom w:w="0" w:type="dxa"/>
              <w:right w:w="108" w:type="dxa"/>
            </w:tcMar>
          </w:tcPr>
          <w:p w:rsidR="00881584" w:rsidRPr="00434424" w:rsidRDefault="00881584" w:rsidP="00426AC8">
            <w:pPr>
              <w:rPr>
                <w:ins w:id="598" w:author="impetus" w:date="2015-04-03T03:47:00Z"/>
                <w:rFonts w:cs="Arial"/>
                <w:b/>
                <w:bCs/>
                <w:color w:val="000000" w:themeColor="text1"/>
              </w:rPr>
            </w:pPr>
            <w:ins w:id="599" w:author="impetus" w:date="2015-04-03T03:47:00Z">
              <w:r w:rsidRPr="00434424">
                <w:rPr>
                  <w:rFonts w:cs="Arial"/>
                  <w:b/>
                  <w:bCs/>
                  <w:color w:val="000000" w:themeColor="text1"/>
                </w:rPr>
                <w:t>Priority</w:t>
              </w:r>
            </w:ins>
          </w:p>
        </w:tc>
        <w:tc>
          <w:tcPr>
            <w:tcW w:w="7391" w:type="dxa"/>
            <w:tcBorders>
              <w:top w:val="single" w:sz="8" w:space="0" w:color="808080"/>
              <w:left w:val="nil"/>
              <w:bottom w:val="single" w:sz="8" w:space="0" w:color="808080"/>
              <w:right w:val="single" w:sz="8" w:space="0" w:color="808080"/>
            </w:tcBorders>
            <w:shd w:val="clear" w:color="auto" w:fill="B6DDE8" w:themeFill="accent5" w:themeFillTint="66"/>
            <w:tcMar>
              <w:top w:w="0" w:type="dxa"/>
              <w:left w:w="108" w:type="dxa"/>
              <w:bottom w:w="0" w:type="dxa"/>
              <w:right w:w="108" w:type="dxa"/>
            </w:tcMar>
          </w:tcPr>
          <w:p w:rsidR="00881584" w:rsidRPr="00434424" w:rsidRDefault="00881584" w:rsidP="00426AC8">
            <w:pPr>
              <w:rPr>
                <w:ins w:id="600" w:author="impetus" w:date="2015-04-03T03:47:00Z"/>
                <w:rFonts w:cs="Arial"/>
                <w:b/>
                <w:bCs/>
                <w:color w:val="000000" w:themeColor="text1"/>
              </w:rPr>
            </w:pPr>
            <w:ins w:id="601" w:author="impetus" w:date="2015-04-03T03:47:00Z">
              <w:r w:rsidRPr="00434424">
                <w:rPr>
                  <w:rFonts w:cs="Arial"/>
                  <w:b/>
                  <w:bCs/>
                  <w:color w:val="000000" w:themeColor="text1"/>
                </w:rPr>
                <w:t>Definition</w:t>
              </w:r>
            </w:ins>
          </w:p>
        </w:tc>
        <w:tc>
          <w:tcPr>
            <w:tcW w:w="634" w:type="dxa"/>
            <w:tcBorders>
              <w:top w:val="nil"/>
              <w:left w:val="nil"/>
              <w:bottom w:val="nil"/>
              <w:right w:val="nil"/>
            </w:tcBorders>
            <w:vAlign w:val="center"/>
          </w:tcPr>
          <w:p w:rsidR="00881584" w:rsidRPr="00031C0B" w:rsidRDefault="00881584" w:rsidP="00426AC8">
            <w:pPr>
              <w:rPr>
                <w:ins w:id="602" w:author="impetus" w:date="2015-04-03T03:47:00Z"/>
                <w:sz w:val="24"/>
                <w:szCs w:val="24"/>
              </w:rPr>
            </w:pPr>
          </w:p>
        </w:tc>
      </w:tr>
      <w:tr w:rsidR="00881584" w:rsidRPr="00031C0B" w:rsidTr="00426AC8">
        <w:trPr>
          <w:trHeight w:val="315"/>
          <w:ins w:id="603" w:author="impetus" w:date="2015-04-03T03:47:00Z"/>
        </w:trPr>
        <w:tc>
          <w:tcPr>
            <w:tcW w:w="1020"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rsidR="00881584" w:rsidRPr="002A5D54" w:rsidRDefault="00881584" w:rsidP="00426AC8">
            <w:pPr>
              <w:ind w:left="17"/>
              <w:rPr>
                <w:ins w:id="604" w:author="impetus" w:date="2015-04-03T03:47:00Z"/>
                <w:rFonts w:cs="Arial"/>
              </w:rPr>
            </w:pPr>
            <w:ins w:id="605" w:author="impetus" w:date="2015-04-03T03:47:00Z">
              <w:r w:rsidRPr="002A5D54">
                <w:rPr>
                  <w:rFonts w:cs="Arial"/>
                </w:rPr>
                <w:t>1-Urgent</w:t>
              </w:r>
            </w:ins>
          </w:p>
        </w:tc>
        <w:tc>
          <w:tcPr>
            <w:tcW w:w="7391" w:type="dxa"/>
            <w:tcBorders>
              <w:top w:val="nil"/>
              <w:left w:val="nil"/>
              <w:bottom w:val="single" w:sz="8" w:space="0" w:color="808080"/>
              <w:right w:val="single" w:sz="8" w:space="0" w:color="808080"/>
            </w:tcBorders>
            <w:tcMar>
              <w:top w:w="0" w:type="dxa"/>
              <w:left w:w="108" w:type="dxa"/>
              <w:bottom w:w="0" w:type="dxa"/>
              <w:right w:w="108" w:type="dxa"/>
            </w:tcMar>
          </w:tcPr>
          <w:p w:rsidR="00881584" w:rsidRPr="002A5D54" w:rsidRDefault="00881584" w:rsidP="00426AC8">
            <w:pPr>
              <w:ind w:left="17"/>
              <w:rPr>
                <w:ins w:id="606" w:author="impetus" w:date="2015-04-03T03:47:00Z"/>
                <w:rFonts w:cs="Arial"/>
              </w:rPr>
            </w:pPr>
            <w:ins w:id="607" w:author="impetus" w:date="2015-04-03T03:47:00Z">
              <w:r w:rsidRPr="002A5D54">
                <w:rPr>
                  <w:rFonts w:cs="Arial"/>
                </w:rPr>
                <w:t>• Needs to fix ASAP</w:t>
              </w:r>
            </w:ins>
          </w:p>
        </w:tc>
        <w:tc>
          <w:tcPr>
            <w:tcW w:w="634" w:type="dxa"/>
            <w:tcBorders>
              <w:top w:val="nil"/>
              <w:left w:val="nil"/>
              <w:bottom w:val="nil"/>
              <w:right w:val="nil"/>
            </w:tcBorders>
            <w:vAlign w:val="center"/>
          </w:tcPr>
          <w:p w:rsidR="00881584" w:rsidRPr="00031C0B" w:rsidRDefault="00881584" w:rsidP="00426AC8">
            <w:pPr>
              <w:rPr>
                <w:ins w:id="608" w:author="impetus" w:date="2015-04-03T03:47:00Z"/>
                <w:sz w:val="24"/>
                <w:szCs w:val="24"/>
              </w:rPr>
            </w:pPr>
          </w:p>
        </w:tc>
      </w:tr>
      <w:tr w:rsidR="00881584" w:rsidRPr="00031C0B" w:rsidTr="00426AC8">
        <w:trPr>
          <w:trHeight w:val="315"/>
          <w:ins w:id="609" w:author="impetus" w:date="2015-04-03T03:47:00Z"/>
        </w:trPr>
        <w:tc>
          <w:tcPr>
            <w:tcW w:w="1020"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rsidR="00881584" w:rsidRPr="002A5D54" w:rsidRDefault="00881584" w:rsidP="00426AC8">
            <w:pPr>
              <w:ind w:left="17"/>
              <w:rPr>
                <w:ins w:id="610" w:author="impetus" w:date="2015-04-03T03:47:00Z"/>
                <w:rFonts w:cs="Arial"/>
              </w:rPr>
            </w:pPr>
            <w:ins w:id="611" w:author="impetus" w:date="2015-04-03T03:47:00Z">
              <w:r w:rsidRPr="002A5D54">
                <w:rPr>
                  <w:rFonts w:cs="Arial"/>
                </w:rPr>
                <w:t>2-High</w:t>
              </w:r>
            </w:ins>
          </w:p>
        </w:tc>
        <w:tc>
          <w:tcPr>
            <w:tcW w:w="7391" w:type="dxa"/>
            <w:tcBorders>
              <w:top w:val="nil"/>
              <w:left w:val="nil"/>
              <w:bottom w:val="single" w:sz="8" w:space="0" w:color="808080"/>
              <w:right w:val="single" w:sz="8" w:space="0" w:color="808080"/>
            </w:tcBorders>
            <w:tcMar>
              <w:top w:w="0" w:type="dxa"/>
              <w:left w:w="108" w:type="dxa"/>
              <w:bottom w:w="0" w:type="dxa"/>
              <w:right w:w="108" w:type="dxa"/>
            </w:tcMar>
          </w:tcPr>
          <w:p w:rsidR="00881584" w:rsidRPr="002A5D54" w:rsidRDefault="00881584" w:rsidP="00426AC8">
            <w:pPr>
              <w:ind w:left="17"/>
              <w:rPr>
                <w:ins w:id="612" w:author="impetus" w:date="2015-04-03T03:47:00Z"/>
                <w:rFonts w:cs="Arial"/>
              </w:rPr>
            </w:pPr>
            <w:ins w:id="613" w:author="impetus" w:date="2015-04-03T03:47:00Z">
              <w:r w:rsidRPr="002A5D54">
                <w:rPr>
                  <w:rFonts w:cs="Arial"/>
                </w:rPr>
                <w:t>• Fix for the next Daily Build</w:t>
              </w:r>
            </w:ins>
          </w:p>
        </w:tc>
        <w:tc>
          <w:tcPr>
            <w:tcW w:w="634" w:type="dxa"/>
            <w:tcBorders>
              <w:top w:val="nil"/>
              <w:left w:val="nil"/>
              <w:bottom w:val="nil"/>
              <w:right w:val="nil"/>
            </w:tcBorders>
            <w:vAlign w:val="center"/>
          </w:tcPr>
          <w:p w:rsidR="00881584" w:rsidRPr="00031C0B" w:rsidRDefault="00881584" w:rsidP="00426AC8">
            <w:pPr>
              <w:rPr>
                <w:ins w:id="614" w:author="impetus" w:date="2015-04-03T03:47:00Z"/>
                <w:sz w:val="24"/>
                <w:szCs w:val="24"/>
              </w:rPr>
            </w:pPr>
          </w:p>
        </w:tc>
      </w:tr>
      <w:tr w:rsidR="00881584" w:rsidRPr="00031C0B" w:rsidTr="00426AC8">
        <w:trPr>
          <w:trHeight w:val="315"/>
          <w:ins w:id="615" w:author="impetus" w:date="2015-04-03T03:47:00Z"/>
        </w:trPr>
        <w:tc>
          <w:tcPr>
            <w:tcW w:w="1020"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rsidR="00881584" w:rsidRPr="002A5D54" w:rsidRDefault="00881584" w:rsidP="00426AC8">
            <w:pPr>
              <w:ind w:left="17"/>
              <w:rPr>
                <w:ins w:id="616" w:author="impetus" w:date="2015-04-03T03:47:00Z"/>
                <w:rFonts w:cs="Arial"/>
              </w:rPr>
            </w:pPr>
            <w:ins w:id="617" w:author="impetus" w:date="2015-04-03T03:47:00Z">
              <w:r w:rsidRPr="002A5D54">
                <w:rPr>
                  <w:rFonts w:cs="Arial"/>
                </w:rPr>
                <w:t>3-Medium</w:t>
              </w:r>
            </w:ins>
          </w:p>
        </w:tc>
        <w:tc>
          <w:tcPr>
            <w:tcW w:w="7391" w:type="dxa"/>
            <w:tcBorders>
              <w:top w:val="nil"/>
              <w:left w:val="nil"/>
              <w:bottom w:val="single" w:sz="8" w:space="0" w:color="808080"/>
              <w:right w:val="single" w:sz="8" w:space="0" w:color="808080"/>
            </w:tcBorders>
            <w:tcMar>
              <w:top w:w="0" w:type="dxa"/>
              <w:left w:w="108" w:type="dxa"/>
              <w:bottom w:w="0" w:type="dxa"/>
              <w:right w:w="108" w:type="dxa"/>
            </w:tcMar>
          </w:tcPr>
          <w:p w:rsidR="00881584" w:rsidRPr="002A5D54" w:rsidRDefault="00881584" w:rsidP="00426AC8">
            <w:pPr>
              <w:ind w:left="17"/>
              <w:rPr>
                <w:ins w:id="618" w:author="impetus" w:date="2015-04-03T03:47:00Z"/>
                <w:rFonts w:cs="Arial"/>
              </w:rPr>
            </w:pPr>
            <w:ins w:id="619" w:author="impetus" w:date="2015-04-03T03:47:00Z">
              <w:r w:rsidRPr="002A5D54">
                <w:rPr>
                  <w:rFonts w:cs="Arial"/>
                </w:rPr>
                <w:t>• Fix. If Time permits, Release Manager/IM needs to make a call.</w:t>
              </w:r>
            </w:ins>
          </w:p>
        </w:tc>
        <w:tc>
          <w:tcPr>
            <w:tcW w:w="634" w:type="dxa"/>
            <w:tcBorders>
              <w:top w:val="nil"/>
              <w:left w:val="nil"/>
              <w:bottom w:val="nil"/>
              <w:right w:val="nil"/>
            </w:tcBorders>
            <w:vAlign w:val="center"/>
          </w:tcPr>
          <w:p w:rsidR="00881584" w:rsidRPr="00031C0B" w:rsidRDefault="00881584" w:rsidP="00426AC8">
            <w:pPr>
              <w:rPr>
                <w:ins w:id="620" w:author="impetus" w:date="2015-04-03T03:47:00Z"/>
                <w:sz w:val="24"/>
                <w:szCs w:val="24"/>
              </w:rPr>
            </w:pPr>
          </w:p>
        </w:tc>
      </w:tr>
      <w:tr w:rsidR="00881584" w:rsidRPr="00031C0B" w:rsidTr="00426AC8">
        <w:trPr>
          <w:trHeight w:val="529"/>
          <w:ins w:id="621" w:author="impetus" w:date="2015-04-03T03:47:00Z"/>
        </w:trPr>
        <w:tc>
          <w:tcPr>
            <w:tcW w:w="1020"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rsidR="00881584" w:rsidRPr="002A5D54" w:rsidRDefault="00881584" w:rsidP="00426AC8">
            <w:pPr>
              <w:ind w:left="17"/>
              <w:rPr>
                <w:ins w:id="622" w:author="impetus" w:date="2015-04-03T03:47:00Z"/>
                <w:rFonts w:cs="Arial"/>
              </w:rPr>
            </w:pPr>
            <w:ins w:id="623" w:author="impetus" w:date="2015-04-03T03:47:00Z">
              <w:r w:rsidRPr="002A5D54">
                <w:rPr>
                  <w:rFonts w:cs="Arial"/>
                </w:rPr>
                <w:t>4-Low</w:t>
              </w:r>
            </w:ins>
          </w:p>
        </w:tc>
        <w:tc>
          <w:tcPr>
            <w:tcW w:w="7391" w:type="dxa"/>
            <w:tcBorders>
              <w:top w:val="nil"/>
              <w:left w:val="nil"/>
              <w:bottom w:val="single" w:sz="8" w:space="0" w:color="808080"/>
              <w:right w:val="single" w:sz="8" w:space="0" w:color="808080"/>
            </w:tcBorders>
            <w:tcMar>
              <w:top w:w="0" w:type="dxa"/>
              <w:left w:w="108" w:type="dxa"/>
              <w:bottom w:w="0" w:type="dxa"/>
              <w:right w:w="108" w:type="dxa"/>
            </w:tcMar>
          </w:tcPr>
          <w:p w:rsidR="00881584" w:rsidRPr="002A5D54" w:rsidRDefault="00881584" w:rsidP="00426AC8">
            <w:pPr>
              <w:ind w:left="17"/>
              <w:rPr>
                <w:ins w:id="624" w:author="impetus" w:date="2015-04-03T03:47:00Z"/>
                <w:rFonts w:cs="Arial"/>
              </w:rPr>
            </w:pPr>
            <w:ins w:id="625" w:author="impetus" w:date="2015-04-03T03:47:00Z">
              <w:r w:rsidRPr="002A5D54">
                <w:rPr>
                  <w:rFonts w:cs="Arial"/>
                </w:rPr>
                <w:t>• Fix. If Time permits</w:t>
              </w:r>
            </w:ins>
          </w:p>
          <w:p w:rsidR="00881584" w:rsidRPr="002A5D54" w:rsidRDefault="00881584" w:rsidP="00426AC8">
            <w:pPr>
              <w:ind w:left="17"/>
              <w:rPr>
                <w:ins w:id="626" w:author="impetus" w:date="2015-04-03T03:47:00Z"/>
                <w:rFonts w:cs="Arial"/>
              </w:rPr>
            </w:pPr>
            <w:ins w:id="627" w:author="impetus" w:date="2015-04-03T03:47:00Z">
              <w:r w:rsidRPr="002A5D54">
                <w:rPr>
                  <w:rFonts w:cs="Arial"/>
                </w:rPr>
                <w:t>• Not Necessary/Desirable</w:t>
              </w:r>
            </w:ins>
          </w:p>
        </w:tc>
        <w:tc>
          <w:tcPr>
            <w:tcW w:w="634" w:type="dxa"/>
            <w:tcBorders>
              <w:top w:val="nil"/>
              <w:left w:val="nil"/>
              <w:bottom w:val="nil"/>
              <w:right w:val="nil"/>
            </w:tcBorders>
            <w:vAlign w:val="center"/>
          </w:tcPr>
          <w:p w:rsidR="00881584" w:rsidRPr="00031C0B" w:rsidRDefault="00881584" w:rsidP="00426AC8">
            <w:pPr>
              <w:rPr>
                <w:ins w:id="628" w:author="impetus" w:date="2015-04-03T03:47:00Z"/>
                <w:sz w:val="24"/>
                <w:szCs w:val="24"/>
              </w:rPr>
            </w:pPr>
          </w:p>
        </w:tc>
      </w:tr>
    </w:tbl>
    <w:p w:rsidR="00881584" w:rsidRDefault="00881584" w:rsidP="00881584">
      <w:pPr>
        <w:pStyle w:val="Heading2"/>
        <w:rPr>
          <w:ins w:id="629" w:author="impetus" w:date="2015-04-03T03:47:00Z"/>
          <w:rFonts w:asciiTheme="minorHAnsi" w:hAnsiTheme="minorHAnsi" w:cstheme="minorHAnsi"/>
          <w:sz w:val="20"/>
          <w:szCs w:val="20"/>
        </w:rPr>
      </w:pPr>
    </w:p>
    <w:p w:rsidR="00881584" w:rsidRPr="00B51F5D" w:rsidRDefault="00881584" w:rsidP="00881584">
      <w:pPr>
        <w:pStyle w:val="Heading2"/>
        <w:rPr>
          <w:ins w:id="630" w:author="impetus" w:date="2015-04-03T03:47:00Z"/>
          <w:rStyle w:val="Strong"/>
          <w:b/>
          <w:bCs/>
          <w:sz w:val="6"/>
        </w:rPr>
      </w:pPr>
    </w:p>
    <w:p w:rsidR="00881584" w:rsidRDefault="00881584" w:rsidP="00881584">
      <w:pPr>
        <w:pStyle w:val="Heading2"/>
        <w:rPr>
          <w:ins w:id="631" w:author="impetus" w:date="2015-04-03T03:47:00Z"/>
          <w:rStyle w:val="Strong"/>
          <w:b/>
          <w:bCs/>
        </w:rPr>
      </w:pPr>
      <w:ins w:id="632" w:author="impetus" w:date="2015-04-03T03:47:00Z">
        <w:r>
          <w:rPr>
            <w:rStyle w:val="Strong"/>
          </w:rPr>
          <w:t>6.0</w:t>
        </w:r>
        <w:r w:rsidRPr="00DB1C99">
          <w:rPr>
            <w:rStyle w:val="Strong"/>
          </w:rPr>
          <w:t xml:space="preserve"> ENVIRONMENT </w:t>
        </w:r>
        <w:r>
          <w:rPr>
            <w:rStyle w:val="Strong"/>
          </w:rPr>
          <w:t>DETAILS/ TOOLS</w:t>
        </w:r>
      </w:ins>
    </w:p>
    <w:p w:rsidR="00881584" w:rsidRDefault="00881584" w:rsidP="00881584">
      <w:pPr>
        <w:rPr>
          <w:ins w:id="633" w:author="impetus" w:date="2015-04-03T03:47:00Z"/>
          <w:b/>
          <w:bCs/>
          <w:color w:val="000000"/>
          <w:sz w:val="20"/>
          <w:szCs w:val="20"/>
        </w:rPr>
      </w:pPr>
      <w:ins w:id="634" w:author="impetus" w:date="2015-04-03T03:47:00Z">
        <w:r w:rsidRPr="008A1996">
          <w:rPr>
            <w:color w:val="000000"/>
            <w:sz w:val="24"/>
          </w:rPr>
          <w:t>We are planning to use the following tools:</w:t>
        </w:r>
      </w:ins>
    </w:p>
    <w:tbl>
      <w:tblPr>
        <w:tblW w:w="8725" w:type="dxa"/>
        <w:tblInd w:w="93" w:type="dxa"/>
        <w:tblLook w:val="04A0" w:firstRow="1" w:lastRow="0" w:firstColumn="1" w:lastColumn="0" w:noHBand="0" w:noVBand="1"/>
      </w:tblPr>
      <w:tblGrid>
        <w:gridCol w:w="566"/>
        <w:gridCol w:w="3200"/>
        <w:gridCol w:w="4959"/>
        <w:tblGridChange w:id="635">
          <w:tblGrid>
            <w:gridCol w:w="566"/>
            <w:gridCol w:w="3200"/>
            <w:gridCol w:w="4959"/>
          </w:tblGrid>
        </w:tblGridChange>
      </w:tblGrid>
      <w:tr w:rsidR="00881584" w:rsidRPr="00B13E90" w:rsidTr="00426AC8">
        <w:trPr>
          <w:trHeight w:val="289"/>
          <w:ins w:id="636" w:author="impetus" w:date="2015-04-03T03:47:00Z"/>
        </w:trPr>
        <w:tc>
          <w:tcPr>
            <w:tcW w:w="566"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881584" w:rsidRDefault="00881584" w:rsidP="00426AC8">
            <w:pPr>
              <w:jc w:val="center"/>
              <w:rPr>
                <w:ins w:id="637" w:author="impetus" w:date="2015-04-03T03:47:00Z"/>
                <w:b/>
              </w:rPr>
            </w:pPr>
            <w:ins w:id="638" w:author="impetus" w:date="2015-04-03T03:47:00Z">
              <w:r w:rsidRPr="008A1996">
                <w:rPr>
                  <w:b/>
                </w:rPr>
                <w:t>#</w:t>
              </w:r>
            </w:ins>
          </w:p>
        </w:tc>
        <w:tc>
          <w:tcPr>
            <w:tcW w:w="3200" w:type="dxa"/>
            <w:tcBorders>
              <w:top w:val="single" w:sz="4" w:space="0" w:color="auto"/>
              <w:left w:val="nil"/>
              <w:bottom w:val="single" w:sz="4" w:space="0" w:color="auto"/>
              <w:right w:val="single" w:sz="4" w:space="0" w:color="auto"/>
            </w:tcBorders>
            <w:shd w:val="clear" w:color="auto" w:fill="B6DDE8" w:themeFill="accent5" w:themeFillTint="66"/>
            <w:vAlign w:val="center"/>
            <w:hideMark/>
          </w:tcPr>
          <w:p w:rsidR="00881584" w:rsidRPr="00D839AB" w:rsidRDefault="00881584" w:rsidP="00426AC8">
            <w:pPr>
              <w:jc w:val="center"/>
              <w:rPr>
                <w:ins w:id="639" w:author="impetus" w:date="2015-04-03T03:47:00Z"/>
                <w:b/>
                <w:sz w:val="24"/>
                <w:szCs w:val="24"/>
              </w:rPr>
            </w:pPr>
            <w:ins w:id="640" w:author="impetus" w:date="2015-04-03T03:47:00Z">
              <w:r w:rsidRPr="00D839AB">
                <w:rPr>
                  <w:b/>
                  <w:sz w:val="24"/>
                  <w:szCs w:val="24"/>
                </w:rPr>
                <w:t>Tool</w:t>
              </w:r>
            </w:ins>
          </w:p>
        </w:tc>
        <w:tc>
          <w:tcPr>
            <w:tcW w:w="4959" w:type="dxa"/>
            <w:tcBorders>
              <w:top w:val="single" w:sz="4" w:space="0" w:color="auto"/>
              <w:left w:val="nil"/>
              <w:bottom w:val="single" w:sz="4" w:space="0" w:color="auto"/>
              <w:right w:val="single" w:sz="4" w:space="0" w:color="auto"/>
            </w:tcBorders>
            <w:shd w:val="clear" w:color="auto" w:fill="B6DDE8" w:themeFill="accent5" w:themeFillTint="66"/>
            <w:vAlign w:val="center"/>
            <w:hideMark/>
          </w:tcPr>
          <w:p w:rsidR="00881584" w:rsidRPr="00D839AB" w:rsidRDefault="00881584" w:rsidP="00426AC8">
            <w:pPr>
              <w:jc w:val="center"/>
              <w:rPr>
                <w:ins w:id="641" w:author="impetus" w:date="2015-04-03T03:47:00Z"/>
                <w:b/>
                <w:sz w:val="24"/>
                <w:szCs w:val="24"/>
              </w:rPr>
            </w:pPr>
            <w:ins w:id="642" w:author="impetus" w:date="2015-04-03T03:47:00Z">
              <w:r w:rsidRPr="008269B7">
                <w:rPr>
                  <w:b/>
                  <w:sz w:val="24"/>
                  <w:szCs w:val="24"/>
                </w:rPr>
                <w:t>Purpose</w:t>
              </w:r>
            </w:ins>
          </w:p>
        </w:tc>
      </w:tr>
      <w:tr w:rsidR="00881584" w:rsidRPr="00B13E90" w:rsidTr="00426AC8">
        <w:trPr>
          <w:trHeight w:val="289"/>
          <w:ins w:id="643" w:author="impetus" w:date="2015-04-03T03:47:00Z"/>
        </w:trPr>
        <w:tc>
          <w:tcPr>
            <w:tcW w:w="566" w:type="dxa"/>
            <w:tcBorders>
              <w:top w:val="nil"/>
              <w:left w:val="single" w:sz="4" w:space="0" w:color="auto"/>
              <w:bottom w:val="single" w:sz="4" w:space="0" w:color="auto"/>
              <w:right w:val="single" w:sz="4" w:space="0" w:color="auto"/>
            </w:tcBorders>
            <w:shd w:val="clear" w:color="auto" w:fill="auto"/>
            <w:vAlign w:val="center"/>
            <w:hideMark/>
          </w:tcPr>
          <w:p w:rsidR="00881584" w:rsidRDefault="00881584" w:rsidP="00426AC8">
            <w:pPr>
              <w:rPr>
                <w:ins w:id="644" w:author="impetus" w:date="2015-04-03T03:47:00Z"/>
              </w:rPr>
            </w:pPr>
            <w:ins w:id="645" w:author="impetus" w:date="2015-04-03T03:47:00Z">
              <w:r w:rsidRPr="008A1996">
                <w:t>1</w:t>
              </w:r>
            </w:ins>
          </w:p>
        </w:tc>
        <w:tc>
          <w:tcPr>
            <w:tcW w:w="3200" w:type="dxa"/>
            <w:tcBorders>
              <w:top w:val="nil"/>
              <w:left w:val="nil"/>
              <w:bottom w:val="single" w:sz="4" w:space="0" w:color="auto"/>
              <w:right w:val="single" w:sz="4" w:space="0" w:color="auto"/>
            </w:tcBorders>
            <w:shd w:val="clear" w:color="auto" w:fill="auto"/>
            <w:vAlign w:val="center"/>
            <w:hideMark/>
          </w:tcPr>
          <w:p w:rsidR="00881584" w:rsidRDefault="00881584" w:rsidP="00426AC8">
            <w:pPr>
              <w:rPr>
                <w:ins w:id="646" w:author="impetus" w:date="2015-04-03T03:47:00Z"/>
              </w:rPr>
            </w:pPr>
            <w:ins w:id="647" w:author="impetus" w:date="2015-04-03T03:47:00Z">
              <w:del w:id="648" w:author="Shashank Sharma" w:date="2015-04-03T13:29:00Z">
                <w:r w:rsidRPr="00E05918" w:rsidDel="00DF3F5F">
                  <w:rPr>
                    <w:sz w:val="24"/>
                    <w:szCs w:val="24"/>
                  </w:rPr>
                  <w:delText>Pivot</w:delText>
                </w:r>
              </w:del>
            </w:ins>
            <w:ins w:id="649" w:author="Shashank Sharma" w:date="2015-04-03T13:30:00Z">
              <w:r w:rsidR="006E4D9D">
                <w:rPr>
                  <w:sz w:val="24"/>
                  <w:szCs w:val="24"/>
                </w:rPr>
                <w:t>Version One</w:t>
              </w:r>
            </w:ins>
          </w:p>
        </w:tc>
        <w:tc>
          <w:tcPr>
            <w:tcW w:w="4959" w:type="dxa"/>
            <w:tcBorders>
              <w:top w:val="nil"/>
              <w:left w:val="nil"/>
              <w:bottom w:val="single" w:sz="4" w:space="0" w:color="auto"/>
              <w:right w:val="single" w:sz="4" w:space="0" w:color="auto"/>
            </w:tcBorders>
            <w:shd w:val="clear" w:color="auto" w:fill="auto"/>
            <w:vAlign w:val="center"/>
            <w:hideMark/>
          </w:tcPr>
          <w:p w:rsidR="00881584" w:rsidRDefault="00881584" w:rsidP="00426AC8">
            <w:pPr>
              <w:rPr>
                <w:ins w:id="650" w:author="impetus" w:date="2015-04-03T03:47:00Z"/>
              </w:rPr>
            </w:pPr>
            <w:ins w:id="651" w:author="impetus" w:date="2015-04-03T03:47:00Z">
              <w:r>
                <w:rPr>
                  <w:sz w:val="24"/>
                  <w:szCs w:val="24"/>
                </w:rPr>
                <w:t>Test Management</w:t>
              </w:r>
            </w:ins>
          </w:p>
        </w:tc>
      </w:tr>
      <w:tr w:rsidR="00881584" w:rsidRPr="00B13E90" w:rsidDel="00DF3F5F" w:rsidTr="00DF3F5F">
        <w:tblPrEx>
          <w:tblW w:w="8725" w:type="dxa"/>
          <w:tblInd w:w="93" w:type="dxa"/>
          <w:tblPrExChange w:id="652" w:author="Shashank Sharma" w:date="2015-04-03T13:29:00Z">
            <w:tblPrEx>
              <w:tblW w:w="8725" w:type="dxa"/>
              <w:tblInd w:w="93" w:type="dxa"/>
            </w:tblPrEx>
          </w:tblPrExChange>
        </w:tblPrEx>
        <w:trPr>
          <w:trHeight w:val="289"/>
          <w:ins w:id="653" w:author="impetus" w:date="2015-04-03T03:47:00Z"/>
          <w:del w:id="654" w:author="Shashank Sharma" w:date="2015-04-03T13:29:00Z"/>
          <w:trPrChange w:id="655" w:author="Shashank Sharma" w:date="2015-04-03T13:29:00Z">
            <w:trPr>
              <w:trHeight w:val="289"/>
            </w:trPr>
          </w:trPrChange>
        </w:trPr>
        <w:tc>
          <w:tcPr>
            <w:tcW w:w="566" w:type="dxa"/>
            <w:tcBorders>
              <w:top w:val="nil"/>
              <w:left w:val="single" w:sz="4" w:space="0" w:color="auto"/>
              <w:bottom w:val="single" w:sz="4" w:space="0" w:color="auto"/>
              <w:right w:val="single" w:sz="4" w:space="0" w:color="auto"/>
            </w:tcBorders>
            <w:shd w:val="clear" w:color="auto" w:fill="auto"/>
            <w:vAlign w:val="center"/>
            <w:hideMark/>
            <w:tcPrChange w:id="656" w:author="Shashank Sharma" w:date="2015-04-03T13:29:00Z">
              <w:tcPr>
                <w:tcW w:w="566" w:type="dxa"/>
                <w:tcBorders>
                  <w:top w:val="nil"/>
                  <w:left w:val="single" w:sz="4" w:space="0" w:color="auto"/>
                  <w:bottom w:val="single" w:sz="4" w:space="0" w:color="auto"/>
                  <w:right w:val="single" w:sz="4" w:space="0" w:color="auto"/>
                </w:tcBorders>
                <w:shd w:val="clear" w:color="auto" w:fill="auto"/>
                <w:vAlign w:val="center"/>
                <w:hideMark/>
              </w:tcPr>
            </w:tcPrChange>
          </w:tcPr>
          <w:p w:rsidR="00881584" w:rsidDel="00DF3F5F" w:rsidRDefault="00881584" w:rsidP="00426AC8">
            <w:pPr>
              <w:rPr>
                <w:ins w:id="657" w:author="impetus" w:date="2015-04-03T03:47:00Z"/>
                <w:del w:id="658" w:author="Shashank Sharma" w:date="2015-04-03T13:29:00Z"/>
              </w:rPr>
            </w:pPr>
            <w:ins w:id="659" w:author="impetus" w:date="2015-04-03T03:47:00Z">
              <w:del w:id="660" w:author="Shashank Sharma" w:date="2015-04-03T13:29:00Z">
                <w:r w:rsidDel="00DF3F5F">
                  <w:delText>2</w:delText>
                </w:r>
              </w:del>
            </w:ins>
          </w:p>
        </w:tc>
        <w:tc>
          <w:tcPr>
            <w:tcW w:w="3200" w:type="dxa"/>
            <w:tcBorders>
              <w:top w:val="nil"/>
              <w:left w:val="nil"/>
              <w:bottom w:val="single" w:sz="4" w:space="0" w:color="auto"/>
              <w:right w:val="single" w:sz="4" w:space="0" w:color="auto"/>
            </w:tcBorders>
            <w:shd w:val="clear" w:color="auto" w:fill="auto"/>
            <w:vAlign w:val="center"/>
            <w:tcPrChange w:id="661" w:author="Shashank Sharma" w:date="2015-04-03T13:29:00Z">
              <w:tcPr>
                <w:tcW w:w="3200" w:type="dxa"/>
                <w:tcBorders>
                  <w:top w:val="nil"/>
                  <w:left w:val="nil"/>
                  <w:bottom w:val="single" w:sz="4" w:space="0" w:color="auto"/>
                  <w:right w:val="single" w:sz="4" w:space="0" w:color="auto"/>
                </w:tcBorders>
                <w:shd w:val="clear" w:color="auto" w:fill="auto"/>
                <w:vAlign w:val="center"/>
              </w:tcPr>
            </w:tcPrChange>
          </w:tcPr>
          <w:p w:rsidR="00881584" w:rsidDel="00DF3F5F" w:rsidRDefault="00881584" w:rsidP="00426AC8">
            <w:pPr>
              <w:rPr>
                <w:ins w:id="662" w:author="impetus" w:date="2015-04-03T03:47:00Z"/>
                <w:del w:id="663" w:author="Shashank Sharma" w:date="2015-04-03T13:29:00Z"/>
              </w:rPr>
            </w:pPr>
            <w:ins w:id="664" w:author="impetus" w:date="2015-04-03T03:47:00Z">
              <w:del w:id="665" w:author="Shashank Sharma" w:date="2015-04-03T13:29:00Z">
                <w:r w:rsidDel="00DF3F5F">
                  <w:delText>Soap UI</w:delText>
                </w:r>
              </w:del>
            </w:ins>
          </w:p>
        </w:tc>
        <w:tc>
          <w:tcPr>
            <w:tcW w:w="4959" w:type="dxa"/>
            <w:tcBorders>
              <w:top w:val="nil"/>
              <w:left w:val="nil"/>
              <w:bottom w:val="single" w:sz="4" w:space="0" w:color="auto"/>
              <w:right w:val="single" w:sz="4" w:space="0" w:color="auto"/>
            </w:tcBorders>
            <w:shd w:val="clear" w:color="auto" w:fill="auto"/>
            <w:vAlign w:val="center"/>
            <w:tcPrChange w:id="666" w:author="Shashank Sharma" w:date="2015-04-03T13:29:00Z">
              <w:tcPr>
                <w:tcW w:w="4959" w:type="dxa"/>
                <w:tcBorders>
                  <w:top w:val="nil"/>
                  <w:left w:val="nil"/>
                  <w:bottom w:val="single" w:sz="4" w:space="0" w:color="auto"/>
                  <w:right w:val="single" w:sz="4" w:space="0" w:color="auto"/>
                </w:tcBorders>
                <w:shd w:val="clear" w:color="auto" w:fill="auto"/>
                <w:vAlign w:val="center"/>
              </w:tcPr>
            </w:tcPrChange>
          </w:tcPr>
          <w:p w:rsidR="00881584" w:rsidDel="00DF3F5F" w:rsidRDefault="00881584" w:rsidP="00426AC8">
            <w:pPr>
              <w:rPr>
                <w:ins w:id="667" w:author="impetus" w:date="2015-04-03T03:47:00Z"/>
                <w:del w:id="668" w:author="Shashank Sharma" w:date="2015-04-03T13:29:00Z"/>
              </w:rPr>
            </w:pPr>
            <w:ins w:id="669" w:author="impetus" w:date="2015-04-03T03:47:00Z">
              <w:del w:id="670" w:author="Shashank Sharma" w:date="2015-04-03T13:29:00Z">
                <w:r w:rsidDel="00DF3F5F">
                  <w:delText>Web Service Automation</w:delText>
                </w:r>
              </w:del>
            </w:ins>
          </w:p>
        </w:tc>
      </w:tr>
      <w:tr w:rsidR="00881584" w:rsidRPr="00B13E90" w:rsidTr="00426AC8">
        <w:trPr>
          <w:trHeight w:val="289"/>
          <w:ins w:id="671" w:author="impetus" w:date="2015-04-03T03:47:00Z"/>
        </w:trPr>
        <w:tc>
          <w:tcPr>
            <w:tcW w:w="566" w:type="dxa"/>
            <w:tcBorders>
              <w:top w:val="nil"/>
              <w:left w:val="single" w:sz="4" w:space="0" w:color="auto"/>
              <w:bottom w:val="single" w:sz="4" w:space="0" w:color="auto"/>
              <w:right w:val="single" w:sz="4" w:space="0" w:color="auto"/>
            </w:tcBorders>
            <w:shd w:val="clear" w:color="auto" w:fill="auto"/>
            <w:vAlign w:val="center"/>
          </w:tcPr>
          <w:p w:rsidR="00881584" w:rsidRDefault="00881584" w:rsidP="00426AC8">
            <w:pPr>
              <w:rPr>
                <w:ins w:id="672" w:author="impetus" w:date="2015-04-03T03:47:00Z"/>
                <w:lang w:val="en-US"/>
              </w:rPr>
            </w:pPr>
            <w:ins w:id="673" w:author="impetus" w:date="2015-04-03T03:47:00Z">
              <w:del w:id="674" w:author="Shashank Sharma" w:date="2015-04-03T13:29:00Z">
                <w:r w:rsidDel="00DF3F5F">
                  <w:rPr>
                    <w:lang w:val="en-US"/>
                  </w:rPr>
                  <w:delText>3</w:delText>
                </w:r>
              </w:del>
            </w:ins>
            <w:ins w:id="675" w:author="Shashank Sharma" w:date="2015-04-03T13:29:00Z">
              <w:r w:rsidR="00DF3F5F">
                <w:rPr>
                  <w:lang w:val="en-US"/>
                </w:rPr>
                <w:t>2</w:t>
              </w:r>
            </w:ins>
          </w:p>
        </w:tc>
        <w:tc>
          <w:tcPr>
            <w:tcW w:w="3200" w:type="dxa"/>
            <w:tcBorders>
              <w:top w:val="nil"/>
              <w:left w:val="nil"/>
              <w:bottom w:val="single" w:sz="4" w:space="0" w:color="auto"/>
              <w:right w:val="single" w:sz="4" w:space="0" w:color="auto"/>
            </w:tcBorders>
            <w:shd w:val="clear" w:color="auto" w:fill="auto"/>
            <w:vAlign w:val="center"/>
          </w:tcPr>
          <w:p w:rsidR="00881584" w:rsidRDefault="00881584" w:rsidP="00426AC8">
            <w:pPr>
              <w:rPr>
                <w:ins w:id="676" w:author="impetus" w:date="2015-04-03T03:47:00Z"/>
                <w:lang w:val="en-US"/>
              </w:rPr>
            </w:pPr>
            <w:ins w:id="677" w:author="impetus" w:date="2015-04-03T03:47:00Z">
              <w:r>
                <w:rPr>
                  <w:lang w:val="en-US"/>
                </w:rPr>
                <w:t>GIT</w:t>
              </w:r>
            </w:ins>
          </w:p>
        </w:tc>
        <w:tc>
          <w:tcPr>
            <w:tcW w:w="4959" w:type="dxa"/>
            <w:tcBorders>
              <w:top w:val="nil"/>
              <w:left w:val="nil"/>
              <w:bottom w:val="single" w:sz="4" w:space="0" w:color="auto"/>
              <w:right w:val="single" w:sz="4" w:space="0" w:color="auto"/>
            </w:tcBorders>
            <w:shd w:val="clear" w:color="auto" w:fill="auto"/>
            <w:vAlign w:val="center"/>
          </w:tcPr>
          <w:p w:rsidR="00881584" w:rsidRDefault="00881584" w:rsidP="00426AC8">
            <w:pPr>
              <w:rPr>
                <w:ins w:id="678" w:author="impetus" w:date="2015-04-03T03:47:00Z"/>
                <w:lang w:val="en-US"/>
              </w:rPr>
            </w:pPr>
            <w:ins w:id="679" w:author="impetus" w:date="2015-04-03T03:47:00Z">
              <w:r w:rsidRPr="008A1996">
                <w:rPr>
                  <w:lang w:val="en-US"/>
                </w:rPr>
                <w:t>Artifact Repository</w:t>
              </w:r>
            </w:ins>
          </w:p>
        </w:tc>
      </w:tr>
      <w:tr w:rsidR="00881584" w:rsidRPr="00B13E90" w:rsidTr="00426AC8">
        <w:trPr>
          <w:trHeight w:val="564"/>
          <w:ins w:id="680" w:author="impetus" w:date="2015-04-03T03:47:00Z"/>
        </w:trPr>
        <w:tc>
          <w:tcPr>
            <w:tcW w:w="566" w:type="dxa"/>
            <w:tcBorders>
              <w:top w:val="nil"/>
              <w:left w:val="single" w:sz="4" w:space="0" w:color="auto"/>
              <w:bottom w:val="single" w:sz="4" w:space="0" w:color="auto"/>
              <w:right w:val="single" w:sz="4" w:space="0" w:color="auto"/>
            </w:tcBorders>
            <w:shd w:val="clear" w:color="auto" w:fill="auto"/>
            <w:vAlign w:val="center"/>
            <w:hideMark/>
          </w:tcPr>
          <w:p w:rsidR="00881584" w:rsidRDefault="00881584" w:rsidP="00426AC8">
            <w:pPr>
              <w:rPr>
                <w:ins w:id="681" w:author="impetus" w:date="2015-04-03T03:47:00Z"/>
                <w:lang w:val="en-US"/>
              </w:rPr>
            </w:pPr>
            <w:ins w:id="682" w:author="impetus" w:date="2015-04-03T03:47:00Z">
              <w:del w:id="683" w:author="Shashank Sharma" w:date="2015-04-03T13:30:00Z">
                <w:r w:rsidDel="00DF3F5F">
                  <w:rPr>
                    <w:lang w:val="en-US"/>
                  </w:rPr>
                  <w:delText>5</w:delText>
                </w:r>
              </w:del>
            </w:ins>
            <w:ins w:id="684" w:author="Shashank Sharma" w:date="2015-04-03T13:30:00Z">
              <w:r w:rsidR="00DF3F5F">
                <w:rPr>
                  <w:lang w:val="en-US"/>
                </w:rPr>
                <w:t>3</w:t>
              </w:r>
            </w:ins>
          </w:p>
        </w:tc>
        <w:tc>
          <w:tcPr>
            <w:tcW w:w="3200" w:type="dxa"/>
            <w:tcBorders>
              <w:top w:val="nil"/>
              <w:left w:val="nil"/>
              <w:bottom w:val="single" w:sz="4" w:space="0" w:color="auto"/>
              <w:right w:val="single" w:sz="4" w:space="0" w:color="auto"/>
            </w:tcBorders>
            <w:shd w:val="clear" w:color="auto" w:fill="auto"/>
            <w:vAlign w:val="center"/>
            <w:hideMark/>
          </w:tcPr>
          <w:p w:rsidR="00881584" w:rsidRDefault="00881584" w:rsidP="00426AC8">
            <w:pPr>
              <w:rPr>
                <w:ins w:id="685" w:author="impetus" w:date="2015-04-03T03:47:00Z"/>
              </w:rPr>
            </w:pPr>
            <w:ins w:id="686" w:author="impetus" w:date="2015-04-03T03:47:00Z">
              <w:r w:rsidRPr="008A1996">
                <w:t>MS-Office</w:t>
              </w:r>
            </w:ins>
          </w:p>
        </w:tc>
        <w:tc>
          <w:tcPr>
            <w:tcW w:w="4959" w:type="dxa"/>
            <w:tcBorders>
              <w:top w:val="nil"/>
              <w:left w:val="nil"/>
              <w:bottom w:val="single" w:sz="4" w:space="0" w:color="auto"/>
              <w:right w:val="single" w:sz="4" w:space="0" w:color="auto"/>
            </w:tcBorders>
            <w:shd w:val="clear" w:color="auto" w:fill="auto"/>
            <w:vAlign w:val="center"/>
            <w:hideMark/>
          </w:tcPr>
          <w:p w:rsidR="00881584" w:rsidRDefault="00881584" w:rsidP="00426AC8">
            <w:pPr>
              <w:rPr>
                <w:ins w:id="687" w:author="impetus" w:date="2015-04-03T03:47:00Z"/>
              </w:rPr>
            </w:pPr>
            <w:ins w:id="688" w:author="impetus" w:date="2015-04-03T03:47:00Z">
              <w:r w:rsidRPr="008A1996">
                <w:t>For Reporting, communication, Documentation etc.</w:t>
              </w:r>
            </w:ins>
          </w:p>
        </w:tc>
      </w:tr>
    </w:tbl>
    <w:p w:rsidR="00881584" w:rsidRPr="00FC7543" w:rsidRDefault="00881584" w:rsidP="00881584">
      <w:pPr>
        <w:rPr>
          <w:ins w:id="689" w:author="impetus" w:date="2015-04-03T03:47:00Z"/>
        </w:rPr>
      </w:pPr>
    </w:p>
    <w:p w:rsidR="00881584" w:rsidRDefault="00881584" w:rsidP="00881584">
      <w:pPr>
        <w:pStyle w:val="NormalWeb"/>
        <w:shd w:val="clear" w:color="auto" w:fill="FFFFFF"/>
        <w:spacing w:before="0" w:beforeAutospacing="0" w:after="0" w:afterAutospacing="0" w:line="300" w:lineRule="atLeast"/>
        <w:jc w:val="both"/>
        <w:rPr>
          <w:ins w:id="690" w:author="impetus" w:date="2015-04-03T03:47:00Z"/>
          <w:rFonts w:asciiTheme="minorHAnsi" w:eastAsiaTheme="minorHAnsi" w:hAnsiTheme="minorHAnsi" w:cstheme="minorHAnsi"/>
          <w:sz w:val="20"/>
          <w:szCs w:val="20"/>
          <w:lang w:eastAsia="en-US"/>
        </w:rPr>
      </w:pPr>
    </w:p>
    <w:p w:rsidR="00881584" w:rsidRPr="00DB1C99" w:rsidRDefault="00881584" w:rsidP="00881584">
      <w:pPr>
        <w:pStyle w:val="Heading2"/>
        <w:rPr>
          <w:ins w:id="691" w:author="impetus" w:date="2015-04-03T03:47:00Z"/>
          <w:rStyle w:val="Heading2Char"/>
          <w:b/>
          <w:bCs/>
        </w:rPr>
      </w:pPr>
      <w:ins w:id="692" w:author="impetus" w:date="2015-04-03T03:47:00Z">
        <w:r w:rsidRPr="00AA13E8">
          <w:rPr>
            <w:sz w:val="20"/>
            <w:szCs w:val="20"/>
          </w:rPr>
          <w:br/>
        </w:r>
        <w:r>
          <w:rPr>
            <w:rStyle w:val="Heading2Char"/>
          </w:rPr>
          <w:t>7</w:t>
        </w:r>
        <w:r w:rsidRPr="00DB1C99">
          <w:rPr>
            <w:rStyle w:val="Heading2Char"/>
          </w:rPr>
          <w:t>.0 TEST SCHEDULE</w:t>
        </w:r>
        <w:r>
          <w:rPr>
            <w:rStyle w:val="Heading2Char"/>
          </w:rPr>
          <w:t>/MILESTONES</w:t>
        </w:r>
      </w:ins>
    </w:p>
    <w:p w:rsidR="00881584" w:rsidRDefault="00881584" w:rsidP="00881584">
      <w:pPr>
        <w:rPr>
          <w:ins w:id="693" w:author="impetus" w:date="2015-04-03T03:47:00Z"/>
          <w:bCs/>
          <w:sz w:val="24"/>
          <w:szCs w:val="24"/>
        </w:rPr>
      </w:pPr>
      <w:ins w:id="694" w:author="impetus" w:date="2015-04-03T03:47:00Z">
        <w:r w:rsidRPr="00D56EEB">
          <w:t>This schedule is valid for the date of the revision of this document.  Because specific schedule dates change often, the start &amp; stop testing dates may not reflect the current schedule.</w:t>
        </w:r>
      </w:ins>
    </w:p>
    <w:p w:rsidR="00881584" w:rsidRDefault="00881584" w:rsidP="00881584">
      <w:pPr>
        <w:pStyle w:val="Heading3"/>
        <w:rPr>
          <w:ins w:id="695" w:author="impetus" w:date="2015-04-03T03:47:00Z"/>
        </w:rPr>
      </w:pPr>
      <w:ins w:id="696" w:author="impetus" w:date="2015-04-03T03:47:00Z">
        <w:r w:rsidRPr="00D904BA">
          <w:t>7.1 Test plan preparation</w:t>
        </w:r>
      </w:ins>
    </w:p>
    <w:p w:rsidR="00881584" w:rsidRPr="00C56877" w:rsidRDefault="00881584" w:rsidP="00881584">
      <w:pPr>
        <w:rPr>
          <w:ins w:id="697" w:author="impetus" w:date="2015-04-03T03:47:00Z"/>
        </w:rPr>
      </w:pPr>
    </w:p>
    <w:tbl>
      <w:tblPr>
        <w:tblStyle w:val="TableGrid"/>
        <w:tblW w:w="0" w:type="auto"/>
        <w:tblLook w:val="04A0" w:firstRow="1" w:lastRow="0" w:firstColumn="1" w:lastColumn="0" w:noHBand="0" w:noVBand="1"/>
      </w:tblPr>
      <w:tblGrid>
        <w:gridCol w:w="425"/>
        <w:gridCol w:w="3028"/>
        <w:gridCol w:w="1711"/>
        <w:gridCol w:w="1711"/>
        <w:gridCol w:w="2367"/>
      </w:tblGrid>
      <w:tr w:rsidR="00881584" w:rsidRPr="00E05918" w:rsidTr="006937DF">
        <w:trPr>
          <w:trHeight w:val="309"/>
          <w:ins w:id="698" w:author="impetus" w:date="2015-04-03T03:47:00Z"/>
        </w:trPr>
        <w:tc>
          <w:tcPr>
            <w:tcW w:w="425" w:type="dxa"/>
            <w:shd w:val="clear" w:color="auto" w:fill="B6DDE8" w:themeFill="accent5" w:themeFillTint="66"/>
          </w:tcPr>
          <w:p w:rsidR="00881584" w:rsidRPr="00E05918" w:rsidRDefault="00881584" w:rsidP="00426AC8">
            <w:pPr>
              <w:rPr>
                <w:ins w:id="699" w:author="impetus" w:date="2015-04-03T03:47:00Z"/>
                <w:b/>
                <w:sz w:val="24"/>
                <w:szCs w:val="24"/>
              </w:rPr>
            </w:pPr>
            <w:ins w:id="700" w:author="impetus" w:date="2015-04-03T03:47:00Z">
              <w:r w:rsidRPr="00E05918">
                <w:rPr>
                  <w:b/>
                  <w:sz w:val="24"/>
                  <w:szCs w:val="24"/>
                </w:rPr>
                <w:t>#</w:t>
              </w:r>
            </w:ins>
          </w:p>
        </w:tc>
        <w:tc>
          <w:tcPr>
            <w:tcW w:w="3028" w:type="dxa"/>
            <w:shd w:val="clear" w:color="auto" w:fill="B6DDE8" w:themeFill="accent5" w:themeFillTint="66"/>
          </w:tcPr>
          <w:p w:rsidR="00881584" w:rsidRPr="00E05918" w:rsidRDefault="00881584" w:rsidP="00426AC8">
            <w:pPr>
              <w:rPr>
                <w:ins w:id="701" w:author="impetus" w:date="2015-04-03T03:47:00Z"/>
                <w:b/>
                <w:sz w:val="24"/>
                <w:szCs w:val="24"/>
              </w:rPr>
            </w:pPr>
            <w:ins w:id="702" w:author="impetus" w:date="2015-04-03T03:47:00Z">
              <w:r w:rsidRPr="00E05918">
                <w:rPr>
                  <w:b/>
                  <w:sz w:val="24"/>
                  <w:szCs w:val="24"/>
                </w:rPr>
                <w:t>Milestone</w:t>
              </w:r>
            </w:ins>
          </w:p>
        </w:tc>
        <w:tc>
          <w:tcPr>
            <w:tcW w:w="1711" w:type="dxa"/>
            <w:shd w:val="clear" w:color="auto" w:fill="B6DDE8" w:themeFill="accent5" w:themeFillTint="66"/>
          </w:tcPr>
          <w:p w:rsidR="00881584" w:rsidRPr="00E05918" w:rsidRDefault="00881584" w:rsidP="00426AC8">
            <w:pPr>
              <w:rPr>
                <w:ins w:id="703" w:author="impetus" w:date="2015-04-03T03:47:00Z"/>
                <w:b/>
                <w:sz w:val="24"/>
                <w:szCs w:val="24"/>
              </w:rPr>
            </w:pPr>
            <w:ins w:id="704" w:author="impetus" w:date="2015-04-03T03:47:00Z">
              <w:r w:rsidRPr="00E05918">
                <w:rPr>
                  <w:b/>
                  <w:sz w:val="24"/>
                  <w:szCs w:val="24"/>
                </w:rPr>
                <w:t>Start Date</w:t>
              </w:r>
            </w:ins>
          </w:p>
        </w:tc>
        <w:tc>
          <w:tcPr>
            <w:tcW w:w="1711" w:type="dxa"/>
            <w:shd w:val="clear" w:color="auto" w:fill="B6DDE8" w:themeFill="accent5" w:themeFillTint="66"/>
          </w:tcPr>
          <w:p w:rsidR="00881584" w:rsidRPr="00E05918" w:rsidRDefault="00881584" w:rsidP="00426AC8">
            <w:pPr>
              <w:rPr>
                <w:ins w:id="705" w:author="impetus" w:date="2015-04-03T03:47:00Z"/>
                <w:b/>
                <w:sz w:val="24"/>
                <w:szCs w:val="24"/>
              </w:rPr>
            </w:pPr>
            <w:ins w:id="706" w:author="impetus" w:date="2015-04-03T03:47:00Z">
              <w:r w:rsidRPr="00E05918">
                <w:rPr>
                  <w:b/>
                  <w:sz w:val="24"/>
                  <w:szCs w:val="24"/>
                </w:rPr>
                <w:t>End Date</w:t>
              </w:r>
            </w:ins>
          </w:p>
        </w:tc>
        <w:tc>
          <w:tcPr>
            <w:tcW w:w="2367" w:type="dxa"/>
            <w:shd w:val="clear" w:color="auto" w:fill="B6DDE8" w:themeFill="accent5" w:themeFillTint="66"/>
          </w:tcPr>
          <w:p w:rsidR="00881584" w:rsidRPr="00E05918" w:rsidRDefault="00881584" w:rsidP="00426AC8">
            <w:pPr>
              <w:rPr>
                <w:ins w:id="707" w:author="impetus" w:date="2015-04-03T03:47:00Z"/>
                <w:b/>
                <w:sz w:val="24"/>
                <w:szCs w:val="24"/>
              </w:rPr>
            </w:pPr>
            <w:ins w:id="708" w:author="impetus" w:date="2015-04-03T03:47:00Z">
              <w:r w:rsidRPr="00E05918">
                <w:rPr>
                  <w:b/>
                  <w:sz w:val="24"/>
                  <w:szCs w:val="24"/>
                </w:rPr>
                <w:t>Owner</w:t>
              </w:r>
            </w:ins>
          </w:p>
        </w:tc>
      </w:tr>
      <w:tr w:rsidR="00881584" w:rsidRPr="00E05918" w:rsidTr="006937DF">
        <w:trPr>
          <w:trHeight w:val="297"/>
          <w:ins w:id="709" w:author="impetus" w:date="2015-04-03T03:47:00Z"/>
        </w:trPr>
        <w:tc>
          <w:tcPr>
            <w:tcW w:w="425" w:type="dxa"/>
          </w:tcPr>
          <w:p w:rsidR="00881584" w:rsidRPr="00E05918" w:rsidRDefault="00881584" w:rsidP="00426AC8">
            <w:pPr>
              <w:rPr>
                <w:ins w:id="710" w:author="impetus" w:date="2015-04-03T03:47:00Z"/>
                <w:sz w:val="24"/>
                <w:szCs w:val="24"/>
              </w:rPr>
            </w:pPr>
            <w:ins w:id="711" w:author="impetus" w:date="2015-04-03T03:47:00Z">
              <w:r w:rsidRPr="00E05918">
                <w:rPr>
                  <w:sz w:val="24"/>
                  <w:szCs w:val="24"/>
                </w:rPr>
                <w:t>1</w:t>
              </w:r>
            </w:ins>
          </w:p>
        </w:tc>
        <w:tc>
          <w:tcPr>
            <w:tcW w:w="3028" w:type="dxa"/>
          </w:tcPr>
          <w:p w:rsidR="00881584" w:rsidRPr="00E05918" w:rsidRDefault="00881584" w:rsidP="00426AC8">
            <w:pPr>
              <w:rPr>
                <w:ins w:id="712" w:author="impetus" w:date="2015-04-03T03:47:00Z"/>
                <w:sz w:val="24"/>
                <w:szCs w:val="24"/>
              </w:rPr>
            </w:pPr>
            <w:ins w:id="713" w:author="impetus" w:date="2015-04-03T03:47:00Z">
              <w:r w:rsidRPr="00E05918">
                <w:rPr>
                  <w:sz w:val="24"/>
                  <w:szCs w:val="24"/>
                </w:rPr>
                <w:t>Test plan preparation</w:t>
              </w:r>
            </w:ins>
          </w:p>
        </w:tc>
        <w:tc>
          <w:tcPr>
            <w:tcW w:w="1711" w:type="dxa"/>
          </w:tcPr>
          <w:p w:rsidR="00881584" w:rsidRPr="00E05918" w:rsidRDefault="00881584" w:rsidP="00426AC8">
            <w:pPr>
              <w:rPr>
                <w:ins w:id="714" w:author="impetus" w:date="2015-04-03T03:47:00Z"/>
                <w:sz w:val="24"/>
                <w:szCs w:val="24"/>
              </w:rPr>
            </w:pPr>
            <w:ins w:id="715" w:author="impetus" w:date="2015-04-03T03:47:00Z">
              <w:r>
                <w:rPr>
                  <w:sz w:val="24"/>
                  <w:szCs w:val="24"/>
                </w:rPr>
                <w:t>30</w:t>
              </w:r>
              <w:r w:rsidRPr="00E05918">
                <w:rPr>
                  <w:sz w:val="24"/>
                  <w:szCs w:val="24"/>
                  <w:vertAlign w:val="superscript"/>
                </w:rPr>
                <w:t>th</w:t>
              </w:r>
              <w:r>
                <w:rPr>
                  <w:sz w:val="24"/>
                  <w:szCs w:val="24"/>
                  <w:vertAlign w:val="superscript"/>
                </w:rPr>
                <w:t xml:space="preserve"> </w:t>
              </w:r>
              <w:r>
                <w:rPr>
                  <w:sz w:val="24"/>
                  <w:szCs w:val="24"/>
                </w:rPr>
                <w:t>Mar</w:t>
              </w:r>
              <w:r w:rsidRPr="00E05918">
                <w:rPr>
                  <w:sz w:val="24"/>
                  <w:szCs w:val="24"/>
                </w:rPr>
                <w:t xml:space="preserve"> 201</w:t>
              </w:r>
              <w:r>
                <w:rPr>
                  <w:sz w:val="24"/>
                  <w:szCs w:val="24"/>
                </w:rPr>
                <w:t>5</w:t>
              </w:r>
            </w:ins>
          </w:p>
        </w:tc>
        <w:tc>
          <w:tcPr>
            <w:tcW w:w="1711" w:type="dxa"/>
          </w:tcPr>
          <w:p w:rsidR="00881584" w:rsidRPr="00E05918" w:rsidRDefault="00881584" w:rsidP="00426AC8">
            <w:pPr>
              <w:rPr>
                <w:ins w:id="716" w:author="impetus" w:date="2015-04-03T03:47:00Z"/>
                <w:sz w:val="24"/>
                <w:szCs w:val="24"/>
              </w:rPr>
            </w:pPr>
            <w:ins w:id="717" w:author="impetus" w:date="2015-04-03T03:47:00Z">
              <w:r>
                <w:rPr>
                  <w:sz w:val="24"/>
                  <w:szCs w:val="24"/>
                </w:rPr>
                <w:t>31</w:t>
              </w:r>
              <w:r w:rsidRPr="00E05918">
                <w:rPr>
                  <w:sz w:val="24"/>
                  <w:szCs w:val="24"/>
                  <w:vertAlign w:val="superscript"/>
                </w:rPr>
                <w:t>th</w:t>
              </w:r>
              <w:r>
                <w:rPr>
                  <w:sz w:val="24"/>
                  <w:szCs w:val="24"/>
                  <w:vertAlign w:val="superscript"/>
                </w:rPr>
                <w:t xml:space="preserve"> </w:t>
              </w:r>
              <w:r>
                <w:rPr>
                  <w:sz w:val="24"/>
                  <w:szCs w:val="24"/>
                </w:rPr>
                <w:t>Mar</w:t>
              </w:r>
              <w:r w:rsidRPr="00E05918">
                <w:rPr>
                  <w:sz w:val="24"/>
                  <w:szCs w:val="24"/>
                </w:rPr>
                <w:t xml:space="preserve"> 201</w:t>
              </w:r>
              <w:r>
                <w:rPr>
                  <w:sz w:val="24"/>
                  <w:szCs w:val="24"/>
                </w:rPr>
                <w:t>5</w:t>
              </w:r>
            </w:ins>
          </w:p>
        </w:tc>
        <w:tc>
          <w:tcPr>
            <w:tcW w:w="2367" w:type="dxa"/>
          </w:tcPr>
          <w:p w:rsidR="00881584" w:rsidRPr="00E05918" w:rsidRDefault="00881584" w:rsidP="00426AC8">
            <w:pPr>
              <w:rPr>
                <w:ins w:id="718" w:author="impetus" w:date="2015-04-03T03:47:00Z"/>
                <w:sz w:val="24"/>
                <w:szCs w:val="24"/>
              </w:rPr>
            </w:pPr>
            <w:ins w:id="719" w:author="impetus" w:date="2015-04-03T03:47:00Z">
              <w:r>
                <w:rPr>
                  <w:sz w:val="24"/>
                  <w:szCs w:val="24"/>
                </w:rPr>
                <w:t>S</w:t>
              </w:r>
            </w:ins>
            <w:ins w:id="720" w:author="Shashank Sharma" w:date="2015-04-03T13:23:00Z">
              <w:r w:rsidR="006937DF">
                <w:rPr>
                  <w:sz w:val="24"/>
                  <w:szCs w:val="24"/>
                </w:rPr>
                <w:t>hashank</w:t>
              </w:r>
            </w:ins>
            <w:ins w:id="721" w:author="Shashank Sharma" w:date="2015-04-03T13:24:00Z">
              <w:r w:rsidR="006937DF">
                <w:rPr>
                  <w:sz w:val="24"/>
                  <w:szCs w:val="24"/>
                </w:rPr>
                <w:t xml:space="preserve"> </w:t>
              </w:r>
            </w:ins>
            <w:ins w:id="722" w:author="impetus" w:date="2015-04-03T03:47:00Z">
              <w:r>
                <w:rPr>
                  <w:sz w:val="24"/>
                  <w:szCs w:val="24"/>
                </w:rPr>
                <w:t>S</w:t>
              </w:r>
            </w:ins>
            <w:ins w:id="723" w:author="Shashank Sharma" w:date="2015-04-03T13:23:00Z">
              <w:r w:rsidR="006937DF">
                <w:rPr>
                  <w:sz w:val="24"/>
                  <w:szCs w:val="24"/>
                </w:rPr>
                <w:t>harma</w:t>
              </w:r>
            </w:ins>
            <w:ins w:id="724" w:author="impetus" w:date="2015-04-03T03:47:00Z">
              <w:r>
                <w:rPr>
                  <w:sz w:val="24"/>
                  <w:szCs w:val="24"/>
                </w:rPr>
                <w:t xml:space="preserve"> , S</w:t>
              </w:r>
            </w:ins>
            <w:ins w:id="725" w:author="Shashank Sharma" w:date="2015-04-03T13:23:00Z">
              <w:r w:rsidR="006937DF">
                <w:rPr>
                  <w:sz w:val="24"/>
                  <w:szCs w:val="24"/>
                </w:rPr>
                <w:t>wadhin</w:t>
              </w:r>
            </w:ins>
            <w:ins w:id="726" w:author="Shashank Sharma" w:date="2015-04-03T13:24:00Z">
              <w:r w:rsidR="006937DF">
                <w:rPr>
                  <w:sz w:val="24"/>
                  <w:szCs w:val="24"/>
                </w:rPr>
                <w:t xml:space="preserve"> </w:t>
              </w:r>
            </w:ins>
            <w:ins w:id="727" w:author="impetus" w:date="2015-04-03T03:47:00Z">
              <w:r>
                <w:rPr>
                  <w:sz w:val="24"/>
                  <w:szCs w:val="24"/>
                </w:rPr>
                <w:t>K</w:t>
              </w:r>
            </w:ins>
            <w:ins w:id="728" w:author="Shashank Sharma" w:date="2015-04-03T13:24:00Z">
              <w:r w:rsidR="006937DF">
                <w:rPr>
                  <w:sz w:val="24"/>
                  <w:szCs w:val="24"/>
                </w:rPr>
                <w:t xml:space="preserve">umar </w:t>
              </w:r>
            </w:ins>
            <w:ins w:id="729" w:author="impetus" w:date="2015-04-03T03:47:00Z">
              <w:r>
                <w:rPr>
                  <w:sz w:val="24"/>
                  <w:szCs w:val="24"/>
                </w:rPr>
                <w:t>M</w:t>
              </w:r>
            </w:ins>
            <w:ins w:id="730" w:author="Shashank Sharma" w:date="2015-04-03T13:24:00Z">
              <w:r w:rsidR="006937DF">
                <w:rPr>
                  <w:sz w:val="24"/>
                  <w:szCs w:val="24"/>
                </w:rPr>
                <w:t>ishra</w:t>
              </w:r>
            </w:ins>
          </w:p>
        </w:tc>
      </w:tr>
      <w:tr w:rsidR="006937DF" w:rsidRPr="00E05918" w:rsidTr="006937DF">
        <w:trPr>
          <w:trHeight w:val="606"/>
          <w:ins w:id="731" w:author="impetus" w:date="2015-04-03T03:47:00Z"/>
        </w:trPr>
        <w:tc>
          <w:tcPr>
            <w:tcW w:w="425" w:type="dxa"/>
          </w:tcPr>
          <w:p w:rsidR="006937DF" w:rsidRPr="00E05918" w:rsidRDefault="006937DF" w:rsidP="006937DF">
            <w:pPr>
              <w:rPr>
                <w:ins w:id="732" w:author="impetus" w:date="2015-04-03T03:47:00Z"/>
                <w:sz w:val="24"/>
                <w:szCs w:val="24"/>
              </w:rPr>
            </w:pPr>
            <w:ins w:id="733" w:author="impetus" w:date="2015-04-03T03:47:00Z">
              <w:r w:rsidRPr="00E05918">
                <w:rPr>
                  <w:sz w:val="24"/>
                  <w:szCs w:val="24"/>
                </w:rPr>
                <w:t>2</w:t>
              </w:r>
            </w:ins>
          </w:p>
        </w:tc>
        <w:tc>
          <w:tcPr>
            <w:tcW w:w="3028" w:type="dxa"/>
          </w:tcPr>
          <w:p w:rsidR="006937DF" w:rsidRPr="00E05918" w:rsidRDefault="006937DF" w:rsidP="006937DF">
            <w:pPr>
              <w:rPr>
                <w:ins w:id="734" w:author="impetus" w:date="2015-04-03T03:47:00Z"/>
                <w:sz w:val="24"/>
                <w:szCs w:val="24"/>
              </w:rPr>
            </w:pPr>
            <w:ins w:id="735" w:author="impetus" w:date="2015-04-03T03:47:00Z">
              <w:r w:rsidRPr="00E05918">
                <w:rPr>
                  <w:sz w:val="24"/>
                  <w:szCs w:val="24"/>
                </w:rPr>
                <w:t xml:space="preserve">Test plan complete </w:t>
              </w:r>
            </w:ins>
          </w:p>
        </w:tc>
        <w:tc>
          <w:tcPr>
            <w:tcW w:w="1711" w:type="dxa"/>
          </w:tcPr>
          <w:p w:rsidR="006937DF" w:rsidRPr="00E05918" w:rsidRDefault="006937DF" w:rsidP="006937DF">
            <w:pPr>
              <w:rPr>
                <w:ins w:id="736" w:author="impetus" w:date="2015-04-03T03:47:00Z"/>
                <w:sz w:val="24"/>
                <w:szCs w:val="24"/>
              </w:rPr>
            </w:pPr>
            <w:ins w:id="737" w:author="impetus" w:date="2015-04-03T03:47:00Z">
              <w:r>
                <w:rPr>
                  <w:sz w:val="24"/>
                  <w:szCs w:val="24"/>
                </w:rPr>
                <w:t>1</w:t>
              </w:r>
              <w:r>
                <w:rPr>
                  <w:sz w:val="24"/>
                  <w:szCs w:val="24"/>
                  <w:vertAlign w:val="superscript"/>
                </w:rPr>
                <w:t>st</w:t>
              </w:r>
              <w:r>
                <w:rPr>
                  <w:sz w:val="24"/>
                  <w:szCs w:val="24"/>
                </w:rPr>
                <w:t xml:space="preserve"> Apr</w:t>
              </w:r>
              <w:r w:rsidRPr="00E05918">
                <w:rPr>
                  <w:sz w:val="24"/>
                  <w:szCs w:val="24"/>
                </w:rPr>
                <w:t xml:space="preserve"> 201</w:t>
              </w:r>
              <w:r>
                <w:rPr>
                  <w:sz w:val="24"/>
                  <w:szCs w:val="24"/>
                </w:rPr>
                <w:t>5</w:t>
              </w:r>
            </w:ins>
          </w:p>
        </w:tc>
        <w:tc>
          <w:tcPr>
            <w:tcW w:w="1711" w:type="dxa"/>
          </w:tcPr>
          <w:p w:rsidR="006937DF" w:rsidRPr="00E05918" w:rsidRDefault="006937DF" w:rsidP="006937DF">
            <w:pPr>
              <w:rPr>
                <w:ins w:id="738" w:author="impetus" w:date="2015-04-03T03:47:00Z"/>
                <w:sz w:val="24"/>
                <w:szCs w:val="24"/>
              </w:rPr>
            </w:pPr>
            <w:ins w:id="739" w:author="impetus" w:date="2015-04-03T03:47:00Z">
              <w:r>
                <w:rPr>
                  <w:sz w:val="24"/>
                  <w:szCs w:val="24"/>
                </w:rPr>
                <w:t>3</w:t>
              </w:r>
              <w:r>
                <w:rPr>
                  <w:sz w:val="24"/>
                  <w:szCs w:val="24"/>
                  <w:vertAlign w:val="superscript"/>
                </w:rPr>
                <w:t xml:space="preserve">rd </w:t>
              </w:r>
              <w:r>
                <w:rPr>
                  <w:sz w:val="24"/>
                  <w:szCs w:val="24"/>
                </w:rPr>
                <w:t>Apr</w:t>
              </w:r>
              <w:r w:rsidRPr="00E05918">
                <w:rPr>
                  <w:sz w:val="24"/>
                  <w:szCs w:val="24"/>
                </w:rPr>
                <w:t xml:space="preserve"> 201</w:t>
              </w:r>
              <w:r>
                <w:rPr>
                  <w:sz w:val="24"/>
                  <w:szCs w:val="24"/>
                </w:rPr>
                <w:t>5</w:t>
              </w:r>
            </w:ins>
          </w:p>
        </w:tc>
        <w:tc>
          <w:tcPr>
            <w:tcW w:w="2367" w:type="dxa"/>
          </w:tcPr>
          <w:p w:rsidR="006937DF" w:rsidRPr="00E05918" w:rsidRDefault="006937DF" w:rsidP="006937DF">
            <w:pPr>
              <w:rPr>
                <w:ins w:id="740" w:author="impetus" w:date="2015-04-03T03:47:00Z"/>
                <w:sz w:val="24"/>
                <w:szCs w:val="24"/>
              </w:rPr>
            </w:pPr>
            <w:ins w:id="741" w:author="Shashank Sharma" w:date="2015-04-03T13:24:00Z">
              <w:r>
                <w:rPr>
                  <w:sz w:val="24"/>
                  <w:szCs w:val="24"/>
                </w:rPr>
                <w:t>Shashank Sharma , Swadhin Kumar Mishra</w:t>
              </w:r>
            </w:ins>
            <w:ins w:id="742" w:author="impetus" w:date="2015-04-03T03:47:00Z">
              <w:del w:id="743" w:author="Shashank Sharma" w:date="2015-04-03T13:24:00Z">
                <w:r w:rsidDel="00FF3A31">
                  <w:rPr>
                    <w:sz w:val="24"/>
                    <w:szCs w:val="24"/>
                  </w:rPr>
                  <w:delText>SS , SKM</w:delText>
                </w:r>
              </w:del>
            </w:ins>
          </w:p>
        </w:tc>
      </w:tr>
    </w:tbl>
    <w:p w:rsidR="00881584" w:rsidRDefault="00881584" w:rsidP="00881584">
      <w:pPr>
        <w:pStyle w:val="Heading3"/>
        <w:ind w:firstLine="720"/>
        <w:rPr>
          <w:ins w:id="744" w:author="impetus" w:date="2015-04-03T03:47:00Z"/>
        </w:rPr>
      </w:pPr>
    </w:p>
    <w:p w:rsidR="00881584" w:rsidRDefault="00881584" w:rsidP="00881584">
      <w:pPr>
        <w:pStyle w:val="Heading2"/>
        <w:rPr>
          <w:ins w:id="745" w:author="impetus" w:date="2015-04-03T03:47:00Z"/>
        </w:rPr>
      </w:pPr>
      <w:ins w:id="746" w:author="impetus" w:date="2015-04-03T03:47:00Z">
        <w:r>
          <w:t>8.0 ENTRY AND EXIT CRITERIA</w:t>
        </w:r>
      </w:ins>
    </w:p>
    <w:p w:rsidR="00881584" w:rsidRPr="006917A5" w:rsidRDefault="00881584" w:rsidP="00881584">
      <w:pPr>
        <w:pStyle w:val="BodyText"/>
        <w:ind w:left="0" w:firstLine="720"/>
        <w:rPr>
          <w:ins w:id="747" w:author="impetus" w:date="2015-04-03T03:47:00Z"/>
          <w:rStyle w:val="Strong"/>
          <w:rFonts w:asciiTheme="minorHAnsi" w:eastAsiaTheme="majorEastAsia" w:hAnsiTheme="minorHAnsi"/>
          <w:i/>
          <w:iCs/>
          <w:sz w:val="22"/>
          <w:rPrChange w:id="748" w:author="impetus" w:date="2015-04-03T03:59:00Z">
            <w:rPr>
              <w:ins w:id="749" w:author="impetus" w:date="2015-04-03T03:47:00Z"/>
              <w:rStyle w:val="Strong"/>
              <w:rFonts w:asciiTheme="minorHAnsi" w:eastAsiaTheme="majorEastAsia" w:hAnsiTheme="minorHAnsi" w:cstheme="minorBidi"/>
              <w:i/>
              <w:iCs/>
              <w:kern w:val="0"/>
              <w:sz w:val="22"/>
              <w:lang w:val="en-IN"/>
            </w:rPr>
          </w:rPrChange>
        </w:rPr>
      </w:pPr>
      <w:ins w:id="750" w:author="impetus" w:date="2015-04-03T03:47:00Z">
        <w:r w:rsidRPr="006917A5">
          <w:rPr>
            <w:rStyle w:val="Heading4Char"/>
            <w:rFonts w:asciiTheme="minorHAnsi" w:hAnsiTheme="minorHAnsi"/>
            <w:sz w:val="22"/>
            <w:rPrChange w:id="751" w:author="impetus" w:date="2015-04-03T03:59:00Z">
              <w:rPr>
                <w:rStyle w:val="Heading4Char"/>
              </w:rPr>
            </w:rPrChange>
          </w:rPr>
          <w:t>Entry Criteria:</w:t>
        </w:r>
      </w:ins>
    </w:p>
    <w:p w:rsidR="00881584" w:rsidRPr="006917A5" w:rsidRDefault="00881584" w:rsidP="00881584">
      <w:pPr>
        <w:pStyle w:val="BodyText"/>
        <w:ind w:left="0" w:firstLine="720"/>
        <w:jc w:val="both"/>
        <w:rPr>
          <w:ins w:id="752" w:author="impetus" w:date="2015-04-03T03:47:00Z"/>
          <w:rFonts w:asciiTheme="minorHAnsi" w:hAnsiTheme="minorHAnsi"/>
          <w:sz w:val="22"/>
          <w:rPrChange w:id="753" w:author="impetus" w:date="2015-04-03T03:59:00Z">
            <w:rPr>
              <w:ins w:id="754" w:author="impetus" w:date="2015-04-03T03:47:00Z"/>
              <w:rFonts w:asciiTheme="minorHAnsi" w:hAnsiTheme="minorHAnsi"/>
              <w:szCs w:val="20"/>
            </w:rPr>
          </w:rPrChange>
        </w:rPr>
      </w:pPr>
      <w:ins w:id="755" w:author="impetus" w:date="2015-04-03T03:47:00Z">
        <w:r w:rsidRPr="006917A5">
          <w:rPr>
            <w:rFonts w:asciiTheme="minorHAnsi" w:hAnsiTheme="minorHAnsi"/>
            <w:sz w:val="22"/>
            <w:rPrChange w:id="756" w:author="impetus" w:date="2015-04-03T03:59:00Z">
              <w:rPr>
                <w:rFonts w:asciiTheme="minorHAnsi" w:hAnsiTheme="minorHAnsi"/>
                <w:szCs w:val="20"/>
              </w:rPr>
            </w:rPrChange>
          </w:rPr>
          <w:t>The entry criteria of testing will be based on the following activities/assumptions:</w:t>
        </w:r>
      </w:ins>
    </w:p>
    <w:p w:rsidR="00881584" w:rsidRPr="006917A5" w:rsidRDefault="00881584" w:rsidP="00881584">
      <w:pPr>
        <w:pStyle w:val="BodyText"/>
        <w:numPr>
          <w:ilvl w:val="0"/>
          <w:numId w:val="11"/>
        </w:numPr>
        <w:jc w:val="both"/>
        <w:rPr>
          <w:ins w:id="757" w:author="impetus" w:date="2015-04-03T03:47:00Z"/>
          <w:rFonts w:asciiTheme="minorHAnsi" w:hAnsiTheme="minorHAnsi"/>
          <w:sz w:val="22"/>
          <w:rPrChange w:id="758" w:author="impetus" w:date="2015-04-03T03:59:00Z">
            <w:rPr>
              <w:ins w:id="759" w:author="impetus" w:date="2015-04-03T03:47:00Z"/>
              <w:rFonts w:asciiTheme="minorHAnsi" w:hAnsiTheme="minorHAnsi"/>
              <w:szCs w:val="20"/>
            </w:rPr>
          </w:rPrChange>
        </w:rPr>
      </w:pPr>
      <w:ins w:id="760" w:author="impetus" w:date="2015-04-03T03:47:00Z">
        <w:r w:rsidRPr="006917A5">
          <w:rPr>
            <w:rFonts w:asciiTheme="minorHAnsi" w:hAnsiTheme="minorHAnsi"/>
            <w:sz w:val="22"/>
            <w:rPrChange w:id="761" w:author="impetus" w:date="2015-04-03T03:59:00Z">
              <w:rPr>
                <w:rFonts w:asciiTheme="minorHAnsi" w:hAnsiTheme="minorHAnsi"/>
                <w:szCs w:val="20"/>
              </w:rPr>
            </w:rPrChange>
          </w:rPr>
          <w:t>Development of the said module/s is complete or the module/s to be tested is completed &amp; unit testing is performed on those pieces</w:t>
        </w:r>
      </w:ins>
    </w:p>
    <w:p w:rsidR="00881584" w:rsidRPr="006917A5" w:rsidRDefault="00881584" w:rsidP="00881584">
      <w:pPr>
        <w:pStyle w:val="BodyText"/>
        <w:numPr>
          <w:ilvl w:val="0"/>
          <w:numId w:val="11"/>
        </w:numPr>
        <w:rPr>
          <w:ins w:id="762" w:author="impetus" w:date="2015-04-03T03:47:00Z"/>
          <w:rFonts w:asciiTheme="minorHAnsi" w:hAnsiTheme="minorHAnsi"/>
          <w:sz w:val="22"/>
          <w:rPrChange w:id="763" w:author="impetus" w:date="2015-04-03T03:59:00Z">
            <w:rPr>
              <w:ins w:id="764" w:author="impetus" w:date="2015-04-03T03:47:00Z"/>
              <w:rFonts w:asciiTheme="minorHAnsi" w:hAnsiTheme="minorHAnsi"/>
              <w:szCs w:val="20"/>
            </w:rPr>
          </w:rPrChange>
        </w:rPr>
      </w:pPr>
      <w:ins w:id="765" w:author="impetus" w:date="2015-04-03T03:47:00Z">
        <w:r w:rsidRPr="006917A5">
          <w:rPr>
            <w:rFonts w:asciiTheme="minorHAnsi" w:hAnsiTheme="minorHAnsi"/>
            <w:sz w:val="22"/>
            <w:rPrChange w:id="766" w:author="impetus" w:date="2015-04-03T03:59:00Z">
              <w:rPr>
                <w:rFonts w:asciiTheme="minorHAnsi" w:hAnsiTheme="minorHAnsi"/>
                <w:szCs w:val="20"/>
              </w:rPr>
            </w:rPrChange>
          </w:rPr>
          <w:t>Release of the Application to the QA team</w:t>
        </w:r>
      </w:ins>
    </w:p>
    <w:p w:rsidR="00881584" w:rsidRPr="006917A5" w:rsidRDefault="00881584" w:rsidP="00881584">
      <w:pPr>
        <w:pStyle w:val="BodyText"/>
        <w:numPr>
          <w:ilvl w:val="0"/>
          <w:numId w:val="11"/>
        </w:numPr>
        <w:rPr>
          <w:ins w:id="767" w:author="impetus" w:date="2015-04-03T03:47:00Z"/>
          <w:rFonts w:asciiTheme="minorHAnsi" w:hAnsiTheme="minorHAnsi"/>
          <w:sz w:val="22"/>
          <w:rPrChange w:id="768" w:author="impetus" w:date="2015-04-03T03:59:00Z">
            <w:rPr>
              <w:ins w:id="769" w:author="impetus" w:date="2015-04-03T03:47:00Z"/>
              <w:rFonts w:asciiTheme="minorHAnsi" w:hAnsiTheme="minorHAnsi"/>
              <w:szCs w:val="20"/>
            </w:rPr>
          </w:rPrChange>
        </w:rPr>
      </w:pPr>
      <w:ins w:id="770" w:author="impetus" w:date="2015-04-03T03:47:00Z">
        <w:r w:rsidRPr="006917A5">
          <w:rPr>
            <w:rFonts w:asciiTheme="minorHAnsi" w:hAnsiTheme="minorHAnsi"/>
            <w:sz w:val="22"/>
            <w:rPrChange w:id="771" w:author="impetus" w:date="2015-04-03T03:59:00Z">
              <w:rPr>
                <w:rFonts w:asciiTheme="minorHAnsi" w:hAnsiTheme="minorHAnsi"/>
                <w:szCs w:val="20"/>
              </w:rPr>
            </w:rPrChange>
          </w:rPr>
          <w:t>Dedicated resources are allocated to QA team</w:t>
        </w:r>
      </w:ins>
    </w:p>
    <w:p w:rsidR="00881584" w:rsidRPr="006917A5" w:rsidRDefault="00881584" w:rsidP="00881584">
      <w:pPr>
        <w:pStyle w:val="BodyText"/>
        <w:numPr>
          <w:ilvl w:val="0"/>
          <w:numId w:val="11"/>
        </w:numPr>
        <w:jc w:val="both"/>
        <w:rPr>
          <w:ins w:id="772" w:author="impetus" w:date="2015-04-03T03:47:00Z"/>
          <w:rFonts w:asciiTheme="minorHAnsi" w:hAnsiTheme="minorHAnsi"/>
          <w:sz w:val="22"/>
          <w:rPrChange w:id="773" w:author="impetus" w:date="2015-04-03T03:59:00Z">
            <w:rPr>
              <w:ins w:id="774" w:author="impetus" w:date="2015-04-03T03:47:00Z"/>
              <w:rFonts w:asciiTheme="minorHAnsi" w:hAnsiTheme="minorHAnsi"/>
              <w:szCs w:val="20"/>
            </w:rPr>
          </w:rPrChange>
        </w:rPr>
      </w:pPr>
      <w:ins w:id="775" w:author="impetus" w:date="2015-04-03T03:47:00Z">
        <w:r w:rsidRPr="006917A5">
          <w:rPr>
            <w:rFonts w:asciiTheme="minorHAnsi" w:hAnsiTheme="minorHAnsi"/>
            <w:sz w:val="22"/>
            <w:rPrChange w:id="776" w:author="impetus" w:date="2015-04-03T03:59:00Z">
              <w:rPr>
                <w:rFonts w:asciiTheme="minorHAnsi" w:hAnsiTheme="minorHAnsi"/>
                <w:szCs w:val="20"/>
              </w:rPr>
            </w:rPrChange>
          </w:rPr>
          <w:t>Test environment including network, devices and tools are available and functioning</w:t>
        </w:r>
      </w:ins>
    </w:p>
    <w:p w:rsidR="00881584" w:rsidRPr="006917A5" w:rsidRDefault="00881584" w:rsidP="00881584">
      <w:pPr>
        <w:pStyle w:val="BodyText"/>
        <w:ind w:left="0" w:firstLine="720"/>
        <w:rPr>
          <w:ins w:id="777" w:author="impetus" w:date="2015-04-03T03:47:00Z"/>
          <w:rStyle w:val="Strong"/>
          <w:rFonts w:asciiTheme="minorHAnsi" w:eastAsiaTheme="majorEastAsia" w:hAnsiTheme="minorHAnsi"/>
          <w:sz w:val="22"/>
          <w:u w:val="single"/>
          <w:rPrChange w:id="778" w:author="impetus" w:date="2015-04-03T03:59:00Z">
            <w:rPr>
              <w:ins w:id="779" w:author="impetus" w:date="2015-04-03T03:47:00Z"/>
              <w:rStyle w:val="Strong"/>
              <w:rFonts w:eastAsiaTheme="majorEastAsia"/>
              <w:u w:val="single"/>
            </w:rPr>
          </w:rPrChange>
        </w:rPr>
      </w:pPr>
      <w:ins w:id="780" w:author="impetus" w:date="2015-04-03T03:47:00Z">
        <w:r w:rsidRPr="006917A5">
          <w:rPr>
            <w:rStyle w:val="Heading4Char"/>
            <w:rFonts w:asciiTheme="minorHAnsi" w:hAnsiTheme="minorHAnsi"/>
            <w:sz w:val="22"/>
            <w:rPrChange w:id="781" w:author="impetus" w:date="2015-04-03T03:59:00Z">
              <w:rPr>
                <w:rStyle w:val="Heading4Char"/>
              </w:rPr>
            </w:rPrChange>
          </w:rPr>
          <w:t>Exit Criteria:</w:t>
        </w:r>
      </w:ins>
    </w:p>
    <w:p w:rsidR="00881584" w:rsidRPr="006917A5" w:rsidRDefault="00881584" w:rsidP="00881584">
      <w:pPr>
        <w:pStyle w:val="BodyText"/>
        <w:ind w:left="0" w:firstLine="720"/>
        <w:jc w:val="both"/>
        <w:rPr>
          <w:ins w:id="782" w:author="impetus" w:date="2015-04-03T03:47:00Z"/>
          <w:rFonts w:asciiTheme="minorHAnsi" w:hAnsiTheme="minorHAnsi"/>
          <w:sz w:val="22"/>
          <w:rPrChange w:id="783" w:author="impetus" w:date="2015-04-03T03:59:00Z">
            <w:rPr>
              <w:ins w:id="784" w:author="impetus" w:date="2015-04-03T03:47:00Z"/>
              <w:rFonts w:asciiTheme="minorHAnsi" w:hAnsiTheme="minorHAnsi"/>
              <w:szCs w:val="20"/>
            </w:rPr>
          </w:rPrChange>
        </w:rPr>
      </w:pPr>
      <w:ins w:id="785" w:author="impetus" w:date="2015-04-03T03:47:00Z">
        <w:r w:rsidRPr="006917A5">
          <w:rPr>
            <w:rFonts w:asciiTheme="minorHAnsi" w:hAnsiTheme="minorHAnsi"/>
            <w:sz w:val="22"/>
            <w:rPrChange w:id="786" w:author="impetus" w:date="2015-04-03T03:59:00Z">
              <w:rPr>
                <w:rFonts w:asciiTheme="minorHAnsi" w:hAnsiTheme="minorHAnsi"/>
                <w:szCs w:val="20"/>
              </w:rPr>
            </w:rPrChange>
          </w:rPr>
          <w:t>The following is the criteria when the testing activity will be deemed complete for a module:</w:t>
        </w:r>
      </w:ins>
    </w:p>
    <w:p w:rsidR="00881584" w:rsidRPr="006917A5" w:rsidRDefault="00881584" w:rsidP="00881584">
      <w:pPr>
        <w:pStyle w:val="BodyText"/>
        <w:numPr>
          <w:ilvl w:val="0"/>
          <w:numId w:val="12"/>
        </w:numPr>
        <w:jc w:val="both"/>
        <w:rPr>
          <w:ins w:id="787" w:author="impetus" w:date="2015-04-03T03:47:00Z"/>
          <w:rFonts w:asciiTheme="minorHAnsi" w:hAnsiTheme="minorHAnsi"/>
          <w:sz w:val="22"/>
          <w:rPrChange w:id="788" w:author="impetus" w:date="2015-04-03T03:59:00Z">
            <w:rPr>
              <w:ins w:id="789" w:author="impetus" w:date="2015-04-03T03:47:00Z"/>
              <w:rFonts w:asciiTheme="minorHAnsi" w:hAnsiTheme="minorHAnsi"/>
              <w:szCs w:val="20"/>
            </w:rPr>
          </w:rPrChange>
        </w:rPr>
      </w:pPr>
      <w:ins w:id="790" w:author="impetus" w:date="2015-04-03T03:47:00Z">
        <w:r w:rsidRPr="006917A5">
          <w:rPr>
            <w:rFonts w:asciiTheme="minorHAnsi" w:hAnsiTheme="minorHAnsi"/>
            <w:sz w:val="22"/>
            <w:rPrChange w:id="791" w:author="impetus" w:date="2015-04-03T03:59:00Z">
              <w:rPr>
                <w:rFonts w:asciiTheme="minorHAnsi" w:hAnsiTheme="minorHAnsi"/>
                <w:szCs w:val="20"/>
              </w:rPr>
            </w:rPrChange>
          </w:rPr>
          <w:t>All test cases have been executed and at-least 95% have passed successfully (of the 5% remaining do not impact the Application critically, or may be platform/device/browser limitations)</w:t>
        </w:r>
      </w:ins>
    </w:p>
    <w:p w:rsidR="00881584" w:rsidRPr="006917A5" w:rsidRDefault="00881584" w:rsidP="00881584">
      <w:pPr>
        <w:pStyle w:val="BodyText"/>
        <w:numPr>
          <w:ilvl w:val="0"/>
          <w:numId w:val="12"/>
        </w:numPr>
        <w:jc w:val="both"/>
        <w:rPr>
          <w:ins w:id="792" w:author="impetus" w:date="2015-04-03T03:47:00Z"/>
          <w:rFonts w:asciiTheme="minorHAnsi" w:hAnsiTheme="minorHAnsi"/>
          <w:sz w:val="22"/>
          <w:rPrChange w:id="793" w:author="impetus" w:date="2015-04-03T03:59:00Z">
            <w:rPr>
              <w:ins w:id="794" w:author="impetus" w:date="2015-04-03T03:47:00Z"/>
              <w:rFonts w:asciiTheme="minorHAnsi" w:hAnsiTheme="minorHAnsi"/>
              <w:szCs w:val="20"/>
            </w:rPr>
          </w:rPrChange>
        </w:rPr>
      </w:pPr>
      <w:ins w:id="795" w:author="impetus" w:date="2015-04-03T03:47:00Z">
        <w:r w:rsidRPr="006917A5">
          <w:rPr>
            <w:rFonts w:asciiTheme="minorHAnsi" w:hAnsiTheme="minorHAnsi"/>
            <w:sz w:val="22"/>
            <w:rPrChange w:id="796" w:author="impetus" w:date="2015-04-03T03:59:00Z">
              <w:rPr>
                <w:rFonts w:asciiTheme="minorHAnsi" w:hAnsiTheme="minorHAnsi"/>
                <w:szCs w:val="20"/>
              </w:rPr>
            </w:rPrChange>
          </w:rPr>
          <w:t>All results have been evaluated and accepted by QA in-charge and stakeholders</w:t>
        </w:r>
      </w:ins>
    </w:p>
    <w:p w:rsidR="00881584" w:rsidRPr="006917A5" w:rsidRDefault="00881584" w:rsidP="00881584">
      <w:pPr>
        <w:pStyle w:val="ListParagraph"/>
        <w:numPr>
          <w:ilvl w:val="0"/>
          <w:numId w:val="12"/>
        </w:numPr>
        <w:jc w:val="both"/>
        <w:rPr>
          <w:ins w:id="797" w:author="impetus" w:date="2015-04-03T03:47:00Z"/>
          <w:rPrChange w:id="798" w:author="impetus" w:date="2015-04-03T03:59:00Z">
            <w:rPr>
              <w:ins w:id="799" w:author="impetus" w:date="2015-04-03T03:47:00Z"/>
              <w:sz w:val="20"/>
              <w:szCs w:val="20"/>
            </w:rPr>
          </w:rPrChange>
        </w:rPr>
      </w:pPr>
      <w:ins w:id="800" w:author="impetus" w:date="2015-04-03T03:47:00Z">
        <w:r w:rsidRPr="006917A5">
          <w:rPr>
            <w:rPrChange w:id="801" w:author="impetus" w:date="2015-04-03T03:59:00Z">
              <w:rPr>
                <w:sz w:val="20"/>
                <w:szCs w:val="20"/>
              </w:rPr>
            </w:rPrChange>
          </w:rPr>
          <w:t>There are no showstoppers or critical errors/defects remaining unresolved. This kind of defect status has to be updated or a red flag is to be raised by QA</w:t>
        </w:r>
      </w:ins>
    </w:p>
    <w:p w:rsidR="00881584" w:rsidRPr="002638A6" w:rsidRDefault="00881584" w:rsidP="00881584">
      <w:pPr>
        <w:pStyle w:val="ListParagraph"/>
        <w:ind w:left="1080"/>
        <w:jc w:val="both"/>
        <w:rPr>
          <w:ins w:id="802" w:author="impetus" w:date="2015-04-03T03:47:00Z"/>
          <w:sz w:val="20"/>
          <w:szCs w:val="20"/>
        </w:rPr>
      </w:pPr>
    </w:p>
    <w:p w:rsidR="00881584" w:rsidRDefault="00881584" w:rsidP="00881584">
      <w:pPr>
        <w:spacing w:line="360" w:lineRule="auto"/>
        <w:jc w:val="both"/>
        <w:rPr>
          <w:ins w:id="803" w:author="impetus" w:date="2015-04-03T03:47:00Z"/>
          <w:rStyle w:val="Strong"/>
        </w:rPr>
      </w:pPr>
    </w:p>
    <w:p w:rsidR="006917A5" w:rsidRDefault="006917A5" w:rsidP="00881584">
      <w:pPr>
        <w:pStyle w:val="Heading2"/>
        <w:rPr>
          <w:ins w:id="804" w:author="impetus" w:date="2015-04-03T03:57:00Z"/>
          <w:rStyle w:val="Strong"/>
        </w:rPr>
      </w:pPr>
    </w:p>
    <w:p w:rsidR="00881584" w:rsidRPr="00DB1C99" w:rsidRDefault="00881584" w:rsidP="00881584">
      <w:pPr>
        <w:pStyle w:val="Heading2"/>
        <w:rPr>
          <w:ins w:id="805" w:author="impetus" w:date="2015-04-03T03:47:00Z"/>
          <w:rStyle w:val="Strong"/>
          <w:b/>
          <w:bCs/>
        </w:rPr>
      </w:pPr>
      <w:ins w:id="806" w:author="impetus" w:date="2015-04-03T03:47:00Z">
        <w:r>
          <w:rPr>
            <w:rStyle w:val="Strong"/>
          </w:rPr>
          <w:t>9.0 FEATURES</w:t>
        </w:r>
        <w:r w:rsidRPr="00DB1C99">
          <w:rPr>
            <w:rStyle w:val="Strong"/>
          </w:rPr>
          <w:t xml:space="preserve"> TO BE TESTED</w:t>
        </w:r>
      </w:ins>
    </w:p>
    <w:p w:rsidR="00881584" w:rsidRDefault="00881584" w:rsidP="00881584">
      <w:pPr>
        <w:spacing w:line="360" w:lineRule="auto"/>
        <w:jc w:val="both"/>
        <w:rPr>
          <w:ins w:id="807" w:author="impetus" w:date="2015-04-03T03:47:00Z"/>
        </w:rPr>
      </w:pPr>
      <w:ins w:id="808" w:author="impetus" w:date="2015-04-03T03:47:00Z">
        <w:r>
          <w:t xml:space="preserve">As part of </w:t>
        </w:r>
        <w:r w:rsidRPr="00E7416B">
          <w:t xml:space="preserve">functional testing suggested for Phase 1 </w:t>
        </w:r>
        <w:r>
          <w:t xml:space="preserve">the </w:t>
        </w:r>
        <w:r w:rsidRPr="00E7416B">
          <w:t xml:space="preserve">release will only include </w:t>
        </w:r>
        <w:r>
          <w:t xml:space="preserve">the </w:t>
        </w:r>
        <w:r w:rsidRPr="00E7416B">
          <w:t xml:space="preserve">ecommerce flow and supporting </w:t>
        </w:r>
        <w:r>
          <w:t xml:space="preserve">features </w:t>
        </w:r>
        <w:r w:rsidRPr="00E7416B">
          <w:t xml:space="preserve">as listed </w:t>
        </w:r>
        <w:r>
          <w:t>in the table below:</w:t>
        </w:r>
      </w:ins>
    </w:p>
    <w:tbl>
      <w:tblPr>
        <w:tblW w:w="8373" w:type="dxa"/>
        <w:tblLook w:val="04A0" w:firstRow="1" w:lastRow="0" w:firstColumn="1" w:lastColumn="0" w:noHBand="0" w:noVBand="1"/>
      </w:tblPr>
      <w:tblGrid>
        <w:gridCol w:w="644"/>
        <w:gridCol w:w="7729"/>
      </w:tblGrid>
      <w:tr w:rsidR="00881584" w:rsidRPr="00114795" w:rsidTr="00426AC8">
        <w:trPr>
          <w:trHeight w:val="300"/>
          <w:ins w:id="809" w:author="impetus" w:date="2015-04-03T03:47:00Z"/>
        </w:trPr>
        <w:tc>
          <w:tcPr>
            <w:tcW w:w="644" w:type="dxa"/>
            <w:tcBorders>
              <w:top w:val="single" w:sz="4" w:space="0" w:color="auto"/>
              <w:left w:val="single" w:sz="4" w:space="0" w:color="auto"/>
              <w:bottom w:val="single" w:sz="4" w:space="0" w:color="auto"/>
              <w:right w:val="single" w:sz="4" w:space="0" w:color="auto"/>
            </w:tcBorders>
            <w:shd w:val="clear" w:color="auto" w:fill="B6DDE8" w:themeFill="accent5" w:themeFillTint="66"/>
            <w:noWrap/>
            <w:vAlign w:val="bottom"/>
            <w:hideMark/>
          </w:tcPr>
          <w:p w:rsidR="00881584" w:rsidRPr="00114795" w:rsidRDefault="00881584" w:rsidP="00426AC8">
            <w:pPr>
              <w:spacing w:after="0" w:line="240" w:lineRule="auto"/>
              <w:jc w:val="center"/>
              <w:rPr>
                <w:ins w:id="810" w:author="impetus" w:date="2015-04-03T03:47:00Z"/>
                <w:b/>
              </w:rPr>
            </w:pPr>
            <w:ins w:id="811" w:author="impetus" w:date="2015-04-03T03:47:00Z">
              <w:r w:rsidRPr="00114795">
                <w:rPr>
                  <w:b/>
                </w:rPr>
                <w:t>S#</w:t>
              </w:r>
            </w:ins>
          </w:p>
        </w:tc>
        <w:tc>
          <w:tcPr>
            <w:tcW w:w="7729" w:type="dxa"/>
            <w:tcBorders>
              <w:top w:val="single" w:sz="4" w:space="0" w:color="auto"/>
              <w:left w:val="nil"/>
              <w:bottom w:val="single" w:sz="4" w:space="0" w:color="auto"/>
              <w:right w:val="single" w:sz="4" w:space="0" w:color="auto"/>
            </w:tcBorders>
            <w:shd w:val="clear" w:color="auto" w:fill="B6DDE8" w:themeFill="accent5" w:themeFillTint="66"/>
            <w:noWrap/>
            <w:vAlign w:val="bottom"/>
            <w:hideMark/>
          </w:tcPr>
          <w:p w:rsidR="00881584" w:rsidRPr="00114795" w:rsidRDefault="00881584" w:rsidP="00426AC8">
            <w:pPr>
              <w:spacing w:after="0" w:line="240" w:lineRule="auto"/>
              <w:jc w:val="center"/>
              <w:rPr>
                <w:ins w:id="812" w:author="impetus" w:date="2015-04-03T03:47:00Z"/>
                <w:b/>
              </w:rPr>
            </w:pPr>
            <w:ins w:id="813" w:author="impetus" w:date="2015-04-03T03:47:00Z">
              <w:r w:rsidRPr="00114795">
                <w:rPr>
                  <w:b/>
                </w:rPr>
                <w:t>Features/Test Condition</w:t>
              </w:r>
            </w:ins>
          </w:p>
        </w:tc>
      </w:tr>
      <w:tr w:rsidR="00881584" w:rsidRPr="00114795" w:rsidTr="00426AC8">
        <w:trPr>
          <w:trHeight w:val="286"/>
          <w:ins w:id="814" w:author="impetus" w:date="2015-04-03T03:47:00Z"/>
        </w:trPr>
        <w:tc>
          <w:tcPr>
            <w:tcW w:w="644" w:type="dxa"/>
            <w:tcBorders>
              <w:top w:val="nil"/>
              <w:left w:val="single" w:sz="4" w:space="0" w:color="auto"/>
              <w:bottom w:val="single" w:sz="4" w:space="0" w:color="auto"/>
              <w:right w:val="single" w:sz="4" w:space="0" w:color="auto"/>
            </w:tcBorders>
            <w:shd w:val="clear" w:color="auto" w:fill="auto"/>
            <w:vAlign w:val="bottom"/>
          </w:tcPr>
          <w:p w:rsidR="00881584" w:rsidRPr="00114795" w:rsidRDefault="00881584" w:rsidP="00426AC8">
            <w:pPr>
              <w:spacing w:after="0" w:line="240" w:lineRule="auto"/>
              <w:jc w:val="right"/>
              <w:rPr>
                <w:ins w:id="815" w:author="impetus" w:date="2015-04-03T03:47:00Z"/>
              </w:rPr>
            </w:pPr>
            <w:ins w:id="816" w:author="impetus" w:date="2015-04-03T03:47:00Z">
              <w:r w:rsidRPr="00114795">
                <w:t>1</w:t>
              </w:r>
            </w:ins>
          </w:p>
        </w:tc>
        <w:tc>
          <w:tcPr>
            <w:tcW w:w="7729" w:type="dxa"/>
            <w:tcBorders>
              <w:top w:val="nil"/>
              <w:left w:val="nil"/>
              <w:bottom w:val="single" w:sz="4" w:space="0" w:color="auto"/>
              <w:right w:val="single" w:sz="4" w:space="0" w:color="auto"/>
            </w:tcBorders>
            <w:shd w:val="clear" w:color="auto" w:fill="auto"/>
            <w:vAlign w:val="bottom"/>
          </w:tcPr>
          <w:p w:rsidR="00881584" w:rsidRPr="00114795" w:rsidRDefault="00BC0A08">
            <w:pPr>
              <w:spacing w:after="0" w:line="240" w:lineRule="auto"/>
              <w:rPr>
                <w:ins w:id="817" w:author="impetus" w:date="2015-04-03T03:47:00Z"/>
              </w:rPr>
            </w:pPr>
            <w:ins w:id="818" w:author="Swadhin Kumar Mishra" w:date="2015-04-07T12:16:00Z">
              <w:r>
                <w:t xml:space="preserve">Verify </w:t>
              </w:r>
            </w:ins>
            <w:ins w:id="819" w:author="Swadhin Kumar Mishra" w:date="2015-04-07T12:17:00Z">
              <w:r>
                <w:t>Map Reduce List Use</w:t>
              </w:r>
            </w:ins>
            <w:ins w:id="820" w:author="Swadhin Kumar Mishra" w:date="2015-04-07T12:19:00Z">
              <w:r>
                <w:t xml:space="preserve"> C</w:t>
              </w:r>
            </w:ins>
            <w:ins w:id="821" w:author="Swadhin Kumar Mishra" w:date="2015-04-07T12:17:00Z">
              <w:r>
                <w:t>ase</w:t>
              </w:r>
            </w:ins>
            <w:ins w:id="822" w:author="impetus" w:date="2015-04-03T03:47:00Z">
              <w:del w:id="823" w:author="Shashank Sharma" w:date="2015-04-03T13:31:00Z">
                <w:r w:rsidR="00881584" w:rsidDel="006E4D9D">
                  <w:delText>Verify the WFM login</w:delText>
                </w:r>
              </w:del>
            </w:ins>
          </w:p>
        </w:tc>
      </w:tr>
      <w:tr w:rsidR="00881584" w:rsidRPr="00114795" w:rsidTr="00426AC8">
        <w:trPr>
          <w:trHeight w:val="286"/>
          <w:ins w:id="824" w:author="impetus" w:date="2015-04-03T03:47:00Z"/>
        </w:trPr>
        <w:tc>
          <w:tcPr>
            <w:tcW w:w="644" w:type="dxa"/>
            <w:tcBorders>
              <w:top w:val="nil"/>
              <w:left w:val="single" w:sz="4" w:space="0" w:color="auto"/>
              <w:bottom w:val="single" w:sz="4" w:space="0" w:color="auto"/>
              <w:right w:val="single" w:sz="4" w:space="0" w:color="auto"/>
            </w:tcBorders>
            <w:shd w:val="clear" w:color="auto" w:fill="auto"/>
            <w:vAlign w:val="bottom"/>
          </w:tcPr>
          <w:p w:rsidR="00881584" w:rsidRPr="00114795" w:rsidRDefault="00881584" w:rsidP="00426AC8">
            <w:pPr>
              <w:spacing w:after="0" w:line="240" w:lineRule="auto"/>
              <w:jc w:val="right"/>
              <w:rPr>
                <w:ins w:id="825" w:author="impetus" w:date="2015-04-03T03:47:00Z"/>
              </w:rPr>
            </w:pPr>
            <w:ins w:id="826" w:author="impetus" w:date="2015-04-03T03:47:00Z">
              <w:r w:rsidRPr="00114795">
                <w:t>2</w:t>
              </w:r>
            </w:ins>
          </w:p>
        </w:tc>
        <w:tc>
          <w:tcPr>
            <w:tcW w:w="7729" w:type="dxa"/>
            <w:tcBorders>
              <w:top w:val="nil"/>
              <w:left w:val="nil"/>
              <w:bottom w:val="single" w:sz="4" w:space="0" w:color="auto"/>
              <w:right w:val="single" w:sz="4" w:space="0" w:color="auto"/>
            </w:tcBorders>
            <w:shd w:val="clear" w:color="auto" w:fill="auto"/>
            <w:vAlign w:val="bottom"/>
          </w:tcPr>
          <w:p w:rsidR="00881584" w:rsidRPr="00114795" w:rsidRDefault="00BC0A08" w:rsidP="00426AC8">
            <w:pPr>
              <w:spacing w:after="0" w:line="240" w:lineRule="auto"/>
              <w:rPr>
                <w:ins w:id="827" w:author="impetus" w:date="2015-04-03T03:47:00Z"/>
              </w:rPr>
            </w:pPr>
            <w:ins w:id="828" w:author="Swadhin Kumar Mishra" w:date="2015-04-07T12:17:00Z">
              <w:r>
                <w:t xml:space="preserve">Verify </w:t>
              </w:r>
            </w:ins>
            <w:ins w:id="829" w:author="Swadhin Kumar Mishra" w:date="2015-04-07T12:18:00Z">
              <w:r>
                <w:t>Flow Debugging</w:t>
              </w:r>
            </w:ins>
            <w:ins w:id="830" w:author="Swadhin Kumar Mishra" w:date="2015-04-07T12:17:00Z">
              <w:r>
                <w:t xml:space="preserve"> List of </w:t>
              </w:r>
            </w:ins>
            <w:ins w:id="831" w:author="Swadhin Kumar Mishra" w:date="2015-04-07T12:18:00Z">
              <w:r>
                <w:t>Use Case</w:t>
              </w:r>
            </w:ins>
            <w:ins w:id="832" w:author="impetus" w:date="2015-04-03T03:47:00Z">
              <w:del w:id="833" w:author="Shashank Sharma" w:date="2015-04-03T13:31:00Z">
                <w:r w:rsidR="00881584" w:rsidRPr="00114795" w:rsidDel="006E4D9D">
                  <w:delText xml:space="preserve">Verify </w:delText>
                </w:r>
                <w:r w:rsidR="00881584" w:rsidDel="006E4D9D">
                  <w:delText>admin UI</w:delText>
                </w:r>
              </w:del>
            </w:ins>
          </w:p>
        </w:tc>
      </w:tr>
      <w:tr w:rsidR="00881584" w:rsidRPr="00114795" w:rsidTr="00426AC8">
        <w:trPr>
          <w:trHeight w:val="286"/>
          <w:ins w:id="834" w:author="impetus" w:date="2015-04-03T03:47:00Z"/>
        </w:trPr>
        <w:tc>
          <w:tcPr>
            <w:tcW w:w="644" w:type="dxa"/>
            <w:tcBorders>
              <w:top w:val="nil"/>
              <w:left w:val="single" w:sz="4" w:space="0" w:color="auto"/>
              <w:bottom w:val="single" w:sz="4" w:space="0" w:color="auto"/>
              <w:right w:val="single" w:sz="4" w:space="0" w:color="auto"/>
            </w:tcBorders>
            <w:shd w:val="clear" w:color="auto" w:fill="auto"/>
            <w:vAlign w:val="bottom"/>
          </w:tcPr>
          <w:p w:rsidR="00881584" w:rsidRPr="00114795" w:rsidRDefault="00881584" w:rsidP="00426AC8">
            <w:pPr>
              <w:spacing w:after="0" w:line="240" w:lineRule="auto"/>
              <w:jc w:val="right"/>
              <w:rPr>
                <w:ins w:id="835" w:author="impetus" w:date="2015-04-03T03:47:00Z"/>
              </w:rPr>
            </w:pPr>
            <w:ins w:id="836" w:author="impetus" w:date="2015-04-03T03:47:00Z">
              <w:r w:rsidRPr="00114795">
                <w:t>3</w:t>
              </w:r>
            </w:ins>
          </w:p>
        </w:tc>
        <w:tc>
          <w:tcPr>
            <w:tcW w:w="7729" w:type="dxa"/>
            <w:tcBorders>
              <w:top w:val="nil"/>
              <w:left w:val="nil"/>
              <w:bottom w:val="single" w:sz="4" w:space="0" w:color="auto"/>
              <w:right w:val="single" w:sz="4" w:space="0" w:color="auto"/>
            </w:tcBorders>
            <w:shd w:val="clear" w:color="auto" w:fill="auto"/>
            <w:vAlign w:val="bottom"/>
          </w:tcPr>
          <w:p w:rsidR="00881584" w:rsidRPr="00114795" w:rsidRDefault="00BC0A08" w:rsidP="00426AC8">
            <w:pPr>
              <w:spacing w:after="0" w:line="240" w:lineRule="auto"/>
              <w:rPr>
                <w:ins w:id="837" w:author="impetus" w:date="2015-04-03T03:47:00Z"/>
              </w:rPr>
            </w:pPr>
            <w:ins w:id="838" w:author="Swadhin Kumar Mishra" w:date="2015-04-07T12:18:00Z">
              <w:r>
                <w:t>Verify Profiling</w:t>
              </w:r>
            </w:ins>
            <w:ins w:id="839" w:author="Swadhin Kumar Mishra" w:date="2015-04-07T12:19:00Z">
              <w:r>
                <w:t xml:space="preserve"> List Use Case</w:t>
              </w:r>
            </w:ins>
            <w:ins w:id="840" w:author="impetus" w:date="2015-04-03T03:47:00Z">
              <w:del w:id="841" w:author="Shashank Sharma" w:date="2015-04-03T13:31:00Z">
                <w:r w:rsidR="00881584" w:rsidRPr="00114795" w:rsidDel="006E4D9D">
                  <w:delText>Verify the Home Page on Different Mobiles</w:delText>
                </w:r>
              </w:del>
            </w:ins>
          </w:p>
        </w:tc>
      </w:tr>
      <w:tr w:rsidR="00881584" w:rsidRPr="00114795" w:rsidDel="00BC0A08" w:rsidTr="00426AC8">
        <w:trPr>
          <w:trHeight w:val="286"/>
          <w:ins w:id="842" w:author="impetus" w:date="2015-04-03T03:47:00Z"/>
          <w:del w:id="843" w:author="Swadhin Kumar Mishra" w:date="2015-04-07T12:15:00Z"/>
        </w:trPr>
        <w:tc>
          <w:tcPr>
            <w:tcW w:w="644" w:type="dxa"/>
            <w:tcBorders>
              <w:top w:val="nil"/>
              <w:left w:val="single" w:sz="4" w:space="0" w:color="auto"/>
              <w:bottom w:val="single" w:sz="4" w:space="0" w:color="auto"/>
              <w:right w:val="single" w:sz="4" w:space="0" w:color="auto"/>
            </w:tcBorders>
            <w:shd w:val="clear" w:color="auto" w:fill="auto"/>
            <w:vAlign w:val="bottom"/>
          </w:tcPr>
          <w:p w:rsidR="00881584" w:rsidRPr="00114795" w:rsidDel="00BC0A08" w:rsidRDefault="00881584" w:rsidP="00426AC8">
            <w:pPr>
              <w:spacing w:after="0" w:line="240" w:lineRule="auto"/>
              <w:jc w:val="right"/>
              <w:rPr>
                <w:ins w:id="844" w:author="impetus" w:date="2015-04-03T03:47:00Z"/>
                <w:del w:id="845" w:author="Swadhin Kumar Mishra" w:date="2015-04-07T12:15:00Z"/>
              </w:rPr>
            </w:pPr>
          </w:p>
        </w:tc>
        <w:tc>
          <w:tcPr>
            <w:tcW w:w="7729" w:type="dxa"/>
            <w:tcBorders>
              <w:top w:val="nil"/>
              <w:left w:val="nil"/>
              <w:bottom w:val="single" w:sz="4" w:space="0" w:color="auto"/>
              <w:right w:val="single" w:sz="4" w:space="0" w:color="auto"/>
            </w:tcBorders>
            <w:shd w:val="clear" w:color="auto" w:fill="auto"/>
            <w:vAlign w:val="bottom"/>
          </w:tcPr>
          <w:p w:rsidR="00881584" w:rsidRPr="00114795" w:rsidDel="00BC0A08" w:rsidRDefault="00881584" w:rsidP="00426AC8">
            <w:pPr>
              <w:spacing w:after="0" w:line="240" w:lineRule="auto"/>
              <w:rPr>
                <w:ins w:id="846" w:author="impetus" w:date="2015-04-03T03:47:00Z"/>
                <w:del w:id="847" w:author="Swadhin Kumar Mishra" w:date="2015-04-07T12:15:00Z"/>
              </w:rPr>
            </w:pPr>
          </w:p>
        </w:tc>
      </w:tr>
      <w:tr w:rsidR="00881584" w:rsidRPr="00114795" w:rsidTr="00426AC8">
        <w:trPr>
          <w:trHeight w:val="286"/>
          <w:ins w:id="848" w:author="impetus" w:date="2015-04-03T03:47:00Z"/>
        </w:trPr>
        <w:tc>
          <w:tcPr>
            <w:tcW w:w="644" w:type="dxa"/>
            <w:tcBorders>
              <w:top w:val="nil"/>
              <w:left w:val="single" w:sz="4" w:space="0" w:color="auto"/>
              <w:bottom w:val="single" w:sz="4" w:space="0" w:color="auto"/>
              <w:right w:val="single" w:sz="4" w:space="0" w:color="auto"/>
            </w:tcBorders>
            <w:shd w:val="clear" w:color="auto" w:fill="auto"/>
            <w:vAlign w:val="bottom"/>
          </w:tcPr>
          <w:p w:rsidR="00881584" w:rsidRPr="00114795" w:rsidRDefault="00881584" w:rsidP="00426AC8">
            <w:pPr>
              <w:spacing w:after="0" w:line="240" w:lineRule="auto"/>
              <w:jc w:val="right"/>
              <w:rPr>
                <w:ins w:id="849" w:author="impetus" w:date="2015-04-03T03:47:00Z"/>
              </w:rPr>
            </w:pPr>
            <w:ins w:id="850" w:author="impetus" w:date="2015-04-03T03:47:00Z">
              <w:r>
                <w:t>4</w:t>
              </w:r>
            </w:ins>
          </w:p>
        </w:tc>
        <w:tc>
          <w:tcPr>
            <w:tcW w:w="7729" w:type="dxa"/>
            <w:tcBorders>
              <w:top w:val="nil"/>
              <w:left w:val="nil"/>
              <w:bottom w:val="single" w:sz="4" w:space="0" w:color="auto"/>
              <w:right w:val="single" w:sz="4" w:space="0" w:color="auto"/>
            </w:tcBorders>
            <w:shd w:val="clear" w:color="auto" w:fill="auto"/>
            <w:vAlign w:val="bottom"/>
          </w:tcPr>
          <w:p w:rsidR="00881584" w:rsidRPr="00114795" w:rsidRDefault="00BC0A08" w:rsidP="00426AC8">
            <w:pPr>
              <w:spacing w:after="0" w:line="240" w:lineRule="auto"/>
              <w:rPr>
                <w:ins w:id="851" w:author="impetus" w:date="2015-04-03T03:47:00Z"/>
              </w:rPr>
            </w:pPr>
            <w:ins w:id="852" w:author="Swadhin Kumar Mishra" w:date="2015-04-07T12:20:00Z">
              <w:r>
                <w:t>Verify HDFS Validation List Use Case</w:t>
              </w:r>
            </w:ins>
            <w:ins w:id="853" w:author="impetus" w:date="2015-04-03T03:47:00Z">
              <w:del w:id="854" w:author="Shashank Sharma" w:date="2015-04-03T13:31:00Z">
                <w:r w:rsidR="00881584" w:rsidDel="006E4D9D">
                  <w:delText>Verify Punch module</w:delText>
                </w:r>
              </w:del>
            </w:ins>
          </w:p>
        </w:tc>
      </w:tr>
      <w:tr w:rsidR="00881584" w:rsidRPr="00114795" w:rsidTr="00426AC8">
        <w:trPr>
          <w:trHeight w:val="286"/>
          <w:ins w:id="855" w:author="impetus" w:date="2015-04-03T03:47:00Z"/>
        </w:trPr>
        <w:tc>
          <w:tcPr>
            <w:tcW w:w="644" w:type="dxa"/>
            <w:tcBorders>
              <w:top w:val="nil"/>
              <w:left w:val="single" w:sz="4" w:space="0" w:color="auto"/>
              <w:bottom w:val="single" w:sz="4" w:space="0" w:color="auto"/>
              <w:right w:val="single" w:sz="4" w:space="0" w:color="auto"/>
            </w:tcBorders>
            <w:shd w:val="clear" w:color="auto" w:fill="auto"/>
            <w:vAlign w:val="bottom"/>
          </w:tcPr>
          <w:p w:rsidR="00881584" w:rsidRPr="00114795" w:rsidRDefault="00881584" w:rsidP="00426AC8">
            <w:pPr>
              <w:spacing w:after="0" w:line="240" w:lineRule="auto"/>
              <w:jc w:val="right"/>
              <w:rPr>
                <w:ins w:id="856" w:author="impetus" w:date="2015-04-03T03:47:00Z"/>
              </w:rPr>
            </w:pPr>
            <w:ins w:id="857" w:author="impetus" w:date="2015-04-03T03:47:00Z">
              <w:r>
                <w:t>5</w:t>
              </w:r>
            </w:ins>
          </w:p>
        </w:tc>
        <w:tc>
          <w:tcPr>
            <w:tcW w:w="7729" w:type="dxa"/>
            <w:tcBorders>
              <w:top w:val="nil"/>
              <w:left w:val="nil"/>
              <w:bottom w:val="single" w:sz="4" w:space="0" w:color="auto"/>
              <w:right w:val="single" w:sz="4" w:space="0" w:color="auto"/>
            </w:tcBorders>
            <w:shd w:val="clear" w:color="auto" w:fill="auto"/>
            <w:vAlign w:val="bottom"/>
          </w:tcPr>
          <w:p w:rsidR="00881584" w:rsidRPr="00114795" w:rsidRDefault="00BC0A08" w:rsidP="00426AC8">
            <w:pPr>
              <w:spacing w:after="0" w:line="240" w:lineRule="auto"/>
              <w:rPr>
                <w:ins w:id="858" w:author="impetus" w:date="2015-04-03T03:47:00Z"/>
              </w:rPr>
            </w:pPr>
            <w:ins w:id="859" w:author="Swadhin Kumar Mishra" w:date="2015-04-07T12:20:00Z">
              <w:r>
                <w:t>Verify Tuning List Use Case</w:t>
              </w:r>
            </w:ins>
            <w:ins w:id="860" w:author="impetus" w:date="2015-04-03T03:47:00Z">
              <w:del w:id="861" w:author="Shashank Sharma" w:date="2015-04-03T13:31:00Z">
                <w:r w:rsidR="00881584" w:rsidRPr="00114795" w:rsidDel="006E4D9D">
                  <w:delText>Veri</w:delText>
                </w:r>
                <w:r w:rsidR="00881584" w:rsidDel="006E4D9D">
                  <w:delText>fy Timecard Employee module</w:delText>
                </w:r>
              </w:del>
            </w:ins>
          </w:p>
        </w:tc>
      </w:tr>
      <w:tr w:rsidR="00881584" w:rsidRPr="00114795" w:rsidTr="00426AC8">
        <w:trPr>
          <w:trHeight w:val="286"/>
          <w:ins w:id="862" w:author="impetus" w:date="2015-04-03T03:47:00Z"/>
        </w:trPr>
        <w:tc>
          <w:tcPr>
            <w:tcW w:w="644" w:type="dxa"/>
            <w:tcBorders>
              <w:top w:val="nil"/>
              <w:left w:val="single" w:sz="4" w:space="0" w:color="auto"/>
              <w:bottom w:val="single" w:sz="4" w:space="0" w:color="auto"/>
              <w:right w:val="single" w:sz="4" w:space="0" w:color="auto"/>
            </w:tcBorders>
            <w:shd w:val="clear" w:color="auto" w:fill="auto"/>
            <w:vAlign w:val="bottom"/>
          </w:tcPr>
          <w:p w:rsidR="00881584" w:rsidRPr="00114795" w:rsidRDefault="00881584" w:rsidP="00426AC8">
            <w:pPr>
              <w:spacing w:after="0" w:line="240" w:lineRule="auto"/>
              <w:jc w:val="right"/>
              <w:rPr>
                <w:ins w:id="863" w:author="impetus" w:date="2015-04-03T03:47:00Z"/>
              </w:rPr>
            </w:pPr>
            <w:ins w:id="864" w:author="impetus" w:date="2015-04-03T03:47:00Z">
              <w:r>
                <w:t>6</w:t>
              </w:r>
            </w:ins>
          </w:p>
        </w:tc>
        <w:tc>
          <w:tcPr>
            <w:tcW w:w="7729" w:type="dxa"/>
            <w:tcBorders>
              <w:top w:val="nil"/>
              <w:left w:val="nil"/>
              <w:bottom w:val="single" w:sz="4" w:space="0" w:color="auto"/>
              <w:right w:val="single" w:sz="4" w:space="0" w:color="auto"/>
            </w:tcBorders>
            <w:shd w:val="clear" w:color="auto" w:fill="auto"/>
            <w:vAlign w:val="bottom"/>
          </w:tcPr>
          <w:p w:rsidR="00881584" w:rsidRPr="00114795" w:rsidRDefault="00BC0A08" w:rsidP="00426AC8">
            <w:pPr>
              <w:spacing w:after="0" w:line="240" w:lineRule="auto"/>
              <w:rPr>
                <w:ins w:id="865" w:author="impetus" w:date="2015-04-03T03:47:00Z"/>
              </w:rPr>
            </w:pPr>
            <w:ins w:id="866" w:author="Swadhin Kumar Mishra" w:date="2015-04-07T12:21:00Z">
              <w:r>
                <w:t>Verify Home and Wizard</w:t>
              </w:r>
            </w:ins>
            <w:ins w:id="867" w:author="impetus" w:date="2015-04-03T03:47:00Z">
              <w:del w:id="868" w:author="Shashank Sharma" w:date="2015-04-03T13:31:00Z">
                <w:r w:rsidR="00881584" w:rsidRPr="00114795" w:rsidDel="006E4D9D">
                  <w:delText xml:space="preserve">Verify </w:delText>
                </w:r>
                <w:r w:rsidR="00881584" w:rsidDel="006E4D9D">
                  <w:delText>Timecard Manager Module</w:delText>
                </w:r>
              </w:del>
            </w:ins>
          </w:p>
        </w:tc>
      </w:tr>
    </w:tbl>
    <w:p w:rsidR="00881584" w:rsidRPr="00AA13E8" w:rsidRDefault="00881584" w:rsidP="00881584">
      <w:pPr>
        <w:pStyle w:val="NormalWeb"/>
        <w:shd w:val="clear" w:color="auto" w:fill="FFFFFF"/>
        <w:spacing w:before="0" w:beforeAutospacing="0" w:after="369" w:afterAutospacing="0" w:line="300" w:lineRule="atLeast"/>
        <w:jc w:val="both"/>
        <w:rPr>
          <w:ins w:id="869" w:author="impetus" w:date="2015-04-03T03:47:00Z"/>
          <w:rFonts w:asciiTheme="minorHAnsi" w:hAnsiTheme="minorHAnsi" w:cstheme="minorHAnsi"/>
          <w:sz w:val="20"/>
          <w:szCs w:val="20"/>
        </w:rPr>
      </w:pPr>
    </w:p>
    <w:p w:rsidR="00881584" w:rsidRPr="00DB1C99" w:rsidRDefault="00881584" w:rsidP="00881584">
      <w:pPr>
        <w:pStyle w:val="Heading2"/>
        <w:rPr>
          <w:ins w:id="870" w:author="impetus" w:date="2015-04-03T03:47:00Z"/>
          <w:rStyle w:val="Strong"/>
          <w:b/>
          <w:bCs/>
        </w:rPr>
      </w:pPr>
      <w:ins w:id="871" w:author="impetus" w:date="2015-04-03T03:47:00Z">
        <w:r w:rsidRPr="00DB1C99">
          <w:rPr>
            <w:rStyle w:val="Strong"/>
          </w:rPr>
          <w:t>1</w:t>
        </w:r>
        <w:r>
          <w:rPr>
            <w:rStyle w:val="Strong"/>
          </w:rPr>
          <w:t>0</w:t>
        </w:r>
        <w:r w:rsidRPr="00DB1C99">
          <w:rPr>
            <w:rStyle w:val="Strong"/>
          </w:rPr>
          <w:t>.0 FEATURES NOT TO BE TESTED</w:t>
        </w:r>
      </w:ins>
    </w:p>
    <w:p w:rsidR="00881584" w:rsidRDefault="00881584" w:rsidP="00881584">
      <w:pPr>
        <w:rPr>
          <w:ins w:id="872" w:author="impetus" w:date="2015-04-03T03:47:00Z"/>
        </w:rPr>
      </w:pPr>
      <w:ins w:id="873" w:author="impetus" w:date="2015-04-03T03:47:00Z">
        <w:r>
          <w:t xml:space="preserve">Following are the Out of scope items that will be excluded during functional testing </w:t>
        </w:r>
        <w:r w:rsidRPr="00113F8C">
          <w:t>apart from the above listed in section 3.1.1;</w:t>
        </w:r>
      </w:ins>
    </w:p>
    <w:tbl>
      <w:tblPr>
        <w:tblW w:w="8209" w:type="dxa"/>
        <w:tblInd w:w="93" w:type="dxa"/>
        <w:tblLook w:val="04A0" w:firstRow="1" w:lastRow="0" w:firstColumn="1" w:lastColumn="0" w:noHBand="0" w:noVBand="1"/>
      </w:tblPr>
      <w:tblGrid>
        <w:gridCol w:w="874"/>
        <w:gridCol w:w="7335"/>
      </w:tblGrid>
      <w:tr w:rsidR="00881584" w:rsidRPr="00114795" w:rsidTr="00426AC8">
        <w:trPr>
          <w:trHeight w:val="262"/>
          <w:ins w:id="874" w:author="impetus" w:date="2015-04-03T03:47:00Z"/>
        </w:trPr>
        <w:tc>
          <w:tcPr>
            <w:tcW w:w="87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bottom"/>
            <w:hideMark/>
          </w:tcPr>
          <w:p w:rsidR="00881584" w:rsidRPr="00114795" w:rsidRDefault="00881584" w:rsidP="00426AC8">
            <w:pPr>
              <w:spacing w:after="0" w:line="240" w:lineRule="auto"/>
              <w:jc w:val="center"/>
              <w:rPr>
                <w:ins w:id="875" w:author="impetus" w:date="2015-04-03T03:47:00Z"/>
                <w:b/>
              </w:rPr>
            </w:pPr>
            <w:ins w:id="876" w:author="impetus" w:date="2015-04-03T03:47:00Z">
              <w:r w:rsidRPr="00114795">
                <w:rPr>
                  <w:b/>
                </w:rPr>
                <w:t>S#</w:t>
              </w:r>
            </w:ins>
          </w:p>
        </w:tc>
        <w:tc>
          <w:tcPr>
            <w:tcW w:w="7335" w:type="dxa"/>
            <w:tcBorders>
              <w:top w:val="single" w:sz="4" w:space="0" w:color="auto"/>
              <w:left w:val="nil"/>
              <w:bottom w:val="single" w:sz="4" w:space="0" w:color="auto"/>
              <w:right w:val="single" w:sz="4" w:space="0" w:color="auto"/>
            </w:tcBorders>
            <w:shd w:val="clear" w:color="auto" w:fill="B6DDE8" w:themeFill="accent5" w:themeFillTint="66"/>
            <w:vAlign w:val="bottom"/>
            <w:hideMark/>
          </w:tcPr>
          <w:p w:rsidR="00881584" w:rsidRPr="00114795" w:rsidRDefault="00881584" w:rsidP="00426AC8">
            <w:pPr>
              <w:pStyle w:val="ListParagraph"/>
              <w:ind w:left="432"/>
              <w:rPr>
                <w:ins w:id="877" w:author="impetus" w:date="2015-04-03T03:47:00Z"/>
                <w:b/>
              </w:rPr>
            </w:pPr>
            <w:ins w:id="878" w:author="impetus" w:date="2015-04-03T03:47:00Z">
              <w:r w:rsidRPr="00114795">
                <w:rPr>
                  <w:b/>
                </w:rPr>
                <w:t>Features/Test Condition</w:t>
              </w:r>
            </w:ins>
          </w:p>
        </w:tc>
      </w:tr>
      <w:tr w:rsidR="00881584" w:rsidRPr="00114795" w:rsidTr="00426AC8">
        <w:trPr>
          <w:trHeight w:val="262"/>
          <w:ins w:id="879" w:author="impetus" w:date="2015-04-03T03:47:00Z"/>
        </w:trPr>
        <w:tc>
          <w:tcPr>
            <w:tcW w:w="87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81584" w:rsidRPr="00FD4E6B" w:rsidRDefault="00881584" w:rsidP="00426AC8">
            <w:pPr>
              <w:spacing w:after="0" w:line="240" w:lineRule="auto"/>
              <w:jc w:val="center"/>
              <w:rPr>
                <w:ins w:id="880" w:author="impetus" w:date="2015-04-03T03:47:00Z"/>
                <w:b/>
              </w:rPr>
            </w:pPr>
            <w:ins w:id="881" w:author="impetus" w:date="2015-04-03T03:47:00Z">
              <w:r w:rsidRPr="00FD4E6B">
                <w:rPr>
                  <w:b/>
                </w:rPr>
                <w:t>1</w:t>
              </w:r>
            </w:ins>
          </w:p>
        </w:tc>
        <w:tc>
          <w:tcPr>
            <w:tcW w:w="7335" w:type="dxa"/>
            <w:tcBorders>
              <w:top w:val="single" w:sz="4" w:space="0" w:color="auto"/>
              <w:left w:val="nil"/>
              <w:bottom w:val="single" w:sz="4" w:space="0" w:color="auto"/>
              <w:right w:val="single" w:sz="4" w:space="0" w:color="auto"/>
            </w:tcBorders>
            <w:shd w:val="clear" w:color="auto" w:fill="auto"/>
            <w:vAlign w:val="bottom"/>
            <w:hideMark/>
          </w:tcPr>
          <w:p w:rsidR="00881584" w:rsidRPr="00FD4E6B" w:rsidRDefault="00881584" w:rsidP="00426AC8">
            <w:pPr>
              <w:pStyle w:val="ListParagraph"/>
              <w:ind w:left="432"/>
              <w:jc w:val="center"/>
              <w:rPr>
                <w:ins w:id="882" w:author="impetus" w:date="2015-04-03T03:47:00Z"/>
                <w:b/>
              </w:rPr>
            </w:pPr>
            <w:ins w:id="883" w:author="impetus" w:date="2015-04-03T03:47:00Z">
              <w:r>
                <w:rPr>
                  <w:b/>
                </w:rPr>
                <w:t>Time-Off Requests</w:t>
              </w:r>
            </w:ins>
          </w:p>
        </w:tc>
      </w:tr>
      <w:tr w:rsidR="00881584" w:rsidRPr="00114795" w:rsidTr="00426AC8">
        <w:trPr>
          <w:trHeight w:val="262"/>
          <w:ins w:id="884" w:author="impetus" w:date="2015-04-03T03:47:00Z"/>
        </w:trPr>
        <w:tc>
          <w:tcPr>
            <w:tcW w:w="87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81584" w:rsidRPr="00FD4E6B" w:rsidRDefault="00881584" w:rsidP="00426AC8">
            <w:pPr>
              <w:spacing w:after="0" w:line="240" w:lineRule="auto"/>
              <w:jc w:val="center"/>
              <w:rPr>
                <w:ins w:id="885" w:author="impetus" w:date="2015-04-03T03:47:00Z"/>
                <w:b/>
              </w:rPr>
            </w:pPr>
            <w:ins w:id="886" w:author="impetus" w:date="2015-04-03T03:47:00Z">
              <w:r w:rsidRPr="00FD4E6B">
                <w:rPr>
                  <w:b/>
                </w:rPr>
                <w:t>2</w:t>
              </w:r>
            </w:ins>
          </w:p>
        </w:tc>
        <w:tc>
          <w:tcPr>
            <w:tcW w:w="7335" w:type="dxa"/>
            <w:tcBorders>
              <w:top w:val="single" w:sz="4" w:space="0" w:color="auto"/>
              <w:left w:val="nil"/>
              <w:bottom w:val="single" w:sz="4" w:space="0" w:color="auto"/>
              <w:right w:val="single" w:sz="4" w:space="0" w:color="auto"/>
            </w:tcBorders>
            <w:shd w:val="clear" w:color="auto" w:fill="auto"/>
            <w:vAlign w:val="bottom"/>
            <w:hideMark/>
          </w:tcPr>
          <w:p w:rsidR="00881584" w:rsidRPr="00FD4E6B" w:rsidRDefault="00881584" w:rsidP="00426AC8">
            <w:pPr>
              <w:pStyle w:val="ListParagraph"/>
              <w:ind w:left="432"/>
              <w:jc w:val="center"/>
              <w:rPr>
                <w:ins w:id="887" w:author="impetus" w:date="2015-04-03T03:47:00Z"/>
                <w:b/>
              </w:rPr>
            </w:pPr>
            <w:ins w:id="888" w:author="impetus" w:date="2015-04-03T03:47:00Z">
              <w:r>
                <w:rPr>
                  <w:b/>
                </w:rPr>
                <w:t>Exceptions</w:t>
              </w:r>
            </w:ins>
          </w:p>
        </w:tc>
      </w:tr>
    </w:tbl>
    <w:p w:rsidR="00881584" w:rsidRDefault="00881584" w:rsidP="00881584">
      <w:pPr>
        <w:rPr>
          <w:ins w:id="889" w:author="impetus" w:date="2015-04-03T03:47:00Z"/>
        </w:rPr>
      </w:pPr>
    </w:p>
    <w:p w:rsidR="00881584" w:rsidRDefault="00881584" w:rsidP="00881584">
      <w:pPr>
        <w:pStyle w:val="Heading2"/>
        <w:rPr>
          <w:ins w:id="890" w:author="impetus" w:date="2015-04-03T03:47:00Z"/>
          <w:rStyle w:val="Strong"/>
          <w:b/>
          <w:bCs/>
        </w:rPr>
      </w:pPr>
    </w:p>
    <w:p w:rsidR="00881584" w:rsidRPr="00DB1C99" w:rsidRDefault="00881584" w:rsidP="00881584">
      <w:pPr>
        <w:pStyle w:val="Heading2"/>
        <w:rPr>
          <w:ins w:id="891" w:author="impetus" w:date="2015-04-03T03:47:00Z"/>
          <w:rStyle w:val="Strong"/>
          <w:b/>
          <w:bCs/>
        </w:rPr>
      </w:pPr>
      <w:ins w:id="892" w:author="impetus" w:date="2015-04-03T03:47:00Z">
        <w:r w:rsidRPr="00DB1C99">
          <w:rPr>
            <w:rStyle w:val="Strong"/>
          </w:rPr>
          <w:t>1</w:t>
        </w:r>
        <w:r>
          <w:rPr>
            <w:rStyle w:val="Strong"/>
          </w:rPr>
          <w:t>1</w:t>
        </w:r>
        <w:r w:rsidRPr="00DB1C99">
          <w:rPr>
            <w:rStyle w:val="Strong"/>
          </w:rPr>
          <w:t xml:space="preserve">.0 </w:t>
        </w:r>
        <w:r w:rsidRPr="0051068C">
          <w:rPr>
            <w:rStyle w:val="Strong"/>
          </w:rPr>
          <w:t>RESOURCES</w:t>
        </w:r>
        <w:r w:rsidRPr="00DB1C99">
          <w:rPr>
            <w:rStyle w:val="Strong"/>
          </w:rPr>
          <w:t>/ROLES &amp; RESPONSIBILITIES</w:t>
        </w:r>
      </w:ins>
    </w:p>
    <w:p w:rsidR="00881584" w:rsidRPr="00D65B22" w:rsidRDefault="00881584" w:rsidP="00881584">
      <w:pPr>
        <w:pStyle w:val="Heading1"/>
        <w:shd w:val="pct20" w:color="auto" w:fill="FFFFFF"/>
        <w:rPr>
          <w:ins w:id="893" w:author="impetus" w:date="2015-04-03T03:47:00Z"/>
          <w:rFonts w:asciiTheme="minorHAnsi" w:hAnsiTheme="minorHAnsi"/>
          <w:sz w:val="22"/>
          <w:szCs w:val="22"/>
        </w:rPr>
      </w:pPr>
      <w:ins w:id="894" w:author="impetus" w:date="2015-04-03T03:47:00Z">
        <w:r w:rsidRPr="00D65B22">
          <w:rPr>
            <w:rFonts w:asciiTheme="minorHAnsi" w:hAnsiTheme="minorHAnsi"/>
            <w:sz w:val="22"/>
            <w:szCs w:val="22"/>
          </w:rPr>
          <w:t>Team Members and Roles</w:t>
        </w:r>
      </w:ins>
    </w:p>
    <w:p w:rsidR="00881584" w:rsidRDefault="00881584" w:rsidP="00881584">
      <w:pPr>
        <w:ind w:left="720"/>
        <w:rPr>
          <w:ins w:id="895" w:author="impetus" w:date="2015-04-03T03:47:00Z"/>
          <w:b/>
          <w:iCs/>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3258"/>
      </w:tblGrid>
      <w:tr w:rsidR="00881584" w:rsidRPr="004167F0" w:rsidTr="00426AC8">
        <w:trPr>
          <w:ins w:id="896" w:author="impetus" w:date="2015-04-03T03:47:00Z"/>
        </w:trPr>
        <w:tc>
          <w:tcPr>
            <w:tcW w:w="2880" w:type="dxa"/>
            <w:shd w:val="clear" w:color="auto" w:fill="B6DDE8" w:themeFill="accent5" w:themeFillTint="66"/>
          </w:tcPr>
          <w:p w:rsidR="00881584" w:rsidRPr="00D65B22" w:rsidRDefault="00881584" w:rsidP="00426AC8">
            <w:pPr>
              <w:pStyle w:val="BodyText"/>
              <w:tabs>
                <w:tab w:val="num" w:pos="720"/>
              </w:tabs>
              <w:rPr>
                <w:ins w:id="897" w:author="impetus" w:date="2015-04-03T03:47:00Z"/>
                <w:rFonts w:asciiTheme="minorHAnsi" w:hAnsiTheme="minorHAnsi"/>
                <w:sz w:val="22"/>
              </w:rPr>
            </w:pPr>
            <w:ins w:id="898" w:author="impetus" w:date="2015-04-03T03:47:00Z">
              <w:r w:rsidRPr="00D65B22">
                <w:rPr>
                  <w:rFonts w:asciiTheme="minorHAnsi" w:hAnsiTheme="minorHAnsi"/>
                  <w:sz w:val="22"/>
                </w:rPr>
                <w:t>Name</w:t>
              </w:r>
            </w:ins>
          </w:p>
        </w:tc>
        <w:tc>
          <w:tcPr>
            <w:tcW w:w="3258" w:type="dxa"/>
            <w:shd w:val="clear" w:color="auto" w:fill="B6DDE8" w:themeFill="accent5" w:themeFillTint="66"/>
          </w:tcPr>
          <w:p w:rsidR="00881584" w:rsidRPr="00D65B22" w:rsidRDefault="00881584" w:rsidP="00426AC8">
            <w:pPr>
              <w:pStyle w:val="BodyText"/>
              <w:tabs>
                <w:tab w:val="num" w:pos="720"/>
              </w:tabs>
              <w:rPr>
                <w:ins w:id="899" w:author="impetus" w:date="2015-04-03T03:47:00Z"/>
                <w:rFonts w:asciiTheme="minorHAnsi" w:hAnsiTheme="minorHAnsi"/>
                <w:sz w:val="22"/>
              </w:rPr>
            </w:pPr>
            <w:ins w:id="900" w:author="impetus" w:date="2015-04-03T03:47:00Z">
              <w:r w:rsidRPr="00D65B22">
                <w:rPr>
                  <w:rFonts w:asciiTheme="minorHAnsi" w:hAnsiTheme="minorHAnsi"/>
                  <w:sz w:val="22"/>
                </w:rPr>
                <w:t>Role</w:t>
              </w:r>
            </w:ins>
          </w:p>
        </w:tc>
      </w:tr>
      <w:tr w:rsidR="00881584" w:rsidRPr="004167F0" w:rsidTr="00426AC8">
        <w:trPr>
          <w:ins w:id="901" w:author="impetus" w:date="2015-04-03T03:47:00Z"/>
        </w:trPr>
        <w:tc>
          <w:tcPr>
            <w:tcW w:w="2880" w:type="dxa"/>
          </w:tcPr>
          <w:p w:rsidR="00881584" w:rsidRPr="00D65B22" w:rsidRDefault="00881584" w:rsidP="00426AC8">
            <w:pPr>
              <w:pStyle w:val="BodyText"/>
              <w:tabs>
                <w:tab w:val="num" w:pos="720"/>
              </w:tabs>
              <w:rPr>
                <w:ins w:id="902" w:author="impetus" w:date="2015-04-03T03:47:00Z"/>
                <w:rFonts w:asciiTheme="minorHAnsi" w:hAnsiTheme="minorHAnsi"/>
                <w:b/>
                <w:iCs/>
                <w:sz w:val="22"/>
              </w:rPr>
            </w:pPr>
            <w:ins w:id="903" w:author="impetus" w:date="2015-04-03T03:47:00Z">
              <w:r>
                <w:rPr>
                  <w:rFonts w:asciiTheme="minorHAnsi" w:hAnsiTheme="minorHAnsi"/>
                  <w:b/>
                  <w:iCs/>
                  <w:sz w:val="22"/>
                </w:rPr>
                <w:t>Mayank Mishra</w:t>
              </w:r>
            </w:ins>
          </w:p>
        </w:tc>
        <w:tc>
          <w:tcPr>
            <w:tcW w:w="3258" w:type="dxa"/>
          </w:tcPr>
          <w:p w:rsidR="00881584" w:rsidRPr="00D65B22" w:rsidRDefault="00881584" w:rsidP="00426AC8">
            <w:pPr>
              <w:pStyle w:val="BodyText"/>
              <w:tabs>
                <w:tab w:val="num" w:pos="720"/>
              </w:tabs>
              <w:rPr>
                <w:ins w:id="904" w:author="impetus" w:date="2015-04-03T03:47:00Z"/>
                <w:rFonts w:asciiTheme="minorHAnsi" w:hAnsiTheme="minorHAnsi"/>
                <w:b/>
                <w:iCs/>
                <w:sz w:val="22"/>
              </w:rPr>
            </w:pPr>
            <w:ins w:id="905" w:author="impetus" w:date="2015-04-03T03:47:00Z">
              <w:r>
                <w:rPr>
                  <w:rFonts w:asciiTheme="minorHAnsi" w:hAnsiTheme="minorHAnsi"/>
                  <w:b/>
                  <w:iCs/>
                  <w:sz w:val="22"/>
                </w:rPr>
                <w:t>Product Owner</w:t>
              </w:r>
            </w:ins>
          </w:p>
        </w:tc>
      </w:tr>
      <w:tr w:rsidR="00261BA6" w:rsidRPr="004167F0" w:rsidTr="00426AC8">
        <w:trPr>
          <w:ins w:id="906" w:author="Shashank Sharma" w:date="2015-04-03T13:25:00Z"/>
        </w:trPr>
        <w:tc>
          <w:tcPr>
            <w:tcW w:w="2880" w:type="dxa"/>
          </w:tcPr>
          <w:p w:rsidR="00261BA6" w:rsidRDefault="00CE0474" w:rsidP="00426AC8">
            <w:pPr>
              <w:pStyle w:val="BodyText"/>
              <w:tabs>
                <w:tab w:val="num" w:pos="720"/>
              </w:tabs>
              <w:rPr>
                <w:ins w:id="907" w:author="Shashank Sharma" w:date="2015-04-03T13:25:00Z"/>
                <w:rFonts w:asciiTheme="minorHAnsi" w:hAnsiTheme="minorHAnsi"/>
                <w:b/>
                <w:iCs/>
                <w:sz w:val="22"/>
              </w:rPr>
            </w:pPr>
            <w:ins w:id="908" w:author="Shashank Sharma" w:date="2015-04-03T13:25:00Z">
              <w:r>
                <w:rPr>
                  <w:rFonts w:asciiTheme="minorHAnsi" w:hAnsiTheme="minorHAnsi"/>
                  <w:b/>
                  <w:iCs/>
                  <w:sz w:val="22"/>
                </w:rPr>
                <w:t>S</w:t>
              </w:r>
            </w:ins>
            <w:ins w:id="909" w:author="Shashank Sharma" w:date="2015-04-03T13:27:00Z">
              <w:r w:rsidR="00CF7096">
                <w:rPr>
                  <w:rFonts w:asciiTheme="minorHAnsi" w:hAnsiTheme="minorHAnsi"/>
                  <w:b/>
                  <w:iCs/>
                  <w:sz w:val="22"/>
                </w:rPr>
                <w:t>a</w:t>
              </w:r>
            </w:ins>
            <w:ins w:id="910" w:author="Shashank Sharma" w:date="2015-04-03T13:25:00Z">
              <w:r>
                <w:rPr>
                  <w:rFonts w:asciiTheme="minorHAnsi" w:hAnsiTheme="minorHAnsi"/>
                  <w:b/>
                  <w:iCs/>
                  <w:sz w:val="22"/>
                </w:rPr>
                <w:t>u</w:t>
              </w:r>
              <w:r w:rsidR="00261BA6">
                <w:rPr>
                  <w:rFonts w:asciiTheme="minorHAnsi" w:hAnsiTheme="minorHAnsi"/>
                  <w:b/>
                  <w:iCs/>
                  <w:sz w:val="22"/>
                </w:rPr>
                <w:t>rabh Juneja</w:t>
              </w:r>
            </w:ins>
          </w:p>
        </w:tc>
        <w:tc>
          <w:tcPr>
            <w:tcW w:w="3258" w:type="dxa"/>
          </w:tcPr>
          <w:p w:rsidR="00261BA6" w:rsidRDefault="00CE0474" w:rsidP="00426AC8">
            <w:pPr>
              <w:pStyle w:val="BodyText"/>
              <w:tabs>
                <w:tab w:val="num" w:pos="720"/>
              </w:tabs>
              <w:rPr>
                <w:ins w:id="911" w:author="Shashank Sharma" w:date="2015-04-03T13:25:00Z"/>
                <w:rFonts w:asciiTheme="minorHAnsi" w:hAnsiTheme="minorHAnsi"/>
                <w:b/>
                <w:iCs/>
                <w:sz w:val="22"/>
              </w:rPr>
            </w:pPr>
            <w:ins w:id="912" w:author="Shashank Sharma" w:date="2015-04-03T13:26:00Z">
              <w:r>
                <w:rPr>
                  <w:rFonts w:asciiTheme="minorHAnsi" w:hAnsiTheme="minorHAnsi"/>
                  <w:b/>
                  <w:iCs/>
                  <w:sz w:val="22"/>
                </w:rPr>
                <w:t>Evaluator</w:t>
              </w:r>
            </w:ins>
          </w:p>
        </w:tc>
      </w:tr>
      <w:tr w:rsidR="00881584" w:rsidRPr="004167F0" w:rsidTr="00426AC8">
        <w:trPr>
          <w:trHeight w:val="404"/>
          <w:ins w:id="913" w:author="impetus" w:date="2015-04-03T03:47:00Z"/>
        </w:trPr>
        <w:tc>
          <w:tcPr>
            <w:tcW w:w="2880" w:type="dxa"/>
          </w:tcPr>
          <w:p w:rsidR="00881584" w:rsidRDefault="00881584" w:rsidP="00426AC8">
            <w:pPr>
              <w:pStyle w:val="BodyText"/>
              <w:tabs>
                <w:tab w:val="num" w:pos="720"/>
              </w:tabs>
              <w:rPr>
                <w:ins w:id="914" w:author="impetus" w:date="2015-04-03T03:47:00Z"/>
                <w:rFonts w:asciiTheme="minorHAnsi" w:hAnsiTheme="minorHAnsi"/>
                <w:b/>
                <w:iCs/>
                <w:sz w:val="22"/>
              </w:rPr>
            </w:pPr>
            <w:ins w:id="915" w:author="impetus" w:date="2015-04-03T03:47:00Z">
              <w:r>
                <w:rPr>
                  <w:rFonts w:asciiTheme="minorHAnsi" w:hAnsiTheme="minorHAnsi"/>
                  <w:b/>
                  <w:iCs/>
                  <w:sz w:val="22"/>
                </w:rPr>
                <w:t>Deepika Gupta</w:t>
              </w:r>
            </w:ins>
          </w:p>
        </w:tc>
        <w:tc>
          <w:tcPr>
            <w:tcW w:w="3258" w:type="dxa"/>
          </w:tcPr>
          <w:p w:rsidR="00881584" w:rsidRDefault="00881584" w:rsidP="00426AC8">
            <w:pPr>
              <w:pStyle w:val="BodyText"/>
              <w:tabs>
                <w:tab w:val="num" w:pos="720"/>
              </w:tabs>
              <w:rPr>
                <w:ins w:id="916" w:author="impetus" w:date="2015-04-03T03:47:00Z"/>
                <w:rFonts w:asciiTheme="minorHAnsi" w:hAnsiTheme="minorHAnsi"/>
                <w:b/>
                <w:iCs/>
                <w:sz w:val="22"/>
              </w:rPr>
            </w:pPr>
            <w:ins w:id="917" w:author="impetus" w:date="2015-04-03T03:47:00Z">
              <w:r>
                <w:rPr>
                  <w:rFonts w:asciiTheme="minorHAnsi" w:hAnsiTheme="minorHAnsi"/>
                  <w:b/>
                  <w:iCs/>
                  <w:sz w:val="22"/>
                </w:rPr>
                <w:t>Dev Lead and Point of contact</w:t>
              </w:r>
            </w:ins>
          </w:p>
          <w:p w:rsidR="00881584" w:rsidRDefault="00881584" w:rsidP="00426AC8">
            <w:pPr>
              <w:pStyle w:val="BodyText"/>
              <w:tabs>
                <w:tab w:val="num" w:pos="720"/>
              </w:tabs>
              <w:ind w:left="0"/>
              <w:rPr>
                <w:ins w:id="918" w:author="impetus" w:date="2015-04-03T03:47:00Z"/>
                <w:rFonts w:asciiTheme="minorHAnsi" w:hAnsiTheme="minorHAnsi"/>
                <w:b/>
                <w:iCs/>
                <w:sz w:val="22"/>
              </w:rPr>
            </w:pPr>
          </w:p>
        </w:tc>
      </w:tr>
      <w:tr w:rsidR="00881584" w:rsidRPr="004167F0" w:rsidTr="00426AC8">
        <w:trPr>
          <w:ins w:id="919" w:author="impetus" w:date="2015-04-03T03:47:00Z"/>
        </w:trPr>
        <w:tc>
          <w:tcPr>
            <w:tcW w:w="2880" w:type="dxa"/>
          </w:tcPr>
          <w:p w:rsidR="00881584" w:rsidRPr="00D65B22" w:rsidRDefault="00881584" w:rsidP="00426AC8">
            <w:pPr>
              <w:pStyle w:val="BodyText"/>
              <w:tabs>
                <w:tab w:val="num" w:pos="720"/>
              </w:tabs>
              <w:rPr>
                <w:ins w:id="920" w:author="impetus" w:date="2015-04-03T03:47:00Z"/>
                <w:rFonts w:asciiTheme="minorHAnsi" w:hAnsiTheme="minorHAnsi"/>
                <w:b/>
                <w:iCs/>
                <w:sz w:val="22"/>
              </w:rPr>
            </w:pPr>
            <w:ins w:id="921" w:author="impetus" w:date="2015-04-03T03:47:00Z">
              <w:r>
                <w:rPr>
                  <w:rFonts w:asciiTheme="minorHAnsi" w:hAnsiTheme="minorHAnsi"/>
                  <w:b/>
                  <w:iCs/>
                  <w:sz w:val="22"/>
                </w:rPr>
                <w:lastRenderedPageBreak/>
                <w:t>Shashank ,Swadhin</w:t>
              </w:r>
            </w:ins>
          </w:p>
        </w:tc>
        <w:tc>
          <w:tcPr>
            <w:tcW w:w="3258" w:type="dxa"/>
          </w:tcPr>
          <w:p w:rsidR="00881584" w:rsidRPr="00D65B22" w:rsidDel="00206049" w:rsidRDefault="00881584" w:rsidP="00426AC8">
            <w:pPr>
              <w:pStyle w:val="BodyText"/>
              <w:tabs>
                <w:tab w:val="num" w:pos="720"/>
              </w:tabs>
              <w:rPr>
                <w:ins w:id="922" w:author="impetus" w:date="2015-04-03T03:47:00Z"/>
                <w:rFonts w:asciiTheme="minorHAnsi" w:hAnsiTheme="minorHAnsi"/>
                <w:b/>
                <w:iCs/>
                <w:sz w:val="22"/>
              </w:rPr>
            </w:pPr>
            <w:ins w:id="923" w:author="impetus" w:date="2015-04-03T03:47:00Z">
              <w:r>
                <w:rPr>
                  <w:rFonts w:asciiTheme="minorHAnsi" w:hAnsiTheme="minorHAnsi"/>
                  <w:b/>
                  <w:iCs/>
                  <w:sz w:val="22"/>
                </w:rPr>
                <w:t>QA Engineers</w:t>
              </w:r>
            </w:ins>
          </w:p>
        </w:tc>
      </w:tr>
      <w:tr w:rsidR="00881584" w:rsidRPr="004167F0" w:rsidTr="00426AC8">
        <w:trPr>
          <w:ins w:id="924" w:author="impetus" w:date="2015-04-03T03:47:00Z"/>
        </w:trPr>
        <w:tc>
          <w:tcPr>
            <w:tcW w:w="2880" w:type="dxa"/>
          </w:tcPr>
          <w:p w:rsidR="00881584" w:rsidRPr="00D65B22" w:rsidRDefault="00881584" w:rsidP="00426AC8">
            <w:pPr>
              <w:pStyle w:val="BodyText"/>
              <w:tabs>
                <w:tab w:val="num" w:pos="720"/>
              </w:tabs>
              <w:rPr>
                <w:ins w:id="925" w:author="impetus" w:date="2015-04-03T03:47:00Z"/>
                <w:rFonts w:asciiTheme="minorHAnsi" w:hAnsiTheme="minorHAnsi"/>
                <w:b/>
                <w:iCs/>
                <w:sz w:val="22"/>
              </w:rPr>
            </w:pPr>
            <w:ins w:id="926" w:author="impetus" w:date="2015-04-03T03:47:00Z">
              <w:r>
                <w:rPr>
                  <w:rFonts w:asciiTheme="minorHAnsi" w:hAnsiTheme="minorHAnsi"/>
                  <w:b/>
                  <w:iCs/>
                  <w:sz w:val="22"/>
                </w:rPr>
                <w:t>Akash G, Ajay, Akash J, Sanjay, Shyamsharan</w:t>
              </w:r>
            </w:ins>
          </w:p>
        </w:tc>
        <w:tc>
          <w:tcPr>
            <w:tcW w:w="3258" w:type="dxa"/>
          </w:tcPr>
          <w:p w:rsidR="00881584" w:rsidRPr="00D65B22" w:rsidRDefault="00881584" w:rsidP="00426AC8">
            <w:pPr>
              <w:pStyle w:val="BodyText"/>
              <w:tabs>
                <w:tab w:val="num" w:pos="720"/>
              </w:tabs>
              <w:rPr>
                <w:ins w:id="927" w:author="impetus" w:date="2015-04-03T03:47:00Z"/>
                <w:rFonts w:asciiTheme="minorHAnsi" w:hAnsiTheme="minorHAnsi"/>
                <w:b/>
                <w:iCs/>
                <w:sz w:val="22"/>
              </w:rPr>
            </w:pPr>
            <w:ins w:id="928" w:author="impetus" w:date="2015-04-03T03:47:00Z">
              <w:r w:rsidRPr="00D65B22">
                <w:rPr>
                  <w:rFonts w:asciiTheme="minorHAnsi" w:hAnsiTheme="minorHAnsi"/>
                  <w:b/>
                  <w:iCs/>
                  <w:sz w:val="22"/>
                </w:rPr>
                <w:t>Dev team</w:t>
              </w:r>
            </w:ins>
          </w:p>
        </w:tc>
      </w:tr>
    </w:tbl>
    <w:p w:rsidR="00881584" w:rsidRDefault="00881584" w:rsidP="00881584">
      <w:pPr>
        <w:pStyle w:val="Heading2"/>
        <w:rPr>
          <w:ins w:id="929" w:author="impetus" w:date="2015-04-03T03:47:00Z"/>
        </w:rPr>
      </w:pPr>
    </w:p>
    <w:p w:rsidR="00881584" w:rsidRDefault="00881584" w:rsidP="00881584">
      <w:pPr>
        <w:pStyle w:val="Heading2"/>
        <w:rPr>
          <w:ins w:id="930" w:author="impetus" w:date="2015-04-03T03:47:00Z"/>
        </w:rPr>
      </w:pPr>
      <w:ins w:id="931" w:author="impetus" w:date="2015-04-03T03:47:00Z">
        <w:r>
          <w:t>12.0 REPORTING STRUCTURE</w:t>
        </w:r>
      </w:ins>
    </w:p>
    <w:p w:rsidR="00881584" w:rsidRPr="00073CEE" w:rsidRDefault="00881584" w:rsidP="00881584">
      <w:pPr>
        <w:pStyle w:val="NormalWeb"/>
        <w:shd w:val="clear" w:color="auto" w:fill="FFFFFF"/>
        <w:spacing w:before="0" w:beforeAutospacing="0" w:after="0" w:afterAutospacing="0" w:line="300" w:lineRule="atLeast"/>
        <w:jc w:val="both"/>
        <w:rPr>
          <w:ins w:id="932" w:author="impetus" w:date="2015-04-03T03:47:00Z"/>
          <w:rFonts w:asciiTheme="minorHAnsi" w:hAnsiTheme="minorHAnsi" w:cstheme="minorHAnsi"/>
          <w:sz w:val="20"/>
          <w:szCs w:val="20"/>
        </w:rPr>
      </w:pPr>
      <w:ins w:id="933" w:author="impetus" w:date="2015-04-03T03:47:00Z">
        <w:r w:rsidRPr="00073CEE">
          <w:rPr>
            <w:rFonts w:asciiTheme="minorHAnsi" w:hAnsiTheme="minorHAnsi" w:cstheme="minorHAnsi"/>
            <w:sz w:val="20"/>
            <w:szCs w:val="20"/>
          </w:rPr>
          <w:t>The following diagram shows the notification and escalation paths to be followed for the duration of the project Test Phase.</w:t>
        </w:r>
      </w:ins>
    </w:p>
    <w:p w:rsidR="00881584" w:rsidRPr="00B51F5D" w:rsidRDefault="00881584" w:rsidP="00881584">
      <w:pPr>
        <w:pStyle w:val="Heading2"/>
        <w:rPr>
          <w:ins w:id="934" w:author="impetus" w:date="2015-04-03T03:47:00Z"/>
          <w:rStyle w:val="Strong"/>
          <w:b/>
          <w:bCs/>
          <w:sz w:val="2"/>
        </w:rPr>
      </w:pPr>
      <w:ins w:id="935" w:author="impetus" w:date="2015-04-03T03:47:00Z">
        <w:r>
          <w:rPr>
            <w:noProof/>
            <w:lang w:val="en-US"/>
          </w:rPr>
          <w:drawing>
            <wp:inline distT="0" distB="0" distL="0" distR="0">
              <wp:extent cx="4541520" cy="4450080"/>
              <wp:effectExtent l="0" t="0" r="0" b="762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1520" cy="4450080"/>
                      </a:xfrm>
                      <a:prstGeom prst="rect">
                        <a:avLst/>
                      </a:prstGeom>
                      <a:noFill/>
                      <a:ln>
                        <a:noFill/>
                      </a:ln>
                    </pic:spPr>
                  </pic:pic>
                </a:graphicData>
              </a:graphic>
            </wp:inline>
          </w:drawing>
        </w:r>
      </w:ins>
    </w:p>
    <w:p w:rsidR="00881584" w:rsidRPr="00DB1C99" w:rsidRDefault="00881584" w:rsidP="00881584">
      <w:pPr>
        <w:pStyle w:val="Heading2"/>
        <w:rPr>
          <w:ins w:id="936" w:author="impetus" w:date="2015-04-03T03:47:00Z"/>
          <w:rStyle w:val="Strong"/>
          <w:b/>
          <w:bCs/>
        </w:rPr>
      </w:pPr>
      <w:ins w:id="937" w:author="impetus" w:date="2015-04-03T03:47:00Z">
        <w:r w:rsidRPr="00DB1C99">
          <w:rPr>
            <w:rStyle w:val="Strong"/>
          </w:rPr>
          <w:t>1</w:t>
        </w:r>
        <w:r>
          <w:rPr>
            <w:rStyle w:val="Strong"/>
          </w:rPr>
          <w:t>3</w:t>
        </w:r>
        <w:r w:rsidRPr="00DB1C99">
          <w:rPr>
            <w:rStyle w:val="Strong"/>
          </w:rPr>
          <w:t xml:space="preserve">.0 </w:t>
        </w:r>
        <w:r>
          <w:rPr>
            <w:rStyle w:val="Strong"/>
          </w:rPr>
          <w:t>TEST</w:t>
        </w:r>
        <w:r w:rsidRPr="00762486">
          <w:rPr>
            <w:rStyle w:val="Strong"/>
            <w:caps/>
          </w:rPr>
          <w:t>Deliverables</w:t>
        </w:r>
      </w:ins>
    </w:p>
    <w:p w:rsidR="00881584" w:rsidRDefault="00881584" w:rsidP="00881584">
      <w:pPr>
        <w:pStyle w:val="NormalWeb"/>
        <w:shd w:val="clear" w:color="auto" w:fill="FFFFFF"/>
        <w:spacing w:before="0" w:beforeAutospacing="0" w:after="0" w:afterAutospacing="0" w:line="300" w:lineRule="atLeast"/>
        <w:ind w:left="720"/>
        <w:rPr>
          <w:ins w:id="938" w:author="impetus" w:date="2015-04-03T03:47:00Z"/>
          <w:rStyle w:val="Strong"/>
          <w:rFonts w:asciiTheme="minorHAnsi" w:eastAsiaTheme="majorEastAsia" w:hAnsiTheme="minorHAnsi" w:cstheme="minorHAnsi"/>
          <w:sz w:val="20"/>
          <w:szCs w:val="20"/>
        </w:rPr>
      </w:pPr>
      <w:ins w:id="939" w:author="impetus" w:date="2015-04-03T03:47:00Z">
        <w:r>
          <w:rPr>
            <w:rStyle w:val="Strong"/>
            <w:rFonts w:asciiTheme="minorHAnsi" w:eastAsiaTheme="majorEastAsia" w:hAnsiTheme="minorHAnsi" w:cstheme="minorHAnsi"/>
            <w:sz w:val="20"/>
            <w:szCs w:val="20"/>
          </w:rPr>
          <w:t>Key</w:t>
        </w:r>
        <w:r w:rsidRPr="00B51F5D">
          <w:rPr>
            <w:rStyle w:val="Strong"/>
            <w:rFonts w:asciiTheme="minorHAnsi" w:eastAsiaTheme="majorEastAsia" w:hAnsiTheme="minorHAnsi" w:cstheme="minorHAnsi"/>
            <w:sz w:val="20"/>
            <w:szCs w:val="20"/>
          </w:rPr>
          <w:t xml:space="preserve"> Deliverables</w:t>
        </w:r>
        <w:r>
          <w:rPr>
            <w:rStyle w:val="Strong"/>
            <w:rFonts w:asciiTheme="minorHAnsi" w:eastAsiaTheme="majorEastAsia" w:hAnsiTheme="minorHAnsi" w:cstheme="minorHAnsi"/>
            <w:sz w:val="20"/>
            <w:szCs w:val="20"/>
          </w:rPr>
          <w:t>:</w:t>
        </w:r>
      </w:ins>
    </w:p>
    <w:p w:rsidR="00881584" w:rsidRPr="00BB1550" w:rsidRDefault="00881584" w:rsidP="00881584">
      <w:pPr>
        <w:pStyle w:val="NormalWeb"/>
        <w:shd w:val="clear" w:color="auto" w:fill="FFFFFF"/>
        <w:spacing w:before="0" w:beforeAutospacing="0" w:after="0" w:afterAutospacing="0" w:line="300" w:lineRule="atLeast"/>
        <w:ind w:left="720"/>
        <w:jc w:val="both"/>
        <w:rPr>
          <w:ins w:id="940" w:author="impetus" w:date="2015-04-03T03:47:00Z"/>
          <w:rFonts w:cstheme="minorHAnsi"/>
          <w:sz w:val="20"/>
          <w:szCs w:val="20"/>
        </w:rPr>
      </w:pPr>
      <w:ins w:id="941" w:author="impetus" w:date="2015-04-03T03:47:00Z">
        <w:r w:rsidRPr="00BB1550">
          <w:rPr>
            <w:rFonts w:asciiTheme="minorHAnsi" w:hAnsiTheme="minorHAnsi" w:cstheme="minorHAnsi"/>
            <w:sz w:val="20"/>
            <w:szCs w:val="20"/>
          </w:rPr>
          <w:t>There are QA deliverables for this project, including:</w:t>
        </w:r>
      </w:ins>
    </w:p>
    <w:p w:rsidR="00881584" w:rsidRDefault="00881584" w:rsidP="00881584">
      <w:pPr>
        <w:pStyle w:val="NormalWeb"/>
        <w:numPr>
          <w:ilvl w:val="0"/>
          <w:numId w:val="14"/>
        </w:numPr>
        <w:shd w:val="clear" w:color="auto" w:fill="FFFFFF"/>
        <w:spacing w:before="0" w:beforeAutospacing="0" w:after="0" w:afterAutospacing="0" w:line="300" w:lineRule="atLeast"/>
        <w:rPr>
          <w:ins w:id="942" w:author="impetus" w:date="2015-04-03T03:47:00Z"/>
          <w:rFonts w:asciiTheme="minorHAnsi" w:hAnsiTheme="minorHAnsi" w:cstheme="minorHAnsi"/>
          <w:sz w:val="20"/>
          <w:szCs w:val="20"/>
        </w:rPr>
      </w:pPr>
      <w:ins w:id="943" w:author="impetus" w:date="2015-04-03T03:47:00Z">
        <w:r w:rsidRPr="00AA13E8">
          <w:rPr>
            <w:rFonts w:asciiTheme="minorHAnsi" w:hAnsiTheme="minorHAnsi" w:cstheme="minorHAnsi"/>
            <w:sz w:val="20"/>
            <w:szCs w:val="20"/>
          </w:rPr>
          <w:t>Test Plan</w:t>
        </w:r>
      </w:ins>
    </w:p>
    <w:p w:rsidR="00881584" w:rsidRDefault="00881584" w:rsidP="00881584">
      <w:pPr>
        <w:pStyle w:val="NormalWeb"/>
        <w:numPr>
          <w:ilvl w:val="0"/>
          <w:numId w:val="14"/>
        </w:numPr>
        <w:shd w:val="clear" w:color="auto" w:fill="FFFFFF"/>
        <w:spacing w:before="0" w:beforeAutospacing="0" w:after="0" w:afterAutospacing="0" w:line="300" w:lineRule="atLeast"/>
        <w:rPr>
          <w:ins w:id="944" w:author="impetus" w:date="2015-04-03T03:47:00Z"/>
          <w:rFonts w:asciiTheme="minorHAnsi" w:hAnsiTheme="minorHAnsi" w:cstheme="minorHAnsi"/>
          <w:sz w:val="20"/>
          <w:szCs w:val="20"/>
        </w:rPr>
      </w:pPr>
      <w:ins w:id="945" w:author="impetus" w:date="2015-04-03T03:47:00Z">
        <w:r w:rsidRPr="00AA13E8">
          <w:rPr>
            <w:rFonts w:asciiTheme="minorHAnsi" w:hAnsiTheme="minorHAnsi" w:cstheme="minorHAnsi"/>
            <w:sz w:val="20"/>
            <w:szCs w:val="20"/>
          </w:rPr>
          <w:t>Test Cases</w:t>
        </w:r>
        <w:r>
          <w:rPr>
            <w:rFonts w:asciiTheme="minorHAnsi" w:hAnsiTheme="minorHAnsi" w:cstheme="minorHAnsi"/>
            <w:sz w:val="20"/>
            <w:szCs w:val="20"/>
          </w:rPr>
          <w:t xml:space="preserve"> suite</w:t>
        </w:r>
      </w:ins>
    </w:p>
    <w:p w:rsidR="00881584" w:rsidRDefault="00881584" w:rsidP="00881584">
      <w:pPr>
        <w:pStyle w:val="NormalWeb"/>
        <w:numPr>
          <w:ilvl w:val="0"/>
          <w:numId w:val="14"/>
        </w:numPr>
        <w:shd w:val="clear" w:color="auto" w:fill="FFFFFF"/>
        <w:spacing w:before="0" w:beforeAutospacing="0" w:after="0" w:afterAutospacing="0" w:line="300" w:lineRule="atLeast"/>
        <w:rPr>
          <w:ins w:id="946" w:author="impetus" w:date="2015-04-03T03:47:00Z"/>
          <w:rFonts w:asciiTheme="minorHAnsi" w:hAnsiTheme="minorHAnsi" w:cstheme="minorHAnsi"/>
          <w:sz w:val="20"/>
          <w:szCs w:val="20"/>
        </w:rPr>
      </w:pPr>
      <w:ins w:id="947" w:author="impetus" w:date="2015-04-03T03:47:00Z">
        <w:r>
          <w:rPr>
            <w:rFonts w:asciiTheme="minorHAnsi" w:hAnsiTheme="minorHAnsi" w:cstheme="minorHAnsi"/>
            <w:sz w:val="20"/>
            <w:szCs w:val="20"/>
          </w:rPr>
          <w:lastRenderedPageBreak/>
          <w:t>Test Report</w:t>
        </w:r>
      </w:ins>
    </w:p>
    <w:p w:rsidR="00881584" w:rsidRPr="008D1C14" w:rsidRDefault="00881584" w:rsidP="00881584">
      <w:pPr>
        <w:pStyle w:val="NormalWeb"/>
        <w:numPr>
          <w:ilvl w:val="0"/>
          <w:numId w:val="14"/>
        </w:numPr>
        <w:shd w:val="clear" w:color="auto" w:fill="FFFFFF"/>
        <w:spacing w:before="0" w:beforeAutospacing="0" w:after="0" w:afterAutospacing="0" w:line="300" w:lineRule="atLeast"/>
        <w:rPr>
          <w:ins w:id="948" w:author="impetus" w:date="2015-04-03T03:47:00Z"/>
          <w:rFonts w:asciiTheme="minorHAnsi" w:hAnsiTheme="minorHAnsi" w:cstheme="minorHAnsi"/>
          <w:sz w:val="20"/>
          <w:szCs w:val="20"/>
        </w:rPr>
      </w:pPr>
      <w:ins w:id="949" w:author="impetus" w:date="2015-04-03T03:47:00Z">
        <w:r>
          <w:rPr>
            <w:rFonts w:asciiTheme="minorHAnsi" w:hAnsiTheme="minorHAnsi" w:cstheme="minorHAnsi"/>
            <w:sz w:val="20"/>
            <w:szCs w:val="20"/>
          </w:rPr>
          <w:t>Defect List</w:t>
        </w:r>
      </w:ins>
    </w:p>
    <w:p w:rsidR="00881584" w:rsidRDefault="00881584" w:rsidP="00881584">
      <w:pPr>
        <w:pStyle w:val="NormalWeb"/>
        <w:shd w:val="clear" w:color="auto" w:fill="FFFFFF"/>
        <w:spacing w:before="0" w:beforeAutospacing="0" w:after="0" w:afterAutospacing="0" w:line="300" w:lineRule="atLeast"/>
        <w:ind w:left="1440"/>
        <w:rPr>
          <w:ins w:id="950" w:author="impetus" w:date="2015-04-03T03:47:00Z"/>
          <w:rFonts w:asciiTheme="minorHAnsi" w:hAnsiTheme="minorHAnsi" w:cstheme="minorHAnsi"/>
          <w:sz w:val="20"/>
          <w:szCs w:val="20"/>
        </w:rPr>
      </w:pPr>
    </w:p>
    <w:p w:rsidR="00881584" w:rsidRDefault="00881584" w:rsidP="00881584">
      <w:pPr>
        <w:pStyle w:val="Heading2"/>
        <w:rPr>
          <w:ins w:id="951" w:author="impetus" w:date="2015-04-03T03:47:00Z"/>
          <w:rStyle w:val="Strong"/>
          <w:b/>
          <w:bCs/>
        </w:rPr>
      </w:pPr>
      <w:ins w:id="952" w:author="impetus" w:date="2015-04-03T03:47:00Z">
        <w:r w:rsidRPr="00DB1C99">
          <w:rPr>
            <w:rStyle w:val="Strong"/>
          </w:rPr>
          <w:t>1</w:t>
        </w:r>
        <w:r>
          <w:rPr>
            <w:rStyle w:val="Strong"/>
          </w:rPr>
          <w:t>4</w:t>
        </w:r>
        <w:r w:rsidRPr="00DB1C99">
          <w:rPr>
            <w:rStyle w:val="Strong"/>
          </w:rPr>
          <w:t>.0 DEPENDENCIES</w:t>
        </w:r>
      </w:ins>
    </w:p>
    <w:p w:rsidR="00881584" w:rsidRDefault="00881584" w:rsidP="00881584">
      <w:pPr>
        <w:spacing w:line="240" w:lineRule="auto"/>
        <w:rPr>
          <w:ins w:id="953" w:author="impetus" w:date="2015-04-03T03:47:00Z"/>
        </w:rPr>
      </w:pPr>
      <w:ins w:id="954" w:author="impetus" w:date="2015-04-03T03:47:00Z">
        <w:r w:rsidRPr="009C2371">
          <w:t>Here is the list of all the dependencies that can affect testing:</w:t>
        </w:r>
      </w:ins>
    </w:p>
    <w:p w:rsidR="00881584" w:rsidRPr="00B948F9" w:rsidRDefault="00881584" w:rsidP="00881584">
      <w:pPr>
        <w:pStyle w:val="ListParagraph"/>
        <w:numPr>
          <w:ilvl w:val="0"/>
          <w:numId w:val="20"/>
        </w:numPr>
        <w:spacing w:line="240" w:lineRule="auto"/>
        <w:rPr>
          <w:ins w:id="955" w:author="impetus" w:date="2015-04-03T03:47:00Z"/>
        </w:rPr>
      </w:pPr>
      <w:ins w:id="956" w:author="impetus" w:date="2015-04-03T03:47:00Z">
        <w:r>
          <w:t>Network connectivity</w:t>
        </w:r>
      </w:ins>
    </w:p>
    <w:p w:rsidR="00881584" w:rsidRPr="00B948F9" w:rsidRDefault="00881584" w:rsidP="00881584">
      <w:pPr>
        <w:pStyle w:val="ListParagraph"/>
        <w:numPr>
          <w:ilvl w:val="0"/>
          <w:numId w:val="20"/>
        </w:numPr>
        <w:spacing w:line="240" w:lineRule="auto"/>
        <w:rPr>
          <w:ins w:id="957" w:author="impetus" w:date="2015-04-03T03:47:00Z"/>
        </w:rPr>
      </w:pPr>
      <w:ins w:id="958" w:author="impetus" w:date="2015-04-03T03:47:00Z">
        <w:r>
          <w:t>Server Availability</w:t>
        </w:r>
      </w:ins>
    </w:p>
    <w:p w:rsidR="00881584" w:rsidRDefault="00881584" w:rsidP="00881584">
      <w:pPr>
        <w:pStyle w:val="ListParagraph"/>
        <w:numPr>
          <w:ilvl w:val="0"/>
          <w:numId w:val="20"/>
        </w:numPr>
        <w:spacing w:line="240" w:lineRule="auto"/>
        <w:rPr>
          <w:ins w:id="959" w:author="impetus" w:date="2015-04-03T03:47:00Z"/>
        </w:rPr>
      </w:pPr>
      <w:ins w:id="960" w:author="impetus" w:date="2015-04-03T03:47:00Z">
        <w:r w:rsidRPr="00B948F9">
          <w:t>QA Resources</w:t>
        </w:r>
        <w:r>
          <w:t xml:space="preserve"> timely availability</w:t>
        </w:r>
      </w:ins>
    </w:p>
    <w:p w:rsidR="00881584" w:rsidRDefault="00881584" w:rsidP="00881584">
      <w:pPr>
        <w:pStyle w:val="ListParagraph"/>
        <w:numPr>
          <w:ilvl w:val="0"/>
          <w:numId w:val="20"/>
        </w:numPr>
        <w:spacing w:line="240" w:lineRule="auto"/>
        <w:rPr>
          <w:ins w:id="961" w:author="impetus" w:date="2015-04-03T03:47:00Z"/>
        </w:rPr>
      </w:pPr>
      <w:ins w:id="962" w:author="impetus" w:date="2015-04-03T03:47:00Z">
        <w:r>
          <w:t xml:space="preserve">Proper functioning of Jumbune Application </w:t>
        </w:r>
      </w:ins>
    </w:p>
    <w:p w:rsidR="00881584" w:rsidRPr="009C2371" w:rsidRDefault="00881584" w:rsidP="00881584">
      <w:pPr>
        <w:pStyle w:val="ListParagraph"/>
        <w:numPr>
          <w:ilvl w:val="0"/>
          <w:numId w:val="20"/>
        </w:numPr>
        <w:spacing w:line="240" w:lineRule="auto"/>
        <w:rPr>
          <w:ins w:id="963" w:author="impetus" w:date="2015-04-03T03:47:00Z"/>
        </w:rPr>
      </w:pPr>
      <w:ins w:id="964" w:author="impetus" w:date="2015-04-03T03:47:00Z">
        <w:r w:rsidRPr="009C2371">
          <w:t>Development should be completed on its scheduled date.</w:t>
        </w:r>
      </w:ins>
    </w:p>
    <w:p w:rsidR="00881584" w:rsidRPr="009C2371" w:rsidRDefault="00881584" w:rsidP="00881584">
      <w:pPr>
        <w:pStyle w:val="ListParagraph"/>
        <w:numPr>
          <w:ilvl w:val="0"/>
          <w:numId w:val="20"/>
        </w:numPr>
        <w:spacing w:line="240" w:lineRule="auto"/>
        <w:rPr>
          <w:ins w:id="965" w:author="impetus" w:date="2015-04-03T03:47:00Z"/>
        </w:rPr>
      </w:pPr>
      <w:ins w:id="966" w:author="impetus" w:date="2015-04-03T03:47:00Z">
        <w:r w:rsidRPr="009C2371">
          <w:t>QA should get a clean build while preparing the build.</w:t>
        </w:r>
      </w:ins>
    </w:p>
    <w:p w:rsidR="00881584" w:rsidRPr="009C2371" w:rsidRDefault="00881584" w:rsidP="00881584">
      <w:pPr>
        <w:pStyle w:val="ListParagraph"/>
        <w:numPr>
          <w:ilvl w:val="0"/>
          <w:numId w:val="20"/>
        </w:numPr>
        <w:spacing w:line="240" w:lineRule="auto"/>
        <w:rPr>
          <w:ins w:id="967" w:author="impetus" w:date="2015-04-03T03:47:00Z"/>
        </w:rPr>
      </w:pPr>
      <w:ins w:id="968" w:author="impetus" w:date="2015-04-03T03:47:00Z">
        <w:r w:rsidRPr="009C2371">
          <w:t>Deployment should be successful on application server.</w:t>
        </w:r>
      </w:ins>
    </w:p>
    <w:p w:rsidR="00881584" w:rsidRPr="009C2371" w:rsidRDefault="00881584" w:rsidP="00881584">
      <w:pPr>
        <w:pStyle w:val="ListParagraph"/>
        <w:numPr>
          <w:ilvl w:val="0"/>
          <w:numId w:val="20"/>
        </w:numPr>
        <w:spacing w:line="240" w:lineRule="auto"/>
        <w:rPr>
          <w:ins w:id="969" w:author="impetus" w:date="2015-04-03T03:47:00Z"/>
        </w:rPr>
      </w:pPr>
      <w:ins w:id="970" w:author="impetus" w:date="2015-04-03T03:47:00Z">
        <w:r w:rsidRPr="009C2371">
          <w:t>Test Case management tool should work properly.</w:t>
        </w:r>
      </w:ins>
    </w:p>
    <w:p w:rsidR="00881584" w:rsidRPr="00B948F9" w:rsidRDefault="00881584" w:rsidP="00881584">
      <w:pPr>
        <w:pStyle w:val="ListParagraph"/>
        <w:numPr>
          <w:ilvl w:val="0"/>
          <w:numId w:val="20"/>
        </w:numPr>
        <w:spacing w:line="240" w:lineRule="auto"/>
        <w:rPr>
          <w:ins w:id="971" w:author="impetus" w:date="2015-04-03T03:47:00Z"/>
        </w:rPr>
      </w:pPr>
      <w:ins w:id="972" w:author="impetus" w:date="2015-04-03T03:47:00Z">
        <w:r w:rsidRPr="009C2371">
          <w:t>All the server, client and database machines should work properly.</w:t>
        </w:r>
      </w:ins>
    </w:p>
    <w:p w:rsidR="00881584" w:rsidRPr="00FB0B84" w:rsidRDefault="00881584" w:rsidP="00881584">
      <w:pPr>
        <w:rPr>
          <w:ins w:id="973" w:author="impetus" w:date="2015-04-03T03:47:00Z"/>
        </w:rPr>
      </w:pPr>
    </w:p>
    <w:p w:rsidR="00881584" w:rsidRPr="00DB1C99" w:rsidRDefault="00881584" w:rsidP="00881584">
      <w:pPr>
        <w:pStyle w:val="Heading2"/>
        <w:rPr>
          <w:ins w:id="974" w:author="impetus" w:date="2015-04-03T03:47:00Z"/>
          <w:rStyle w:val="Strong"/>
          <w:b/>
          <w:bCs/>
        </w:rPr>
      </w:pPr>
      <w:ins w:id="975" w:author="impetus" w:date="2015-04-03T03:47:00Z">
        <w:r w:rsidRPr="00DB1C99">
          <w:rPr>
            <w:rStyle w:val="Strong"/>
          </w:rPr>
          <w:t>1</w:t>
        </w:r>
        <w:r>
          <w:rPr>
            <w:rStyle w:val="Strong"/>
          </w:rPr>
          <w:t>5</w:t>
        </w:r>
        <w:r w:rsidRPr="00DB1C99">
          <w:rPr>
            <w:rStyle w:val="Strong"/>
          </w:rPr>
          <w:t>.0 RISKS/ASSUMPTIONS</w:t>
        </w:r>
      </w:ins>
    </w:p>
    <w:p w:rsidR="00881584" w:rsidRPr="00814FE5" w:rsidRDefault="00881584" w:rsidP="00881584">
      <w:pPr>
        <w:pStyle w:val="Heading2"/>
        <w:rPr>
          <w:ins w:id="976" w:author="impetus" w:date="2015-04-03T03:47:00Z"/>
        </w:rPr>
      </w:pPr>
      <w:ins w:id="977" w:author="impetus" w:date="2015-04-03T03:47:00Z">
        <w:r>
          <w:t>Risks</w:t>
        </w:r>
      </w:ins>
    </w:p>
    <w:p w:rsidR="00881584" w:rsidRPr="004E546C" w:rsidRDefault="00881584" w:rsidP="00881584">
      <w:pPr>
        <w:rPr>
          <w:ins w:id="978" w:author="impetus" w:date="2015-04-03T03:47:00Z"/>
        </w:rPr>
      </w:pPr>
      <w:ins w:id="979" w:author="impetus" w:date="2015-04-03T03:47:00Z">
        <w:r>
          <w:t xml:space="preserve"> Listed Below are some risks for the short cycle of iteration that may affect the schedule of testing. </w:t>
        </w:r>
      </w:ins>
    </w:p>
    <w:p w:rsidR="00881584" w:rsidRPr="00522E6F" w:rsidRDefault="00881584" w:rsidP="00881584">
      <w:pPr>
        <w:pStyle w:val="ListParagraph"/>
        <w:numPr>
          <w:ilvl w:val="0"/>
          <w:numId w:val="20"/>
        </w:numPr>
        <w:spacing w:line="240" w:lineRule="auto"/>
        <w:rPr>
          <w:ins w:id="980" w:author="impetus" w:date="2015-04-03T03:47:00Z"/>
        </w:rPr>
      </w:pPr>
      <w:ins w:id="981" w:author="impetus" w:date="2015-04-03T03:47:00Z">
        <w:r>
          <w:t>Due to unavailability of</w:t>
        </w:r>
        <w:del w:id="982" w:author="Swadhin Kumar Mishra" w:date="2015-04-07T12:24:00Z">
          <w:r w:rsidDel="001A54E8">
            <w:delText xml:space="preserve"> device, Simulator will be used for testing which may pose risk of some defects being ignored as there is some delta between actual device and simulator</w:delText>
          </w:r>
        </w:del>
      </w:ins>
      <w:ins w:id="983" w:author="Swadhin Kumar Mishra" w:date="2015-04-07T12:24:00Z">
        <w:r w:rsidR="001A54E8">
          <w:t xml:space="preserve"> visuals of the application</w:t>
        </w:r>
      </w:ins>
      <w:ins w:id="984" w:author="impetus" w:date="2015-04-03T03:47:00Z">
        <w:r>
          <w:t>.</w:t>
        </w:r>
      </w:ins>
    </w:p>
    <w:p w:rsidR="00881584" w:rsidDel="001704C3" w:rsidRDefault="00881584" w:rsidP="00881584">
      <w:pPr>
        <w:pStyle w:val="ListParagraph"/>
        <w:numPr>
          <w:ilvl w:val="0"/>
          <w:numId w:val="20"/>
        </w:numPr>
        <w:spacing w:line="240" w:lineRule="auto"/>
        <w:rPr>
          <w:ins w:id="985" w:author="impetus" w:date="2015-04-03T03:47:00Z"/>
          <w:del w:id="986" w:author="Swadhin Kumar Mishra" w:date="2015-04-07T12:26:00Z"/>
        </w:rPr>
      </w:pPr>
      <w:ins w:id="987" w:author="impetus" w:date="2015-04-03T03:47:00Z">
        <w:del w:id="988" w:author="Swadhin Kumar Mishra" w:date="2015-04-07T12:26:00Z">
          <w:r w:rsidDel="001704C3">
            <w:delText>Any Delay in testing due to testing on simulator as the simulator sometimes is slow and CPU heavy.</w:delText>
          </w:r>
        </w:del>
      </w:ins>
    </w:p>
    <w:p w:rsidR="00881584" w:rsidRPr="007E4115" w:rsidRDefault="00881584" w:rsidP="00881584">
      <w:pPr>
        <w:pStyle w:val="ListParagraph"/>
        <w:numPr>
          <w:ilvl w:val="0"/>
          <w:numId w:val="20"/>
        </w:numPr>
        <w:spacing w:line="240" w:lineRule="auto"/>
        <w:rPr>
          <w:ins w:id="989" w:author="impetus" w:date="2015-04-03T03:47:00Z"/>
        </w:rPr>
      </w:pPr>
      <w:ins w:id="990" w:author="impetus" w:date="2015-04-03T03:47:00Z">
        <w:r w:rsidRPr="007E4115">
          <w:t>Any delay in delivery of releases to test due to defect fixing or delay due to show stoppers.</w:t>
        </w:r>
      </w:ins>
    </w:p>
    <w:p w:rsidR="00881584" w:rsidRPr="007E4115" w:rsidRDefault="00881584" w:rsidP="00881584">
      <w:pPr>
        <w:pStyle w:val="ListParagraph"/>
        <w:numPr>
          <w:ilvl w:val="0"/>
          <w:numId w:val="20"/>
        </w:numPr>
        <w:spacing w:line="240" w:lineRule="auto"/>
        <w:rPr>
          <w:ins w:id="991" w:author="impetus" w:date="2015-04-03T03:47:00Z"/>
        </w:rPr>
      </w:pPr>
      <w:ins w:id="992" w:author="impetus" w:date="2015-04-03T03:47:00Z">
        <w:r w:rsidRPr="007E4115">
          <w:t>Any server related down time or latency affecting the execution of the test plan/cases.</w:t>
        </w:r>
      </w:ins>
    </w:p>
    <w:p w:rsidR="00881584" w:rsidRPr="007E4115" w:rsidRDefault="00881584" w:rsidP="00881584">
      <w:pPr>
        <w:pStyle w:val="ListParagraph"/>
        <w:numPr>
          <w:ilvl w:val="0"/>
          <w:numId w:val="20"/>
        </w:numPr>
        <w:spacing w:line="240" w:lineRule="auto"/>
        <w:rPr>
          <w:ins w:id="993" w:author="impetus" w:date="2015-04-03T03:47:00Z"/>
        </w:rPr>
      </w:pPr>
      <w:ins w:id="994" w:author="impetus" w:date="2015-04-03T03:47:00Z">
        <w:r w:rsidRPr="007E4115">
          <w:t>Unavailability of tools and equipment defined in section “</w:t>
        </w:r>
        <w:r>
          <w:fldChar w:fldCharType="begin"/>
        </w:r>
        <w:r>
          <w:instrText>HYPERLINK \l "_Test_Environment"</w:instrText>
        </w:r>
        <w:r>
          <w:fldChar w:fldCharType="separate"/>
        </w:r>
        <w:r w:rsidRPr="007E4115">
          <w:t>Test Environment</w:t>
        </w:r>
        <w:r>
          <w:fldChar w:fldCharType="end"/>
        </w:r>
        <w:r>
          <w:t>/Tools</w:t>
        </w:r>
        <w:r w:rsidRPr="007E4115">
          <w:t>”</w:t>
        </w:r>
      </w:ins>
    </w:p>
    <w:p w:rsidR="00881584" w:rsidRPr="008039E5" w:rsidRDefault="00881584" w:rsidP="00881584">
      <w:pPr>
        <w:pStyle w:val="ListParagraph"/>
        <w:numPr>
          <w:ilvl w:val="0"/>
          <w:numId w:val="20"/>
        </w:numPr>
        <w:spacing w:line="240" w:lineRule="auto"/>
        <w:rPr>
          <w:ins w:id="995" w:author="impetus" w:date="2015-04-03T03:47:00Z"/>
        </w:rPr>
      </w:pPr>
      <w:ins w:id="996" w:author="impetus" w:date="2015-04-03T03:47:00Z">
        <w:r w:rsidRPr="008039E5">
          <w:t>Lack of required resources such as testers, hardware/software</w:t>
        </w:r>
      </w:ins>
    </w:p>
    <w:p w:rsidR="00881584" w:rsidRPr="002B4987" w:rsidRDefault="00881584" w:rsidP="00881584">
      <w:pPr>
        <w:pStyle w:val="ListParagraph"/>
        <w:numPr>
          <w:ilvl w:val="0"/>
          <w:numId w:val="20"/>
        </w:numPr>
        <w:spacing w:line="240" w:lineRule="auto"/>
        <w:rPr>
          <w:ins w:id="997" w:author="impetus" w:date="2015-04-03T03:47:00Z"/>
        </w:rPr>
      </w:pPr>
      <w:ins w:id="998" w:author="impetus" w:date="2015-04-03T03:47:00Z">
        <w:r w:rsidRPr="002B4987">
          <w:t>Requirement change</w:t>
        </w:r>
      </w:ins>
    </w:p>
    <w:p w:rsidR="00881584" w:rsidRPr="002B4987" w:rsidRDefault="00881584" w:rsidP="00881584">
      <w:pPr>
        <w:pStyle w:val="ListParagraph"/>
        <w:numPr>
          <w:ilvl w:val="0"/>
          <w:numId w:val="20"/>
        </w:numPr>
        <w:spacing w:line="240" w:lineRule="auto"/>
        <w:rPr>
          <w:ins w:id="999" w:author="impetus" w:date="2015-04-03T03:47:00Z"/>
        </w:rPr>
      </w:pPr>
      <w:ins w:id="1000" w:author="impetus" w:date="2015-04-03T03:47:00Z">
        <w:r w:rsidRPr="002B4987">
          <w:t>Scope change</w:t>
        </w:r>
      </w:ins>
    </w:p>
    <w:p w:rsidR="00881584" w:rsidRDefault="00881584" w:rsidP="00881584">
      <w:pPr>
        <w:spacing w:line="240" w:lineRule="auto"/>
        <w:rPr>
          <w:ins w:id="1001" w:author="impetus" w:date="2015-04-03T03:47:00Z"/>
        </w:rPr>
      </w:pPr>
    </w:p>
    <w:p w:rsidR="00881584" w:rsidRDefault="00881584" w:rsidP="00881584">
      <w:pPr>
        <w:pStyle w:val="Heading2"/>
        <w:rPr>
          <w:ins w:id="1002" w:author="impetus" w:date="2015-04-03T03:47:00Z"/>
        </w:rPr>
      </w:pPr>
      <w:ins w:id="1003" w:author="impetus" w:date="2015-04-03T03:47:00Z">
        <w:r>
          <w:t>Assumptions:</w:t>
        </w:r>
      </w:ins>
    </w:p>
    <w:p w:rsidR="00881584" w:rsidRPr="00522E6F" w:rsidRDefault="00881584" w:rsidP="00881584">
      <w:pPr>
        <w:pStyle w:val="ListParagraph"/>
        <w:numPr>
          <w:ilvl w:val="0"/>
          <w:numId w:val="20"/>
        </w:numPr>
        <w:spacing w:line="240" w:lineRule="auto"/>
        <w:rPr>
          <w:ins w:id="1004" w:author="impetus" w:date="2015-04-03T03:47:00Z"/>
        </w:rPr>
      </w:pPr>
      <w:ins w:id="1005" w:author="impetus" w:date="2015-04-03T03:47:00Z">
        <w:r w:rsidRPr="00522E6F">
          <w:t xml:space="preserve">Every release to QA for testing will include a release notes document specifying the details of the features implemented and its impact if any on various modules of </w:t>
        </w:r>
        <w:r>
          <w:t>the case study.</w:t>
        </w:r>
      </w:ins>
    </w:p>
    <w:p w:rsidR="00881584" w:rsidRPr="00522E6F" w:rsidRDefault="00881584" w:rsidP="00881584">
      <w:pPr>
        <w:pStyle w:val="ListParagraph"/>
        <w:numPr>
          <w:ilvl w:val="0"/>
          <w:numId w:val="20"/>
        </w:numPr>
        <w:spacing w:line="240" w:lineRule="auto"/>
        <w:rPr>
          <w:ins w:id="1006" w:author="impetus" w:date="2015-04-03T03:47:00Z"/>
        </w:rPr>
      </w:pPr>
      <w:ins w:id="1007" w:author="impetus" w:date="2015-04-03T03:47:00Z">
        <w:r w:rsidRPr="00522E6F">
          <w:t>All showstopper/critical defects will be fixed with highest priority.</w:t>
        </w:r>
      </w:ins>
    </w:p>
    <w:p w:rsidR="00881584" w:rsidRPr="00522E6F" w:rsidRDefault="00881584" w:rsidP="00881584">
      <w:pPr>
        <w:pStyle w:val="ListParagraph"/>
        <w:numPr>
          <w:ilvl w:val="0"/>
          <w:numId w:val="20"/>
        </w:numPr>
        <w:spacing w:line="240" w:lineRule="auto"/>
        <w:rPr>
          <w:ins w:id="1008" w:author="impetus" w:date="2015-04-03T03:47:00Z"/>
        </w:rPr>
      </w:pPr>
      <w:ins w:id="1009" w:author="impetus" w:date="2015-04-03T03:47:00Z">
        <w:r w:rsidRPr="00522E6F">
          <w:t>All documentation will be up-to date and available to the QA team</w:t>
        </w:r>
        <w:r>
          <w:t xml:space="preserve"> on timely basis.</w:t>
        </w:r>
      </w:ins>
    </w:p>
    <w:p w:rsidR="00881584" w:rsidRPr="00522E6F" w:rsidRDefault="00881584" w:rsidP="00881584">
      <w:pPr>
        <w:pStyle w:val="ListParagraph"/>
        <w:numPr>
          <w:ilvl w:val="0"/>
          <w:numId w:val="20"/>
        </w:numPr>
        <w:spacing w:line="240" w:lineRule="auto"/>
        <w:rPr>
          <w:ins w:id="1010" w:author="impetus" w:date="2015-04-03T03:47:00Z"/>
        </w:rPr>
      </w:pPr>
      <w:ins w:id="1011" w:author="impetus" w:date="2015-04-03T03:47:00Z">
        <w:r>
          <w:t>Deployment or production environment should be ready for testing on the cycle.</w:t>
        </w:r>
      </w:ins>
    </w:p>
    <w:p w:rsidR="00881584" w:rsidRDefault="00881584" w:rsidP="00881584">
      <w:pPr>
        <w:pStyle w:val="ListParagraph"/>
        <w:numPr>
          <w:ilvl w:val="0"/>
          <w:numId w:val="20"/>
        </w:numPr>
        <w:spacing w:line="240" w:lineRule="auto"/>
        <w:rPr>
          <w:ins w:id="1012" w:author="impetus" w:date="2015-04-03T03:47:00Z"/>
        </w:rPr>
      </w:pPr>
      <w:ins w:id="1013" w:author="impetus" w:date="2015-04-03T03:47:00Z">
        <w:r w:rsidRPr="00522E6F">
          <w:t>In case of delay in equipment procurement or network related delays; the test schedule will have to be reviewed.</w:t>
        </w:r>
      </w:ins>
    </w:p>
    <w:p w:rsidR="00881584" w:rsidRPr="00522E6F" w:rsidRDefault="00881584" w:rsidP="00881584">
      <w:pPr>
        <w:spacing w:line="240" w:lineRule="auto"/>
        <w:rPr>
          <w:ins w:id="1014" w:author="impetus" w:date="2015-04-03T03:47:00Z"/>
        </w:rPr>
      </w:pPr>
    </w:p>
    <w:p w:rsidR="00881584" w:rsidRDefault="00881584" w:rsidP="00881584">
      <w:pPr>
        <w:pStyle w:val="Heading2"/>
        <w:rPr>
          <w:ins w:id="1015" w:author="impetus" w:date="2015-04-03T03:47:00Z"/>
        </w:rPr>
      </w:pPr>
      <w:ins w:id="1016" w:author="impetus" w:date="2015-04-03T03:47:00Z">
        <w:r w:rsidRPr="00AA13E8">
          <w:rPr>
            <w:sz w:val="20"/>
            <w:szCs w:val="20"/>
          </w:rPr>
          <w:lastRenderedPageBreak/>
          <w:br/>
        </w:r>
        <w:r>
          <w:t>16.0 MEETING CADENCE/COMMUNICATION PLAN</w:t>
        </w:r>
      </w:ins>
    </w:p>
    <w:p w:rsidR="00881584" w:rsidRPr="004204A0" w:rsidRDefault="00881584" w:rsidP="00881584">
      <w:pPr>
        <w:spacing w:line="240" w:lineRule="auto"/>
        <w:rPr>
          <w:ins w:id="1017" w:author="impetus" w:date="2015-04-03T03:47:00Z"/>
        </w:rPr>
      </w:pPr>
      <w:ins w:id="1018" w:author="impetus" w:date="2015-04-03T03:47:00Z">
        <w:r w:rsidRPr="002B4987">
          <w:t>We will be using presentations, meetings, status reports, email, instant messenger, telephone and video conference to communicate with all the project team members including following cadence:</w:t>
        </w:r>
      </w:ins>
    </w:p>
    <w:p w:rsidR="00881584" w:rsidRDefault="00881584" w:rsidP="00881584">
      <w:pPr>
        <w:pStyle w:val="ListParagraph"/>
        <w:numPr>
          <w:ilvl w:val="0"/>
          <w:numId w:val="20"/>
        </w:numPr>
        <w:spacing w:line="240" w:lineRule="auto"/>
        <w:rPr>
          <w:ins w:id="1019" w:author="impetus" w:date="2015-04-03T03:47:00Z"/>
        </w:rPr>
      </w:pPr>
      <w:ins w:id="1020" w:author="impetus" w:date="2015-04-03T03:47:00Z">
        <w:r>
          <w:t>Sprint planning meeting is conducted every 2 weeks.</w:t>
        </w:r>
      </w:ins>
    </w:p>
    <w:p w:rsidR="00881584" w:rsidRPr="00522E6F" w:rsidRDefault="00881584" w:rsidP="00881584">
      <w:pPr>
        <w:pStyle w:val="ListParagraph"/>
        <w:numPr>
          <w:ilvl w:val="0"/>
          <w:numId w:val="20"/>
        </w:numPr>
        <w:spacing w:line="240" w:lineRule="auto"/>
        <w:rPr>
          <w:ins w:id="1021" w:author="impetus" w:date="2015-04-03T03:47:00Z"/>
        </w:rPr>
      </w:pPr>
      <w:ins w:id="1022" w:author="impetus" w:date="2015-04-03T03:47:00Z">
        <w:r>
          <w:t>Team meets every day for stand up meeting.</w:t>
        </w:r>
      </w:ins>
    </w:p>
    <w:p w:rsidR="00881584" w:rsidRPr="00522E6F" w:rsidRDefault="00881584" w:rsidP="00881584">
      <w:pPr>
        <w:pStyle w:val="ListParagraph"/>
        <w:numPr>
          <w:ilvl w:val="0"/>
          <w:numId w:val="20"/>
        </w:numPr>
        <w:spacing w:line="240" w:lineRule="auto"/>
        <w:rPr>
          <w:ins w:id="1023" w:author="impetus" w:date="2015-04-03T03:47:00Z"/>
        </w:rPr>
      </w:pPr>
      <w:ins w:id="1024" w:author="impetus" w:date="2015-04-03T03:47:00Z">
        <w:r>
          <w:t>Every week, evaluation meeting is conducted on Friday</w:t>
        </w:r>
        <w:r w:rsidRPr="00522E6F">
          <w:t>.</w:t>
        </w:r>
      </w:ins>
    </w:p>
    <w:p w:rsidR="00881584" w:rsidRDefault="00881584" w:rsidP="00881584">
      <w:pPr>
        <w:pStyle w:val="ListParagraph"/>
        <w:numPr>
          <w:ilvl w:val="0"/>
          <w:numId w:val="20"/>
        </w:numPr>
        <w:spacing w:line="240" w:lineRule="auto"/>
        <w:rPr>
          <w:ins w:id="1025" w:author="impetus" w:date="2015-04-03T03:47:00Z"/>
        </w:rPr>
      </w:pPr>
      <w:ins w:id="1026" w:author="impetus" w:date="2015-04-03T03:47:00Z">
        <w:r>
          <w:t>Individual meetings and discussion on requirement basis.</w:t>
        </w:r>
      </w:ins>
    </w:p>
    <w:p w:rsidR="00881584" w:rsidRDefault="00881584" w:rsidP="00881584">
      <w:pPr>
        <w:pStyle w:val="Heading2"/>
        <w:rPr>
          <w:ins w:id="1027" w:author="impetus" w:date="2015-04-03T03:47:00Z"/>
          <w:rStyle w:val="Strong"/>
          <w:b/>
          <w:bCs/>
        </w:rPr>
      </w:pPr>
    </w:p>
    <w:p w:rsidR="00881584" w:rsidRPr="00DB1C99" w:rsidRDefault="00881584" w:rsidP="00881584">
      <w:pPr>
        <w:pStyle w:val="Heading2"/>
        <w:rPr>
          <w:ins w:id="1028" w:author="impetus" w:date="2015-04-03T03:47:00Z"/>
          <w:rStyle w:val="Strong"/>
          <w:b/>
          <w:bCs/>
        </w:rPr>
      </w:pPr>
      <w:ins w:id="1029" w:author="impetus" w:date="2015-04-03T03:47:00Z">
        <w:r>
          <w:rPr>
            <w:rStyle w:val="Strong"/>
          </w:rPr>
          <w:t>17</w:t>
        </w:r>
        <w:r w:rsidRPr="00DB1C99">
          <w:rPr>
            <w:rStyle w:val="Strong"/>
          </w:rPr>
          <w:t>.0 APPROVALS</w:t>
        </w:r>
      </w:ins>
    </w:p>
    <w:p w:rsidR="00881584" w:rsidRPr="00562A6D" w:rsidRDefault="00881584" w:rsidP="00881584">
      <w:pPr>
        <w:spacing w:line="240" w:lineRule="auto"/>
        <w:rPr>
          <w:ins w:id="1030" w:author="impetus" w:date="2015-04-03T03:47:00Z"/>
        </w:rPr>
      </w:pPr>
      <w:ins w:id="1031" w:author="impetus" w:date="2015-04-03T03:47:00Z">
        <w:r w:rsidRPr="00562A6D">
          <w:t>Below are names of persons / stake holders who are responsible for approvals on various QA activities during STLC and this Test Plan.</w:t>
        </w:r>
      </w:ins>
    </w:p>
    <w:p w:rsidR="00881584" w:rsidRPr="00AA13E8" w:rsidRDefault="00881584" w:rsidP="00881584">
      <w:pPr>
        <w:pStyle w:val="NormalWeb"/>
        <w:shd w:val="clear" w:color="auto" w:fill="FFFFFF"/>
        <w:spacing w:before="0" w:beforeAutospacing="0" w:after="369" w:afterAutospacing="0" w:line="300" w:lineRule="atLeast"/>
        <w:jc w:val="both"/>
        <w:rPr>
          <w:ins w:id="1032" w:author="impetus" w:date="2015-04-03T03:47:00Z"/>
          <w:rFonts w:asciiTheme="minorHAnsi" w:hAnsiTheme="minorHAnsi" w:cstheme="minorHAnsi"/>
          <w:sz w:val="20"/>
          <w:szCs w:val="20"/>
        </w:rPr>
      </w:pPr>
      <w:ins w:id="1033" w:author="impetus" w:date="2015-04-03T03:47:00Z">
        <w:r w:rsidRPr="00AA13E8">
          <w:rPr>
            <w:rFonts w:asciiTheme="minorHAnsi" w:hAnsiTheme="minorHAnsi" w:cstheme="minorHAnsi"/>
            <w:sz w:val="20"/>
            <w:szCs w:val="20"/>
          </w:rPr>
          <w:t>Name (In Capital Letters) Signature Date</w:t>
        </w:r>
      </w:ins>
    </w:p>
    <w:p w:rsidR="00881584" w:rsidRDefault="00881584" w:rsidP="00881584">
      <w:pPr>
        <w:pStyle w:val="NormalWeb"/>
        <w:numPr>
          <w:ilvl w:val="0"/>
          <w:numId w:val="22"/>
        </w:numPr>
        <w:shd w:val="clear" w:color="auto" w:fill="FFFFFF"/>
        <w:spacing w:before="0" w:beforeAutospacing="0" w:after="369" w:afterAutospacing="0" w:line="300" w:lineRule="atLeast"/>
        <w:rPr>
          <w:ins w:id="1034" w:author="impetus" w:date="2015-04-03T03:47:00Z"/>
          <w:rFonts w:asciiTheme="minorHAnsi" w:hAnsiTheme="minorHAnsi" w:cstheme="minorHAnsi"/>
          <w:sz w:val="20"/>
          <w:szCs w:val="20"/>
        </w:rPr>
      </w:pPr>
      <w:ins w:id="1035" w:author="impetus" w:date="2015-04-03T03:47:00Z">
        <w:r>
          <w:rPr>
            <w:rFonts w:asciiTheme="minorHAnsi" w:hAnsiTheme="minorHAnsi" w:cstheme="minorHAnsi"/>
            <w:sz w:val="20"/>
            <w:szCs w:val="20"/>
          </w:rPr>
          <w:t>Deepika Gupta</w:t>
        </w:r>
      </w:ins>
    </w:p>
    <w:p w:rsidR="00881584" w:rsidRDefault="00881584" w:rsidP="00881584">
      <w:pPr>
        <w:pStyle w:val="NormalWeb"/>
        <w:numPr>
          <w:ilvl w:val="0"/>
          <w:numId w:val="22"/>
        </w:numPr>
        <w:shd w:val="clear" w:color="auto" w:fill="FFFFFF"/>
        <w:spacing w:before="0" w:beforeAutospacing="0" w:after="369" w:afterAutospacing="0" w:line="300" w:lineRule="atLeast"/>
        <w:rPr>
          <w:ins w:id="1036" w:author="impetus" w:date="2015-04-03T03:47:00Z"/>
          <w:rFonts w:asciiTheme="minorHAnsi" w:hAnsiTheme="minorHAnsi" w:cstheme="minorHAnsi"/>
          <w:sz w:val="20"/>
          <w:szCs w:val="20"/>
        </w:rPr>
      </w:pPr>
      <w:ins w:id="1037" w:author="impetus" w:date="2015-04-03T03:47:00Z">
        <w:r>
          <w:rPr>
            <w:rFonts w:asciiTheme="minorHAnsi" w:hAnsiTheme="minorHAnsi" w:cstheme="minorHAnsi"/>
            <w:sz w:val="20"/>
            <w:szCs w:val="20"/>
          </w:rPr>
          <w:t>Saurabh Juneja</w:t>
        </w:r>
      </w:ins>
    </w:p>
    <w:p w:rsidR="00881584" w:rsidRPr="00AA13E8" w:rsidRDefault="00881584" w:rsidP="00881584">
      <w:pPr>
        <w:pStyle w:val="NormalWeb"/>
        <w:numPr>
          <w:ilvl w:val="0"/>
          <w:numId w:val="22"/>
        </w:numPr>
        <w:shd w:val="clear" w:color="auto" w:fill="FFFFFF"/>
        <w:spacing w:before="0" w:beforeAutospacing="0" w:after="369" w:afterAutospacing="0" w:line="300" w:lineRule="atLeast"/>
        <w:rPr>
          <w:ins w:id="1038" w:author="impetus" w:date="2015-04-03T03:47:00Z"/>
          <w:rFonts w:asciiTheme="minorHAnsi" w:hAnsiTheme="minorHAnsi" w:cstheme="minorHAnsi"/>
          <w:sz w:val="20"/>
          <w:szCs w:val="20"/>
        </w:rPr>
      </w:pPr>
      <w:ins w:id="1039" w:author="impetus" w:date="2015-04-03T03:47:00Z">
        <w:r>
          <w:rPr>
            <w:rFonts w:asciiTheme="minorHAnsi" w:hAnsiTheme="minorHAnsi" w:cstheme="minorHAnsi"/>
            <w:sz w:val="20"/>
            <w:szCs w:val="20"/>
          </w:rPr>
          <w:t>Mayank Mishra</w:t>
        </w:r>
      </w:ins>
    </w:p>
    <w:p w:rsidR="00881584" w:rsidRDefault="00881584" w:rsidP="00881584">
      <w:pPr>
        <w:ind w:firstLine="720"/>
        <w:rPr>
          <w:ins w:id="1040" w:author="impetus" w:date="2015-04-03T03:47:00Z"/>
          <w:rFonts w:cstheme="minorHAnsi"/>
        </w:rPr>
      </w:pPr>
    </w:p>
    <w:p w:rsidR="00881584" w:rsidRDefault="00881584" w:rsidP="00881584">
      <w:pPr>
        <w:rPr>
          <w:ins w:id="1041" w:author="impetus" w:date="2015-04-03T03:47:00Z"/>
        </w:rPr>
      </w:pPr>
    </w:p>
    <w:p w:rsidR="00915D3F" w:rsidRPr="00915D3F" w:rsidRDefault="00915D3F" w:rsidP="00915D3F">
      <w:pPr>
        <w:ind w:left="1800" w:firstLine="180"/>
        <w:rPr>
          <w:rFonts w:ascii="Century" w:hAnsi="Century"/>
          <w:b/>
          <w:sz w:val="32"/>
          <w:szCs w:val="32"/>
        </w:rPr>
      </w:pPr>
      <w:del w:id="1042" w:author="impetus" w:date="2015-04-03T03:42:00Z">
        <w:r w:rsidRPr="00E4527B" w:rsidDel="00881584">
          <w:rPr>
            <w:rFonts w:cstheme="minorHAnsi"/>
            <w:noProof/>
            <w:lang w:val="en-US"/>
          </w:rPr>
          <w:drawing>
            <wp:inline distT="0" distB="0" distL="0" distR="0">
              <wp:extent cx="2007043" cy="77152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992" cy="776503"/>
                      </a:xfrm>
                      <a:prstGeom prst="rect">
                        <a:avLst/>
                      </a:prstGeom>
                      <a:noFill/>
                      <a:ln>
                        <a:noFill/>
                      </a:ln>
                      <a:extLst/>
                    </pic:spPr>
                  </pic:pic>
                </a:graphicData>
              </a:graphic>
            </wp:inline>
          </w:drawing>
        </w:r>
      </w:del>
      <w:r>
        <w:rPr>
          <w:rFonts w:ascii="Century" w:hAnsi="Century"/>
          <w:color w:val="0000FF"/>
          <w:sz w:val="40"/>
          <w:szCs w:val="40"/>
        </w:rPr>
        <w:tab/>
      </w:r>
    </w:p>
    <w:p w:rsidR="00A80FCB" w:rsidRPr="00AA13E8" w:rsidRDefault="00A80FCB" w:rsidP="00A80FCB">
      <w:pPr>
        <w:jc w:val="center"/>
        <w:rPr>
          <w:rFonts w:cstheme="minorHAnsi"/>
        </w:rPr>
      </w:pPr>
    </w:p>
    <w:p w:rsidR="00A80FCB" w:rsidRPr="00AA13E8" w:rsidRDefault="00A80FCB" w:rsidP="00A80FCB">
      <w:pPr>
        <w:jc w:val="center"/>
        <w:rPr>
          <w:rFonts w:cstheme="minorHAnsi"/>
        </w:rPr>
      </w:pPr>
    </w:p>
    <w:p w:rsidR="00A80FCB" w:rsidRPr="00AA13E8" w:rsidRDefault="00313F4B" w:rsidP="00313F4B">
      <w:pPr>
        <w:rPr>
          <w:rFonts w:cstheme="minorHAnsi"/>
        </w:rPr>
      </w:pPr>
      <w:r>
        <w:rPr>
          <w:rFonts w:cstheme="minorHAnsi"/>
        </w:rPr>
        <w:br w:type="textWrapping" w:clear="all"/>
      </w:r>
    </w:p>
    <w:p w:rsidR="00A80FCB" w:rsidRPr="00AA13E8" w:rsidRDefault="00A80FCB" w:rsidP="00A80FCB">
      <w:pPr>
        <w:jc w:val="center"/>
        <w:rPr>
          <w:rFonts w:cstheme="minorHAnsi"/>
        </w:rPr>
      </w:pPr>
    </w:p>
    <w:p w:rsidR="007B2230" w:rsidRPr="009D16E1" w:rsidDel="00881584" w:rsidRDefault="00463EB3">
      <w:pPr>
        <w:pStyle w:val="Caption"/>
        <w:rPr>
          <w:del w:id="1043" w:author="impetus" w:date="2015-04-03T03:46:00Z"/>
        </w:rPr>
        <w:pPrChange w:id="1044" w:author="impetus" w:date="2015-04-03T03:46:00Z">
          <w:pPr>
            <w:jc w:val="center"/>
          </w:pPr>
        </w:pPrChange>
      </w:pPr>
      <w:del w:id="1045" w:author="impetus" w:date="2015-04-03T03:46:00Z">
        <w:r w:rsidDel="00881584">
          <w:delText>Test Plan</w:delText>
        </w:r>
      </w:del>
    </w:p>
    <w:p w:rsidR="00A80FCB" w:rsidRPr="00AA13E8" w:rsidDel="00881584" w:rsidRDefault="00463EB3">
      <w:pPr>
        <w:spacing w:before="120" w:after="120" w:line="300" w:lineRule="atLeast"/>
        <w:jc w:val="center"/>
        <w:rPr>
          <w:del w:id="1046" w:author="impetus" w:date="2015-04-03T03:46:00Z"/>
          <w:rFonts w:cstheme="minorHAnsi"/>
        </w:rPr>
        <w:pPrChange w:id="1047" w:author="impetus" w:date="2015-04-03T03:46:00Z">
          <w:pPr>
            <w:jc w:val="center"/>
          </w:pPr>
        </w:pPrChange>
      </w:pPr>
      <w:del w:id="1048" w:author="impetus" w:date="2015-04-03T03:46:00Z">
        <w:r w:rsidDel="00881584">
          <w:rPr>
            <w:rFonts w:cstheme="minorHAnsi"/>
          </w:rPr>
          <w:delText>(Workforce Management Case Study</w:delText>
        </w:r>
        <w:r w:rsidR="00A80FCB" w:rsidRPr="00AA13E8" w:rsidDel="00881584">
          <w:rPr>
            <w:rFonts w:cstheme="minorHAnsi"/>
          </w:rPr>
          <w:delText>)</w:delText>
        </w:r>
      </w:del>
    </w:p>
    <w:p w:rsidR="00A80FCB" w:rsidDel="00881584" w:rsidRDefault="00A80FCB">
      <w:pPr>
        <w:spacing w:before="120" w:after="120" w:line="300" w:lineRule="atLeast"/>
        <w:jc w:val="center"/>
        <w:rPr>
          <w:del w:id="1049" w:author="impetus" w:date="2015-04-03T03:46:00Z"/>
          <w:rFonts w:cstheme="minorHAnsi"/>
        </w:rPr>
        <w:pPrChange w:id="1050" w:author="impetus" w:date="2015-04-03T03:46:00Z">
          <w:pPr>
            <w:jc w:val="center"/>
          </w:pPr>
        </w:pPrChange>
      </w:pPr>
    </w:p>
    <w:p w:rsidR="009D16E1" w:rsidRPr="00AA13E8" w:rsidDel="00881584" w:rsidRDefault="009D16E1">
      <w:pPr>
        <w:spacing w:before="120" w:after="120" w:line="300" w:lineRule="atLeast"/>
        <w:jc w:val="center"/>
        <w:rPr>
          <w:del w:id="1051" w:author="impetus" w:date="2015-04-03T03:46:00Z"/>
          <w:rFonts w:cstheme="minorHAnsi"/>
        </w:rPr>
        <w:pPrChange w:id="1052" w:author="impetus" w:date="2015-04-03T03:46:00Z">
          <w:pPr>
            <w:jc w:val="center"/>
          </w:pPr>
        </w:pPrChange>
      </w:pPr>
    </w:p>
    <w:p w:rsidR="0056291A" w:rsidRPr="009D16E1" w:rsidDel="00881584" w:rsidRDefault="0056291A">
      <w:pPr>
        <w:spacing w:before="120" w:after="120" w:line="300" w:lineRule="atLeast"/>
        <w:ind w:left="7200"/>
        <w:rPr>
          <w:del w:id="1053" w:author="impetus" w:date="2015-04-03T03:46:00Z"/>
          <w:b/>
          <w:sz w:val="28"/>
          <w:szCs w:val="20"/>
        </w:rPr>
        <w:pPrChange w:id="1054" w:author="impetus" w:date="2015-04-03T03:46:00Z">
          <w:pPr>
            <w:ind w:left="7200"/>
          </w:pPr>
        </w:pPrChange>
      </w:pPr>
      <w:del w:id="1055" w:author="impetus" w:date="2015-04-03T03:45:00Z">
        <w:r w:rsidRPr="009D16E1" w:rsidDel="00881584">
          <w:rPr>
            <w:b/>
            <w:sz w:val="28"/>
            <w:szCs w:val="20"/>
          </w:rPr>
          <w:delText>Version 1.</w:delText>
        </w:r>
        <w:r w:rsidR="006F3226" w:rsidDel="00881584">
          <w:rPr>
            <w:b/>
            <w:sz w:val="28"/>
            <w:szCs w:val="20"/>
          </w:rPr>
          <w:delText>3</w:delText>
        </w:r>
      </w:del>
    </w:p>
    <w:p w:rsidR="0056291A" w:rsidDel="00881584" w:rsidRDefault="0056291A">
      <w:pPr>
        <w:spacing w:before="120" w:after="120" w:line="300" w:lineRule="atLeast"/>
        <w:rPr>
          <w:del w:id="1056" w:author="impetus" w:date="2015-04-03T03:46:00Z"/>
          <w:szCs w:val="20"/>
        </w:rPr>
        <w:pPrChange w:id="1057" w:author="impetus" w:date="2015-04-03T03:46:00Z">
          <w:pPr/>
        </w:pPrChange>
      </w:pPr>
    </w:p>
    <w:p w:rsidR="009D16E1" w:rsidRPr="009D16E1" w:rsidDel="00881584" w:rsidRDefault="009D16E1">
      <w:pPr>
        <w:spacing w:before="120" w:after="120" w:line="300" w:lineRule="atLeast"/>
        <w:rPr>
          <w:del w:id="1058" w:author="impetus" w:date="2015-04-03T03:46:00Z"/>
          <w:szCs w:val="20"/>
        </w:rPr>
        <w:pPrChange w:id="1059" w:author="impetus" w:date="2015-04-03T03:46:00Z">
          <w:pPr/>
        </w:pPrChange>
      </w:pPr>
    </w:p>
    <w:p w:rsidR="00A80FCB" w:rsidRPr="009D16E1" w:rsidDel="00881584" w:rsidRDefault="00C6067F">
      <w:pPr>
        <w:spacing w:before="120" w:after="120" w:line="300" w:lineRule="atLeast"/>
        <w:jc w:val="center"/>
        <w:rPr>
          <w:del w:id="1060" w:author="impetus" w:date="2015-04-03T03:46:00Z"/>
          <w:rFonts w:cstheme="minorHAnsi"/>
        </w:rPr>
        <w:pPrChange w:id="1061" w:author="impetus" w:date="2015-04-03T03:46:00Z">
          <w:pPr>
            <w:jc w:val="center"/>
          </w:pPr>
        </w:pPrChange>
      </w:pPr>
      <w:del w:id="1062" w:author="impetus" w:date="2015-04-03T03:46:00Z">
        <w:r>
          <w:rPr>
            <w:noProof/>
            <w:szCs w:val="20"/>
            <w:lang w:val="en-US"/>
          </w:rPr>
          <w:pict>
            <v:shape id="Text Box 7" o:spid="_x0000_s1027" type="#_x0000_t202" style="position:absolute;left:0;text-align:left;margin-left:290.25pt;margin-top:2.85pt;width:229.5pt;height:137.2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" stroked="f">
              <v:textbox style="mso-next-textbox:#Text Box 7">
                <w:txbxContent>
                  <w:p w:rsidR="001A54E8" w:rsidRPr="009D16E1" w:rsidRDefault="001A54E8" w:rsidP="009D16E1">
                    <w:pPr>
                      <w:spacing w:after="0" w:line="240" w:lineRule="auto"/>
                      <w:rPr>
                        <w:b/>
                        <w:szCs w:val="20"/>
                      </w:rPr>
                    </w:pPr>
                    <w:r w:rsidRPr="009D16E1">
                      <w:rPr>
                        <w:b/>
                        <w:szCs w:val="20"/>
                      </w:rPr>
                      <w:t>5300 Stevens Creek Boulevard, Suite 450</w:t>
                    </w:r>
                  </w:p>
                  <w:p w:rsidR="001A54E8" w:rsidRPr="009D16E1" w:rsidRDefault="001A54E8" w:rsidP="009D16E1">
                    <w:pPr>
                      <w:spacing w:after="0" w:line="240" w:lineRule="auto"/>
                      <w:rPr>
                        <w:b/>
                        <w:szCs w:val="20"/>
                      </w:rPr>
                    </w:pPr>
                    <w:r w:rsidRPr="009D16E1">
                      <w:rPr>
                        <w:b/>
                        <w:szCs w:val="20"/>
                      </w:rPr>
                      <w:t>San Jose, CA 95129</w:t>
                    </w:r>
                  </w:p>
                  <w:p w:rsidR="001A54E8" w:rsidRPr="009D16E1" w:rsidRDefault="001A54E8" w:rsidP="009D16E1">
                    <w:pPr>
                      <w:spacing w:after="0" w:line="240" w:lineRule="auto"/>
                      <w:rPr>
                        <w:b/>
                        <w:szCs w:val="20"/>
                      </w:rPr>
                    </w:pPr>
                    <w:r w:rsidRPr="009D16E1">
                      <w:rPr>
                        <w:b/>
                        <w:szCs w:val="20"/>
                      </w:rPr>
                      <w:t>USA</w:t>
                    </w:r>
                  </w:p>
                  <w:p w:rsidR="001A54E8" w:rsidRPr="009D16E1" w:rsidRDefault="001A54E8" w:rsidP="009D16E1">
                    <w:pPr>
                      <w:spacing w:after="0" w:line="240" w:lineRule="auto"/>
                      <w:rPr>
                        <w:b/>
                        <w:szCs w:val="20"/>
                      </w:rPr>
                    </w:pPr>
                    <w:r w:rsidRPr="009D16E1">
                      <w:rPr>
                        <w:b/>
                        <w:szCs w:val="20"/>
                      </w:rPr>
                      <w:t>Phone: 408.252.7111, 408.213.3310</w:t>
                    </w:r>
                  </w:p>
                  <w:p w:rsidR="001A54E8" w:rsidRPr="009D16E1" w:rsidRDefault="001A54E8" w:rsidP="009D16E1">
                    <w:pPr>
                      <w:spacing w:after="0" w:line="240" w:lineRule="auto"/>
                      <w:rPr>
                        <w:b/>
                        <w:szCs w:val="20"/>
                      </w:rPr>
                    </w:pPr>
                    <w:r w:rsidRPr="009D16E1">
                      <w:rPr>
                        <w:b/>
                        <w:szCs w:val="20"/>
                      </w:rPr>
                      <w:t>Fax: 408.252.7114</w:t>
                    </w:r>
                  </w:p>
                  <w:p w:rsidR="001A54E8" w:rsidRPr="009D16E1" w:rsidRDefault="001A54E8" w:rsidP="009D16E1">
                    <w:pPr>
                      <w:spacing w:after="0" w:line="240" w:lineRule="auto"/>
                      <w:rPr>
                        <w:b/>
                        <w:szCs w:val="20"/>
                      </w:rPr>
                    </w:pPr>
                    <w:r w:rsidRPr="009D16E1">
                      <w:rPr>
                        <w:b/>
                        <w:szCs w:val="20"/>
                      </w:rPr>
                      <w:t>www.impetus.com</w:t>
                    </w:r>
                  </w:p>
                </w:txbxContent>
              </v:textbox>
              <w10:wrap type="square"/>
            </v:shape>
          </w:pict>
        </w:r>
      </w:del>
    </w:p>
    <w:p w:rsidR="00A80FCB" w:rsidRPr="009D16E1" w:rsidDel="00881584" w:rsidRDefault="00A80FCB">
      <w:pPr>
        <w:spacing w:before="120" w:after="120" w:line="300" w:lineRule="atLeast"/>
        <w:jc w:val="center"/>
        <w:rPr>
          <w:del w:id="1063" w:author="impetus" w:date="2015-04-03T03:46:00Z"/>
          <w:rFonts w:cstheme="minorHAnsi"/>
        </w:rPr>
        <w:pPrChange w:id="1064" w:author="impetus" w:date="2015-04-03T03:46:00Z">
          <w:pPr>
            <w:jc w:val="center"/>
          </w:pPr>
        </w:pPrChange>
      </w:pPr>
    </w:p>
    <w:p w:rsidR="00A80FCB" w:rsidRPr="009D16E1" w:rsidDel="00881584" w:rsidRDefault="00A80FCB">
      <w:pPr>
        <w:spacing w:before="120" w:after="120" w:line="300" w:lineRule="atLeast"/>
        <w:jc w:val="center"/>
        <w:rPr>
          <w:del w:id="1065" w:author="impetus" w:date="2015-04-03T03:46:00Z"/>
          <w:rFonts w:cstheme="minorHAnsi"/>
        </w:rPr>
        <w:pPrChange w:id="1066" w:author="impetus" w:date="2015-04-03T03:46:00Z">
          <w:pPr>
            <w:jc w:val="center"/>
          </w:pPr>
        </w:pPrChange>
      </w:pPr>
    </w:p>
    <w:p w:rsidR="00A80FCB" w:rsidRPr="009D16E1" w:rsidDel="00881584" w:rsidRDefault="00A80FCB">
      <w:pPr>
        <w:spacing w:before="120" w:after="120" w:line="300" w:lineRule="atLeast"/>
        <w:rPr>
          <w:del w:id="1067" w:author="impetus" w:date="2015-04-03T03:46:00Z"/>
          <w:rFonts w:cstheme="minorHAnsi"/>
        </w:rPr>
        <w:pPrChange w:id="1068" w:author="impetus" w:date="2015-04-03T03:46:00Z">
          <w:pPr/>
        </w:pPrChange>
      </w:pPr>
    </w:p>
    <w:p w:rsidR="00A80FCB" w:rsidDel="00881584" w:rsidRDefault="00A80FCB">
      <w:pPr>
        <w:spacing w:before="120" w:after="120" w:line="300" w:lineRule="atLeast"/>
        <w:rPr>
          <w:del w:id="1069" w:author="impetus" w:date="2015-04-03T03:46:00Z"/>
          <w:rFonts w:cstheme="minorHAnsi"/>
        </w:rPr>
        <w:pPrChange w:id="1070" w:author="impetus" w:date="2015-04-03T03:46:00Z">
          <w:pPr/>
        </w:pPrChange>
      </w:pPr>
    </w:p>
    <w:p w:rsidR="009D16E1" w:rsidDel="00881584" w:rsidRDefault="009D16E1">
      <w:pPr>
        <w:spacing w:before="120" w:after="120" w:line="300" w:lineRule="atLeast"/>
        <w:rPr>
          <w:del w:id="1071" w:author="impetus" w:date="2015-04-03T03:46:00Z"/>
          <w:rFonts w:cstheme="minorHAnsi"/>
        </w:rPr>
        <w:pPrChange w:id="1072" w:author="impetus" w:date="2015-04-03T03:46:00Z">
          <w:pPr/>
        </w:pPrChange>
      </w:pPr>
      <w:del w:id="1073" w:author="impetus" w:date="2015-04-03T03:46:00Z">
        <w:r w:rsidDel="00881584">
          <w:rPr>
            <w:rFonts w:cstheme="minorHAnsi"/>
          </w:rPr>
          <w:br w:type="page"/>
        </w:r>
      </w:del>
    </w:p>
    <w:p w:rsidR="009D16E1" w:rsidRPr="009D16E1" w:rsidDel="00881584" w:rsidRDefault="009D16E1">
      <w:pPr>
        <w:spacing w:before="120" w:after="120" w:line="300" w:lineRule="atLeast"/>
        <w:rPr>
          <w:del w:id="1074" w:author="impetus" w:date="2015-04-03T03:46:00Z"/>
          <w:rFonts w:cstheme="minorHAnsi"/>
        </w:rPr>
        <w:pPrChange w:id="1075" w:author="impetus" w:date="2015-04-03T03:46:00Z">
          <w:pPr/>
        </w:pPrChange>
      </w:pPr>
    </w:p>
    <w:p w:rsidR="00D26120" w:rsidDel="00881584" w:rsidRDefault="00D26120">
      <w:pPr>
        <w:spacing w:before="120" w:after="120" w:line="300" w:lineRule="atLeast"/>
        <w:rPr>
          <w:del w:id="1076" w:author="impetus" w:date="2015-04-03T03:46:00Z"/>
          <w:rFonts w:cstheme="minorHAnsi"/>
        </w:rPr>
        <w:pPrChange w:id="1077" w:author="impetus" w:date="2015-04-03T03:46:00Z">
          <w:pPr/>
        </w:pPrChange>
      </w:pPr>
    </w:p>
    <w:p w:rsidR="00881469" w:rsidRPr="00881469" w:rsidDel="00881584" w:rsidRDefault="00881469">
      <w:pPr>
        <w:spacing w:before="120" w:after="120" w:line="300" w:lineRule="atLeast"/>
        <w:rPr>
          <w:del w:id="1078" w:author="impetus" w:date="2015-04-03T03:46:00Z"/>
          <w:rFonts w:cstheme="minorHAnsi"/>
          <w:b/>
        </w:rPr>
        <w:pPrChange w:id="1079" w:author="impetus" w:date="2015-04-03T03:46:00Z">
          <w:pPr/>
        </w:pPrChange>
      </w:pPr>
      <w:del w:id="1080" w:author="impetus" w:date="2015-04-03T03:46:00Z">
        <w:r w:rsidRPr="00881469" w:rsidDel="00881584">
          <w:rPr>
            <w:rFonts w:cstheme="minorHAnsi"/>
            <w:b/>
          </w:rPr>
          <w:delText>Revision History:</w:delText>
        </w:r>
      </w:del>
    </w:p>
    <w:tbl>
      <w:tblPr>
        <w:tblStyle w:val="TableGrid"/>
        <w:tblW w:w="9485" w:type="dxa"/>
        <w:tblInd w:w="-252" w:type="dxa"/>
        <w:tblLook w:val="04A0" w:firstRow="1" w:lastRow="0" w:firstColumn="1" w:lastColumn="0" w:noHBand="0" w:noVBand="1"/>
      </w:tblPr>
      <w:tblGrid>
        <w:gridCol w:w="1418"/>
        <w:gridCol w:w="1596"/>
        <w:gridCol w:w="2039"/>
        <w:gridCol w:w="2216"/>
        <w:gridCol w:w="2216"/>
      </w:tblGrid>
      <w:tr w:rsidR="00881469" w:rsidDel="00881584" w:rsidTr="00F0142C">
        <w:trPr>
          <w:trHeight w:val="273"/>
          <w:del w:id="1081" w:author="impetus" w:date="2015-04-03T03:46:00Z"/>
        </w:trPr>
        <w:tc>
          <w:tcPr>
            <w:tcW w:w="1418" w:type="dxa"/>
          </w:tcPr>
          <w:p w:rsidR="00881469" w:rsidRPr="00881469" w:rsidDel="00881584" w:rsidRDefault="00D26120">
            <w:pPr>
              <w:spacing w:before="120" w:after="120" w:line="300" w:lineRule="atLeast"/>
              <w:jc w:val="center"/>
              <w:rPr>
                <w:del w:id="1082" w:author="impetus" w:date="2015-04-03T03:46:00Z"/>
                <w:rFonts w:cstheme="minorHAnsi"/>
                <w:b/>
              </w:rPr>
              <w:pPrChange w:id="1083" w:author="impetus" w:date="2015-04-03T03:46:00Z">
                <w:pPr>
                  <w:jc w:val="center"/>
                </w:pPr>
              </w:pPrChange>
            </w:pPr>
            <w:del w:id="1084" w:author="impetus" w:date="2015-04-03T03:46:00Z">
              <w:r w:rsidDel="00881584">
                <w:rPr>
                  <w:rFonts w:cstheme="minorHAnsi"/>
                  <w:b/>
                </w:rPr>
                <w:delText>Version</w:delText>
              </w:r>
              <w:r w:rsidR="00881469" w:rsidRPr="00881469" w:rsidDel="00881584">
                <w:rPr>
                  <w:rFonts w:cstheme="minorHAnsi"/>
                  <w:b/>
                </w:rPr>
                <w:delText xml:space="preserve"> No.</w:delText>
              </w:r>
            </w:del>
          </w:p>
        </w:tc>
        <w:tc>
          <w:tcPr>
            <w:tcW w:w="1596" w:type="dxa"/>
          </w:tcPr>
          <w:p w:rsidR="00881469" w:rsidRPr="00881469" w:rsidDel="00881584" w:rsidRDefault="00881469">
            <w:pPr>
              <w:spacing w:before="120" w:after="120" w:line="300" w:lineRule="atLeast"/>
              <w:jc w:val="center"/>
              <w:rPr>
                <w:del w:id="1085" w:author="impetus" w:date="2015-04-03T03:46:00Z"/>
                <w:rFonts w:cstheme="minorHAnsi"/>
                <w:b/>
              </w:rPr>
              <w:pPrChange w:id="1086" w:author="impetus" w:date="2015-04-03T03:46:00Z">
                <w:pPr>
                  <w:jc w:val="center"/>
                </w:pPr>
              </w:pPrChange>
            </w:pPr>
            <w:del w:id="1087" w:author="impetus" w:date="2015-04-03T03:46:00Z">
              <w:r w:rsidRPr="00881469" w:rsidDel="00881584">
                <w:rPr>
                  <w:rFonts w:cstheme="minorHAnsi"/>
                  <w:b/>
                </w:rPr>
                <w:delText>Release Date</w:delText>
              </w:r>
            </w:del>
          </w:p>
        </w:tc>
        <w:tc>
          <w:tcPr>
            <w:tcW w:w="2039" w:type="dxa"/>
          </w:tcPr>
          <w:p w:rsidR="00881469" w:rsidRPr="00881469" w:rsidDel="00881584" w:rsidRDefault="00D26120">
            <w:pPr>
              <w:spacing w:before="120" w:after="120" w:line="300" w:lineRule="atLeast"/>
              <w:jc w:val="center"/>
              <w:rPr>
                <w:del w:id="1088" w:author="impetus" w:date="2015-04-03T03:46:00Z"/>
                <w:rFonts w:cstheme="minorHAnsi"/>
                <w:b/>
              </w:rPr>
              <w:pPrChange w:id="1089" w:author="impetus" w:date="2015-04-03T03:46:00Z">
                <w:pPr>
                  <w:jc w:val="center"/>
                </w:pPr>
              </w:pPrChange>
            </w:pPr>
            <w:del w:id="1090" w:author="impetus" w:date="2015-04-03T03:46:00Z">
              <w:r w:rsidDel="00881584">
                <w:rPr>
                  <w:rFonts w:cstheme="minorHAnsi"/>
                  <w:b/>
                </w:rPr>
                <w:delText>Author</w:delText>
              </w:r>
            </w:del>
          </w:p>
        </w:tc>
        <w:tc>
          <w:tcPr>
            <w:tcW w:w="2216" w:type="dxa"/>
          </w:tcPr>
          <w:p w:rsidR="00881469" w:rsidRPr="00881469" w:rsidDel="00881584" w:rsidRDefault="00D26120">
            <w:pPr>
              <w:spacing w:before="120" w:after="120" w:line="300" w:lineRule="atLeast"/>
              <w:jc w:val="center"/>
              <w:rPr>
                <w:del w:id="1091" w:author="impetus" w:date="2015-04-03T03:46:00Z"/>
                <w:rFonts w:cstheme="minorHAnsi"/>
                <w:b/>
              </w:rPr>
              <w:pPrChange w:id="1092" w:author="impetus" w:date="2015-04-03T03:46:00Z">
                <w:pPr>
                  <w:jc w:val="center"/>
                </w:pPr>
              </w:pPrChange>
            </w:pPr>
            <w:del w:id="1093" w:author="impetus" w:date="2015-04-03T03:46:00Z">
              <w:r w:rsidDel="00881584">
                <w:rPr>
                  <w:rFonts w:cstheme="minorHAnsi"/>
                  <w:b/>
                </w:rPr>
                <w:delText>Description</w:delText>
              </w:r>
            </w:del>
          </w:p>
        </w:tc>
        <w:tc>
          <w:tcPr>
            <w:tcW w:w="2216" w:type="dxa"/>
          </w:tcPr>
          <w:p w:rsidR="00881469" w:rsidRPr="00881469" w:rsidDel="00881584" w:rsidRDefault="00D26120">
            <w:pPr>
              <w:spacing w:before="120" w:after="120" w:line="300" w:lineRule="atLeast"/>
              <w:jc w:val="center"/>
              <w:rPr>
                <w:del w:id="1094" w:author="impetus" w:date="2015-04-03T03:46:00Z"/>
                <w:rFonts w:cstheme="minorHAnsi"/>
                <w:b/>
              </w:rPr>
              <w:pPrChange w:id="1095" w:author="impetus" w:date="2015-04-03T03:46:00Z">
                <w:pPr>
                  <w:jc w:val="center"/>
                </w:pPr>
              </w:pPrChange>
            </w:pPr>
            <w:del w:id="1096" w:author="impetus" w:date="2015-04-03T03:46:00Z">
              <w:r w:rsidDel="00881584">
                <w:rPr>
                  <w:rFonts w:cstheme="minorHAnsi"/>
                  <w:b/>
                </w:rPr>
                <w:delText>Comments</w:delText>
              </w:r>
            </w:del>
          </w:p>
        </w:tc>
      </w:tr>
      <w:tr w:rsidR="00881469" w:rsidDel="00881584" w:rsidTr="00F0142C">
        <w:trPr>
          <w:trHeight w:val="273"/>
          <w:del w:id="1097" w:author="impetus" w:date="2015-04-03T03:46:00Z"/>
        </w:trPr>
        <w:tc>
          <w:tcPr>
            <w:tcW w:w="1418" w:type="dxa"/>
          </w:tcPr>
          <w:p w:rsidR="00881469" w:rsidDel="00881584" w:rsidRDefault="00D26120">
            <w:pPr>
              <w:spacing w:before="120" w:after="120" w:line="300" w:lineRule="atLeast"/>
              <w:rPr>
                <w:del w:id="1098" w:author="impetus" w:date="2015-04-03T03:46:00Z"/>
                <w:rFonts w:cstheme="minorHAnsi"/>
              </w:rPr>
              <w:pPrChange w:id="1099" w:author="impetus" w:date="2015-04-03T03:46:00Z">
                <w:pPr/>
              </w:pPrChange>
            </w:pPr>
            <w:del w:id="1100" w:author="impetus" w:date="2015-04-03T03:46:00Z">
              <w:r w:rsidDel="00881584">
                <w:rPr>
                  <w:rFonts w:cstheme="minorHAnsi"/>
                </w:rPr>
                <w:delText>1.0</w:delText>
              </w:r>
            </w:del>
          </w:p>
        </w:tc>
        <w:tc>
          <w:tcPr>
            <w:tcW w:w="1596" w:type="dxa"/>
          </w:tcPr>
          <w:p w:rsidR="00881469" w:rsidDel="00881584" w:rsidRDefault="00F60C99">
            <w:pPr>
              <w:spacing w:before="120" w:after="120" w:line="300" w:lineRule="atLeast"/>
              <w:rPr>
                <w:del w:id="1101" w:author="impetus" w:date="2015-04-03T03:46:00Z"/>
                <w:rFonts w:cstheme="minorHAnsi"/>
              </w:rPr>
              <w:pPrChange w:id="1102" w:author="impetus" w:date="2015-04-03T03:46:00Z">
                <w:pPr/>
              </w:pPrChange>
            </w:pPr>
            <w:del w:id="1103" w:author="impetus" w:date="2015-04-03T03:46:00Z">
              <w:r w:rsidDel="00881584">
                <w:rPr>
                  <w:rFonts w:cstheme="minorHAnsi"/>
                </w:rPr>
                <w:delText>16</w:delText>
              </w:r>
              <w:r w:rsidR="004C67B0" w:rsidDel="00881584">
                <w:rPr>
                  <w:rFonts w:cstheme="minorHAnsi"/>
                </w:rPr>
                <w:delText>-Sept</w:delText>
              </w:r>
              <w:r w:rsidR="00D26120" w:rsidDel="00881584">
                <w:rPr>
                  <w:rFonts w:cstheme="minorHAnsi"/>
                </w:rPr>
                <w:delText>-2013</w:delText>
              </w:r>
            </w:del>
          </w:p>
        </w:tc>
        <w:tc>
          <w:tcPr>
            <w:tcW w:w="2039" w:type="dxa"/>
          </w:tcPr>
          <w:p w:rsidR="00881469" w:rsidDel="00881584" w:rsidRDefault="004C67B0">
            <w:pPr>
              <w:spacing w:before="120" w:after="120" w:line="300" w:lineRule="atLeast"/>
              <w:rPr>
                <w:del w:id="1104" w:author="impetus" w:date="2015-04-03T03:46:00Z"/>
                <w:rFonts w:cstheme="minorHAnsi"/>
              </w:rPr>
              <w:pPrChange w:id="1105" w:author="impetus" w:date="2015-04-03T03:46:00Z">
                <w:pPr/>
              </w:pPrChange>
            </w:pPr>
            <w:del w:id="1106" w:author="impetus" w:date="2015-04-03T03:46:00Z">
              <w:r w:rsidDel="00881584">
                <w:rPr>
                  <w:rFonts w:cstheme="minorHAnsi"/>
                </w:rPr>
                <w:delText>Pallavi Chaudhary</w:delText>
              </w:r>
            </w:del>
          </w:p>
        </w:tc>
        <w:tc>
          <w:tcPr>
            <w:tcW w:w="2216" w:type="dxa"/>
          </w:tcPr>
          <w:p w:rsidR="00881469" w:rsidDel="00881584" w:rsidRDefault="00D26120">
            <w:pPr>
              <w:spacing w:before="120" w:after="120" w:line="300" w:lineRule="atLeast"/>
              <w:rPr>
                <w:del w:id="1107" w:author="impetus" w:date="2015-04-03T03:46:00Z"/>
                <w:rFonts w:cstheme="minorHAnsi"/>
              </w:rPr>
              <w:pPrChange w:id="1108" w:author="impetus" w:date="2015-04-03T03:46:00Z">
                <w:pPr/>
              </w:pPrChange>
            </w:pPr>
            <w:del w:id="1109" w:author="impetus" w:date="2015-04-03T03:46:00Z">
              <w:r w:rsidDel="00881584">
                <w:rPr>
                  <w:rFonts w:cstheme="minorHAnsi"/>
                </w:rPr>
                <w:delText>Initial Draft</w:delText>
              </w:r>
            </w:del>
          </w:p>
        </w:tc>
        <w:tc>
          <w:tcPr>
            <w:tcW w:w="2216" w:type="dxa"/>
          </w:tcPr>
          <w:p w:rsidR="00881469" w:rsidDel="00881584" w:rsidRDefault="00881469">
            <w:pPr>
              <w:spacing w:before="120" w:after="120" w:line="300" w:lineRule="atLeast"/>
              <w:rPr>
                <w:del w:id="1110" w:author="impetus" w:date="2015-04-03T03:46:00Z"/>
                <w:rFonts w:cstheme="minorHAnsi"/>
              </w:rPr>
              <w:pPrChange w:id="1111" w:author="impetus" w:date="2015-04-03T03:46:00Z">
                <w:pPr/>
              </w:pPrChange>
            </w:pPr>
          </w:p>
        </w:tc>
      </w:tr>
      <w:tr w:rsidR="00881469" w:rsidDel="00881584" w:rsidTr="00F0142C">
        <w:trPr>
          <w:trHeight w:val="285"/>
          <w:del w:id="1112" w:author="impetus" w:date="2015-04-03T03:46:00Z"/>
        </w:trPr>
        <w:tc>
          <w:tcPr>
            <w:tcW w:w="1418" w:type="dxa"/>
          </w:tcPr>
          <w:p w:rsidR="00881469" w:rsidDel="00881584" w:rsidRDefault="00340054">
            <w:pPr>
              <w:spacing w:before="120" w:after="120" w:line="300" w:lineRule="atLeast"/>
              <w:rPr>
                <w:del w:id="1113" w:author="impetus" w:date="2015-04-03T03:46:00Z"/>
                <w:rFonts w:cstheme="minorHAnsi"/>
              </w:rPr>
              <w:pPrChange w:id="1114" w:author="impetus" w:date="2015-04-03T03:46:00Z">
                <w:pPr/>
              </w:pPrChange>
            </w:pPr>
            <w:del w:id="1115" w:author="impetus" w:date="2015-04-03T03:46:00Z">
              <w:r w:rsidDel="00881584">
                <w:rPr>
                  <w:rFonts w:cstheme="minorHAnsi"/>
                </w:rPr>
                <w:delText>1.1</w:delText>
              </w:r>
            </w:del>
          </w:p>
        </w:tc>
        <w:tc>
          <w:tcPr>
            <w:tcW w:w="1596" w:type="dxa"/>
          </w:tcPr>
          <w:p w:rsidR="00881469" w:rsidDel="00881584" w:rsidRDefault="00340054">
            <w:pPr>
              <w:spacing w:before="120" w:after="120" w:line="300" w:lineRule="atLeast"/>
              <w:rPr>
                <w:del w:id="1116" w:author="impetus" w:date="2015-04-03T03:46:00Z"/>
                <w:rFonts w:cstheme="minorHAnsi"/>
              </w:rPr>
              <w:pPrChange w:id="1117" w:author="impetus" w:date="2015-04-03T03:46:00Z">
                <w:pPr/>
              </w:pPrChange>
            </w:pPr>
            <w:del w:id="1118" w:author="impetus" w:date="2015-04-03T03:46:00Z">
              <w:r w:rsidDel="00881584">
                <w:rPr>
                  <w:rFonts w:cstheme="minorHAnsi"/>
                </w:rPr>
                <w:delText>18-</w:delText>
              </w:r>
              <w:r w:rsidR="00F6042F" w:rsidDel="00881584">
                <w:rPr>
                  <w:rFonts w:cstheme="minorHAnsi"/>
                </w:rPr>
                <w:delText>S</w:delText>
              </w:r>
              <w:r w:rsidDel="00881584">
                <w:rPr>
                  <w:rFonts w:cstheme="minorHAnsi"/>
                </w:rPr>
                <w:delText>ept-2013</w:delText>
              </w:r>
            </w:del>
          </w:p>
        </w:tc>
        <w:tc>
          <w:tcPr>
            <w:tcW w:w="2039" w:type="dxa"/>
          </w:tcPr>
          <w:p w:rsidR="00881469" w:rsidDel="00881584" w:rsidRDefault="00340054">
            <w:pPr>
              <w:spacing w:before="120" w:after="120" w:line="300" w:lineRule="atLeast"/>
              <w:rPr>
                <w:del w:id="1119" w:author="impetus" w:date="2015-04-03T03:46:00Z"/>
                <w:rFonts w:cstheme="minorHAnsi"/>
              </w:rPr>
              <w:pPrChange w:id="1120" w:author="impetus" w:date="2015-04-03T03:46:00Z">
                <w:pPr/>
              </w:pPrChange>
            </w:pPr>
            <w:del w:id="1121" w:author="impetus" w:date="2015-04-03T03:46:00Z">
              <w:r w:rsidDel="00881584">
                <w:rPr>
                  <w:rFonts w:cstheme="minorHAnsi"/>
                </w:rPr>
                <w:delText>Amit Kumar Singh</w:delText>
              </w:r>
            </w:del>
          </w:p>
        </w:tc>
        <w:tc>
          <w:tcPr>
            <w:tcW w:w="2216" w:type="dxa"/>
          </w:tcPr>
          <w:p w:rsidR="00881469" w:rsidDel="00881584" w:rsidRDefault="00340054">
            <w:pPr>
              <w:spacing w:before="120" w:after="120" w:line="300" w:lineRule="atLeast"/>
              <w:rPr>
                <w:del w:id="1122" w:author="impetus" w:date="2015-04-03T03:46:00Z"/>
                <w:rFonts w:cstheme="minorHAnsi"/>
              </w:rPr>
              <w:pPrChange w:id="1123" w:author="impetus" w:date="2015-04-03T03:46:00Z">
                <w:pPr/>
              </w:pPrChange>
            </w:pPr>
            <w:del w:id="1124" w:author="impetus" w:date="2015-04-03T03:46:00Z">
              <w:r w:rsidDel="00881584">
                <w:rPr>
                  <w:rFonts w:cstheme="minorHAnsi"/>
                </w:rPr>
                <w:delText xml:space="preserve">Updated </w:delText>
              </w:r>
            </w:del>
          </w:p>
        </w:tc>
        <w:tc>
          <w:tcPr>
            <w:tcW w:w="2216" w:type="dxa"/>
          </w:tcPr>
          <w:p w:rsidR="00881469" w:rsidDel="00881584" w:rsidRDefault="00455D38">
            <w:pPr>
              <w:spacing w:before="120" w:after="120" w:line="300" w:lineRule="atLeast"/>
              <w:rPr>
                <w:del w:id="1125" w:author="impetus" w:date="2015-04-03T03:46:00Z"/>
                <w:rFonts w:cstheme="minorHAnsi"/>
              </w:rPr>
              <w:pPrChange w:id="1126" w:author="impetus" w:date="2015-04-03T03:46:00Z">
                <w:pPr/>
              </w:pPrChange>
            </w:pPr>
            <w:del w:id="1127" w:author="impetus" w:date="2015-04-03T03:46:00Z">
              <w:r w:rsidDel="00881584">
                <w:rPr>
                  <w:rFonts w:cstheme="minorHAnsi"/>
                </w:rPr>
                <w:delText xml:space="preserve">Reviewed by Anushree and </w:delText>
              </w:r>
              <w:r w:rsidR="008036F3" w:rsidDel="00881584">
                <w:rPr>
                  <w:rFonts w:cstheme="minorHAnsi"/>
                </w:rPr>
                <w:delText>U</w:delText>
              </w:r>
              <w:r w:rsidDel="00881584">
                <w:rPr>
                  <w:rFonts w:cstheme="minorHAnsi"/>
                </w:rPr>
                <w:delText>jjwal</w:delText>
              </w:r>
            </w:del>
          </w:p>
        </w:tc>
      </w:tr>
      <w:tr w:rsidR="00881469" w:rsidDel="00881584" w:rsidTr="00F0142C">
        <w:trPr>
          <w:trHeight w:val="285"/>
          <w:del w:id="1128" w:author="impetus" w:date="2015-04-03T03:46:00Z"/>
        </w:trPr>
        <w:tc>
          <w:tcPr>
            <w:tcW w:w="1418" w:type="dxa"/>
          </w:tcPr>
          <w:p w:rsidR="00881469" w:rsidDel="00881584" w:rsidRDefault="00F6042F">
            <w:pPr>
              <w:spacing w:before="120" w:after="120" w:line="300" w:lineRule="atLeast"/>
              <w:rPr>
                <w:del w:id="1129" w:author="impetus" w:date="2015-04-03T03:46:00Z"/>
                <w:rFonts w:cstheme="minorHAnsi"/>
              </w:rPr>
              <w:pPrChange w:id="1130" w:author="impetus" w:date="2015-04-03T03:46:00Z">
                <w:pPr/>
              </w:pPrChange>
            </w:pPr>
            <w:del w:id="1131" w:author="impetus" w:date="2015-04-03T03:46:00Z">
              <w:r w:rsidDel="00881584">
                <w:rPr>
                  <w:rFonts w:cstheme="minorHAnsi"/>
                </w:rPr>
                <w:delText>1.</w:delText>
              </w:r>
              <w:r w:rsidR="008036F3" w:rsidDel="00881584">
                <w:rPr>
                  <w:rFonts w:cstheme="minorHAnsi"/>
                </w:rPr>
                <w:delText>2</w:delText>
              </w:r>
            </w:del>
          </w:p>
        </w:tc>
        <w:tc>
          <w:tcPr>
            <w:tcW w:w="1596" w:type="dxa"/>
          </w:tcPr>
          <w:p w:rsidR="00881469" w:rsidDel="00881584" w:rsidRDefault="00F6042F">
            <w:pPr>
              <w:spacing w:before="120" w:after="120" w:line="300" w:lineRule="atLeast"/>
              <w:rPr>
                <w:del w:id="1132" w:author="impetus" w:date="2015-04-03T03:46:00Z"/>
                <w:rFonts w:cstheme="minorHAnsi"/>
              </w:rPr>
              <w:pPrChange w:id="1133" w:author="impetus" w:date="2015-04-03T03:46:00Z">
                <w:pPr/>
              </w:pPrChange>
            </w:pPr>
            <w:del w:id="1134" w:author="impetus" w:date="2015-04-03T03:46:00Z">
              <w:r w:rsidDel="00881584">
                <w:rPr>
                  <w:rFonts w:cstheme="minorHAnsi"/>
                </w:rPr>
                <w:delText>20-Sept -2013</w:delText>
              </w:r>
            </w:del>
          </w:p>
        </w:tc>
        <w:tc>
          <w:tcPr>
            <w:tcW w:w="2039" w:type="dxa"/>
          </w:tcPr>
          <w:p w:rsidR="00881469" w:rsidDel="00881584" w:rsidRDefault="00F6042F">
            <w:pPr>
              <w:spacing w:before="120" w:after="120" w:line="300" w:lineRule="atLeast"/>
              <w:rPr>
                <w:del w:id="1135" w:author="impetus" w:date="2015-04-03T03:46:00Z"/>
                <w:rFonts w:cstheme="minorHAnsi"/>
              </w:rPr>
              <w:pPrChange w:id="1136" w:author="impetus" w:date="2015-04-03T03:46:00Z">
                <w:pPr/>
              </w:pPrChange>
            </w:pPr>
            <w:del w:id="1137" w:author="impetus" w:date="2015-04-03T03:46:00Z">
              <w:r w:rsidDel="00881584">
                <w:rPr>
                  <w:rFonts w:cstheme="minorHAnsi"/>
                </w:rPr>
                <w:delText>Amit &amp; Pallavi</w:delText>
              </w:r>
            </w:del>
          </w:p>
        </w:tc>
        <w:tc>
          <w:tcPr>
            <w:tcW w:w="2216" w:type="dxa"/>
          </w:tcPr>
          <w:p w:rsidR="00881469" w:rsidDel="00881584" w:rsidRDefault="00F6042F">
            <w:pPr>
              <w:spacing w:before="120" w:after="120" w:line="300" w:lineRule="atLeast"/>
              <w:rPr>
                <w:del w:id="1138" w:author="impetus" w:date="2015-04-03T03:46:00Z"/>
                <w:rFonts w:cstheme="minorHAnsi"/>
              </w:rPr>
              <w:pPrChange w:id="1139" w:author="impetus" w:date="2015-04-03T03:46:00Z">
                <w:pPr/>
              </w:pPrChange>
            </w:pPr>
            <w:del w:id="1140" w:author="impetus" w:date="2015-04-03T03:46:00Z">
              <w:r w:rsidDel="00881584">
                <w:rPr>
                  <w:rFonts w:cstheme="minorHAnsi"/>
                </w:rPr>
                <w:delText>Review comment updated</w:delText>
              </w:r>
            </w:del>
          </w:p>
        </w:tc>
        <w:tc>
          <w:tcPr>
            <w:tcW w:w="2216" w:type="dxa"/>
          </w:tcPr>
          <w:p w:rsidR="00881469" w:rsidDel="00881584" w:rsidRDefault="00881469">
            <w:pPr>
              <w:spacing w:before="120" w:after="120" w:line="300" w:lineRule="atLeast"/>
              <w:rPr>
                <w:del w:id="1141" w:author="impetus" w:date="2015-04-03T03:46:00Z"/>
                <w:rFonts w:cstheme="minorHAnsi"/>
              </w:rPr>
              <w:pPrChange w:id="1142" w:author="impetus" w:date="2015-04-03T03:46:00Z">
                <w:pPr/>
              </w:pPrChange>
            </w:pPr>
          </w:p>
        </w:tc>
      </w:tr>
      <w:tr w:rsidR="00AE7E4C" w:rsidDel="00881584" w:rsidTr="00F0142C">
        <w:trPr>
          <w:trHeight w:val="285"/>
          <w:del w:id="1143" w:author="impetus" w:date="2015-04-03T03:46:00Z"/>
        </w:trPr>
        <w:tc>
          <w:tcPr>
            <w:tcW w:w="1418" w:type="dxa"/>
          </w:tcPr>
          <w:p w:rsidR="00AE7E4C" w:rsidDel="00881584" w:rsidRDefault="00AE7E4C">
            <w:pPr>
              <w:spacing w:before="120" w:after="120" w:line="300" w:lineRule="atLeast"/>
              <w:rPr>
                <w:del w:id="1144" w:author="impetus" w:date="2015-04-03T03:46:00Z"/>
                <w:rFonts w:cstheme="minorHAnsi"/>
              </w:rPr>
              <w:pPrChange w:id="1145" w:author="impetus" w:date="2015-04-03T03:46:00Z">
                <w:pPr/>
              </w:pPrChange>
            </w:pPr>
            <w:del w:id="1146" w:author="impetus" w:date="2015-04-03T03:46:00Z">
              <w:r w:rsidDel="00881584">
                <w:rPr>
                  <w:rFonts w:cstheme="minorHAnsi"/>
                </w:rPr>
                <w:delText>1.3</w:delText>
              </w:r>
            </w:del>
          </w:p>
        </w:tc>
        <w:tc>
          <w:tcPr>
            <w:tcW w:w="1596" w:type="dxa"/>
          </w:tcPr>
          <w:p w:rsidR="00AE7E4C" w:rsidDel="00881584" w:rsidRDefault="00AE7E4C">
            <w:pPr>
              <w:spacing w:before="120" w:after="120" w:line="300" w:lineRule="atLeast"/>
              <w:rPr>
                <w:del w:id="1147" w:author="impetus" w:date="2015-04-03T03:46:00Z"/>
                <w:rFonts w:cstheme="minorHAnsi"/>
              </w:rPr>
              <w:pPrChange w:id="1148" w:author="impetus" w:date="2015-04-03T03:46:00Z">
                <w:pPr/>
              </w:pPrChange>
            </w:pPr>
            <w:del w:id="1149" w:author="impetus" w:date="2015-04-03T03:46:00Z">
              <w:r w:rsidDel="00881584">
                <w:rPr>
                  <w:rFonts w:cstheme="minorHAnsi"/>
                </w:rPr>
                <w:delText>23-sept-2013</w:delText>
              </w:r>
            </w:del>
          </w:p>
        </w:tc>
        <w:tc>
          <w:tcPr>
            <w:tcW w:w="2039" w:type="dxa"/>
          </w:tcPr>
          <w:p w:rsidR="00AE7E4C" w:rsidDel="00881584" w:rsidRDefault="00AE7E4C">
            <w:pPr>
              <w:spacing w:before="120" w:after="120" w:line="300" w:lineRule="atLeast"/>
              <w:rPr>
                <w:del w:id="1150" w:author="impetus" w:date="2015-04-03T03:46:00Z"/>
                <w:rFonts w:cstheme="minorHAnsi"/>
              </w:rPr>
              <w:pPrChange w:id="1151" w:author="impetus" w:date="2015-04-03T03:46:00Z">
                <w:pPr/>
              </w:pPrChange>
            </w:pPr>
            <w:del w:id="1152" w:author="impetus" w:date="2015-04-03T03:46:00Z">
              <w:r w:rsidDel="00881584">
                <w:rPr>
                  <w:rFonts w:cstheme="minorHAnsi"/>
                </w:rPr>
                <w:delText>Pallavi</w:delText>
              </w:r>
            </w:del>
          </w:p>
        </w:tc>
        <w:tc>
          <w:tcPr>
            <w:tcW w:w="2216" w:type="dxa"/>
          </w:tcPr>
          <w:p w:rsidR="00AE7E4C" w:rsidDel="00881584" w:rsidRDefault="0017166C">
            <w:pPr>
              <w:spacing w:before="120" w:after="120" w:line="300" w:lineRule="atLeast"/>
              <w:rPr>
                <w:del w:id="1153" w:author="impetus" w:date="2015-04-03T03:46:00Z"/>
                <w:rFonts w:cstheme="minorHAnsi"/>
              </w:rPr>
              <w:pPrChange w:id="1154" w:author="impetus" w:date="2015-04-03T03:46:00Z">
                <w:pPr/>
              </w:pPrChange>
            </w:pPr>
            <w:del w:id="1155" w:author="impetus" w:date="2015-04-03T03:46:00Z">
              <w:r w:rsidDel="00881584">
                <w:rPr>
                  <w:rFonts w:cstheme="minorHAnsi"/>
                </w:rPr>
                <w:delText>Updated tools info and schedule</w:delText>
              </w:r>
            </w:del>
          </w:p>
        </w:tc>
        <w:tc>
          <w:tcPr>
            <w:tcW w:w="2216" w:type="dxa"/>
          </w:tcPr>
          <w:p w:rsidR="00AE7E4C" w:rsidDel="00881584" w:rsidRDefault="00AE7E4C">
            <w:pPr>
              <w:spacing w:before="120" w:after="120" w:line="300" w:lineRule="atLeast"/>
              <w:rPr>
                <w:del w:id="1156" w:author="impetus" w:date="2015-04-03T03:46:00Z"/>
                <w:rFonts w:cstheme="minorHAnsi"/>
              </w:rPr>
              <w:pPrChange w:id="1157" w:author="impetus" w:date="2015-04-03T03:46:00Z">
                <w:pPr/>
              </w:pPrChange>
            </w:pPr>
          </w:p>
        </w:tc>
      </w:tr>
    </w:tbl>
    <w:p w:rsidR="00881469" w:rsidDel="00881584" w:rsidRDefault="00881469">
      <w:pPr>
        <w:spacing w:before="120" w:after="120" w:line="300" w:lineRule="atLeast"/>
        <w:rPr>
          <w:del w:id="1158" w:author="impetus" w:date="2015-04-03T03:46:00Z"/>
          <w:rFonts w:cstheme="minorHAnsi"/>
        </w:rPr>
        <w:pPrChange w:id="1159" w:author="impetus" w:date="2015-04-03T03:46:00Z">
          <w:pPr/>
        </w:pPrChange>
      </w:pPr>
    </w:p>
    <w:p w:rsidR="00881469" w:rsidDel="00881584" w:rsidRDefault="00881469">
      <w:pPr>
        <w:spacing w:before="120" w:after="120" w:line="300" w:lineRule="atLeast"/>
        <w:jc w:val="right"/>
        <w:rPr>
          <w:del w:id="1160" w:author="impetus" w:date="2015-04-03T03:46:00Z"/>
          <w:rFonts w:cstheme="minorHAnsi"/>
        </w:rPr>
        <w:pPrChange w:id="1161" w:author="impetus" w:date="2015-04-03T03:46:00Z">
          <w:pPr>
            <w:jc w:val="right"/>
          </w:pPr>
        </w:pPrChange>
      </w:pPr>
    </w:p>
    <w:p w:rsidR="00881469" w:rsidDel="00881584" w:rsidRDefault="00881469">
      <w:pPr>
        <w:spacing w:before="120" w:after="120" w:line="300" w:lineRule="atLeast"/>
        <w:jc w:val="right"/>
        <w:rPr>
          <w:del w:id="1162" w:author="impetus" w:date="2015-04-03T03:46:00Z"/>
          <w:rFonts w:cstheme="minorHAnsi"/>
        </w:rPr>
        <w:pPrChange w:id="1163" w:author="impetus" w:date="2015-04-03T03:46:00Z">
          <w:pPr>
            <w:jc w:val="right"/>
          </w:pPr>
        </w:pPrChange>
      </w:pPr>
    </w:p>
    <w:p w:rsidR="00881469" w:rsidDel="00881584" w:rsidRDefault="00881469">
      <w:pPr>
        <w:spacing w:before="120" w:after="120" w:line="300" w:lineRule="atLeast"/>
        <w:jc w:val="right"/>
        <w:rPr>
          <w:del w:id="1164" w:author="impetus" w:date="2015-04-03T03:46:00Z"/>
          <w:rFonts w:cstheme="minorHAnsi"/>
        </w:rPr>
        <w:pPrChange w:id="1165" w:author="impetus" w:date="2015-04-03T03:46:00Z">
          <w:pPr>
            <w:jc w:val="right"/>
          </w:pPr>
        </w:pPrChange>
      </w:pPr>
    </w:p>
    <w:p w:rsidR="00881469" w:rsidDel="00881584" w:rsidRDefault="00881469">
      <w:pPr>
        <w:spacing w:before="120" w:after="120" w:line="300" w:lineRule="atLeast"/>
        <w:jc w:val="right"/>
        <w:rPr>
          <w:del w:id="1166" w:author="impetus" w:date="2015-04-03T03:46:00Z"/>
          <w:rFonts w:cstheme="minorHAnsi"/>
        </w:rPr>
        <w:pPrChange w:id="1167" w:author="impetus" w:date="2015-04-03T03:46:00Z">
          <w:pPr>
            <w:jc w:val="right"/>
          </w:pPr>
        </w:pPrChange>
      </w:pPr>
    </w:p>
    <w:p w:rsidR="00881469" w:rsidDel="00881584" w:rsidRDefault="00881469">
      <w:pPr>
        <w:spacing w:before="120" w:after="120" w:line="300" w:lineRule="atLeast"/>
        <w:jc w:val="right"/>
        <w:rPr>
          <w:del w:id="1168" w:author="impetus" w:date="2015-04-03T03:46:00Z"/>
          <w:rFonts w:cstheme="minorHAnsi"/>
        </w:rPr>
        <w:pPrChange w:id="1169" w:author="impetus" w:date="2015-04-03T03:46:00Z">
          <w:pPr>
            <w:jc w:val="right"/>
          </w:pPr>
        </w:pPrChange>
      </w:pPr>
    </w:p>
    <w:p w:rsidR="00881469" w:rsidDel="00881584" w:rsidRDefault="00881469">
      <w:pPr>
        <w:spacing w:before="120" w:after="120" w:line="300" w:lineRule="atLeast"/>
        <w:jc w:val="right"/>
        <w:rPr>
          <w:del w:id="1170" w:author="impetus" w:date="2015-04-03T03:46:00Z"/>
          <w:rFonts w:cstheme="minorHAnsi"/>
        </w:rPr>
        <w:pPrChange w:id="1171" w:author="impetus" w:date="2015-04-03T03:46:00Z">
          <w:pPr>
            <w:jc w:val="right"/>
          </w:pPr>
        </w:pPrChange>
      </w:pPr>
    </w:p>
    <w:p w:rsidR="00881469" w:rsidDel="00881584" w:rsidRDefault="00881469">
      <w:pPr>
        <w:spacing w:before="120" w:after="120" w:line="300" w:lineRule="atLeast"/>
        <w:jc w:val="right"/>
        <w:rPr>
          <w:del w:id="1172" w:author="impetus" w:date="2015-04-03T03:46:00Z"/>
          <w:rFonts w:cstheme="minorHAnsi"/>
        </w:rPr>
        <w:pPrChange w:id="1173" w:author="impetus" w:date="2015-04-03T03:46:00Z">
          <w:pPr>
            <w:jc w:val="right"/>
          </w:pPr>
        </w:pPrChange>
      </w:pPr>
    </w:p>
    <w:p w:rsidR="00881469" w:rsidDel="00881584" w:rsidRDefault="00881469">
      <w:pPr>
        <w:spacing w:before="120" w:after="120" w:line="300" w:lineRule="atLeast"/>
        <w:jc w:val="right"/>
        <w:rPr>
          <w:del w:id="1174" w:author="impetus" w:date="2015-04-03T03:46:00Z"/>
          <w:rFonts w:cstheme="minorHAnsi"/>
        </w:rPr>
        <w:pPrChange w:id="1175" w:author="impetus" w:date="2015-04-03T03:46:00Z">
          <w:pPr>
            <w:jc w:val="right"/>
          </w:pPr>
        </w:pPrChange>
      </w:pPr>
    </w:p>
    <w:p w:rsidR="00881469" w:rsidDel="00881584" w:rsidRDefault="00881469">
      <w:pPr>
        <w:spacing w:before="120" w:after="120" w:line="300" w:lineRule="atLeast"/>
        <w:jc w:val="right"/>
        <w:rPr>
          <w:del w:id="1176" w:author="impetus" w:date="2015-04-03T03:46:00Z"/>
          <w:rFonts w:cstheme="minorHAnsi"/>
        </w:rPr>
        <w:pPrChange w:id="1177" w:author="impetus" w:date="2015-04-03T03:46:00Z">
          <w:pPr>
            <w:jc w:val="right"/>
          </w:pPr>
        </w:pPrChange>
      </w:pPr>
    </w:p>
    <w:p w:rsidR="00881469" w:rsidDel="00881584" w:rsidRDefault="00881469">
      <w:pPr>
        <w:spacing w:before="120" w:after="120" w:line="300" w:lineRule="atLeast"/>
        <w:jc w:val="right"/>
        <w:rPr>
          <w:del w:id="1178" w:author="impetus" w:date="2015-04-03T03:46:00Z"/>
          <w:rFonts w:cstheme="minorHAnsi"/>
        </w:rPr>
        <w:pPrChange w:id="1179" w:author="impetus" w:date="2015-04-03T03:46:00Z">
          <w:pPr>
            <w:jc w:val="right"/>
          </w:pPr>
        </w:pPrChange>
      </w:pPr>
    </w:p>
    <w:p w:rsidR="00881469" w:rsidDel="00881584" w:rsidRDefault="00881469">
      <w:pPr>
        <w:spacing w:before="120" w:after="120" w:line="300" w:lineRule="atLeast"/>
        <w:jc w:val="right"/>
        <w:rPr>
          <w:del w:id="1180" w:author="impetus" w:date="2015-04-03T03:46:00Z"/>
          <w:rFonts w:cstheme="minorHAnsi"/>
        </w:rPr>
        <w:pPrChange w:id="1181" w:author="impetus" w:date="2015-04-03T03:46:00Z">
          <w:pPr>
            <w:jc w:val="right"/>
          </w:pPr>
        </w:pPrChange>
      </w:pPr>
    </w:p>
    <w:p w:rsidR="00881469" w:rsidDel="00881584" w:rsidRDefault="00881469">
      <w:pPr>
        <w:spacing w:before="120" w:after="120" w:line="300" w:lineRule="atLeast"/>
        <w:jc w:val="right"/>
        <w:rPr>
          <w:del w:id="1182" w:author="impetus" w:date="2015-04-03T03:46:00Z"/>
          <w:rFonts w:cstheme="minorHAnsi"/>
        </w:rPr>
        <w:pPrChange w:id="1183" w:author="impetus" w:date="2015-04-03T03:46:00Z">
          <w:pPr>
            <w:jc w:val="right"/>
          </w:pPr>
        </w:pPrChange>
      </w:pPr>
    </w:p>
    <w:p w:rsidR="00881469" w:rsidDel="00881584" w:rsidRDefault="00881469">
      <w:pPr>
        <w:spacing w:before="120" w:after="120" w:line="300" w:lineRule="atLeast"/>
        <w:jc w:val="right"/>
        <w:rPr>
          <w:del w:id="1184" w:author="impetus" w:date="2015-04-03T03:46:00Z"/>
          <w:rFonts w:cstheme="minorHAnsi"/>
        </w:rPr>
        <w:pPrChange w:id="1185" w:author="impetus" w:date="2015-04-03T03:46:00Z">
          <w:pPr>
            <w:jc w:val="right"/>
          </w:pPr>
        </w:pPrChange>
      </w:pPr>
    </w:p>
    <w:p w:rsidR="002710A4" w:rsidDel="00881584" w:rsidRDefault="002710A4">
      <w:pPr>
        <w:spacing w:before="120" w:after="120" w:line="300" w:lineRule="atLeast"/>
        <w:jc w:val="right"/>
        <w:rPr>
          <w:del w:id="1186" w:author="impetus" w:date="2015-04-03T03:46:00Z"/>
          <w:rFonts w:cstheme="minorHAnsi"/>
        </w:rPr>
        <w:pPrChange w:id="1187" w:author="impetus" w:date="2015-04-03T03:46:00Z">
          <w:pPr>
            <w:jc w:val="right"/>
          </w:pPr>
        </w:pPrChange>
      </w:pPr>
    </w:p>
    <w:p w:rsidR="002710A4" w:rsidDel="00881584" w:rsidRDefault="002710A4">
      <w:pPr>
        <w:spacing w:before="120" w:after="120" w:line="300" w:lineRule="atLeast"/>
        <w:jc w:val="right"/>
        <w:rPr>
          <w:del w:id="1188" w:author="impetus" w:date="2015-04-03T03:46:00Z"/>
          <w:rFonts w:cstheme="minorHAnsi"/>
        </w:rPr>
        <w:pPrChange w:id="1189" w:author="impetus" w:date="2015-04-03T03:46:00Z">
          <w:pPr>
            <w:jc w:val="right"/>
          </w:pPr>
        </w:pPrChange>
      </w:pPr>
    </w:p>
    <w:p w:rsidR="002710A4" w:rsidDel="00881584" w:rsidRDefault="002710A4">
      <w:pPr>
        <w:spacing w:before="120" w:after="120" w:line="300" w:lineRule="atLeast"/>
        <w:jc w:val="right"/>
        <w:rPr>
          <w:del w:id="1190" w:author="impetus" w:date="2015-04-03T03:46:00Z"/>
          <w:rFonts w:cstheme="minorHAnsi"/>
        </w:rPr>
        <w:pPrChange w:id="1191" w:author="impetus" w:date="2015-04-03T03:46:00Z">
          <w:pPr>
            <w:jc w:val="right"/>
          </w:pPr>
        </w:pPrChange>
      </w:pPr>
    </w:p>
    <w:p w:rsidR="002710A4" w:rsidDel="00881584" w:rsidRDefault="002710A4">
      <w:pPr>
        <w:spacing w:before="120" w:after="120" w:line="300" w:lineRule="atLeast"/>
        <w:jc w:val="right"/>
        <w:rPr>
          <w:del w:id="1192" w:author="impetus" w:date="2015-04-03T03:46:00Z"/>
          <w:rFonts w:cstheme="minorHAnsi"/>
        </w:rPr>
        <w:pPrChange w:id="1193" w:author="impetus" w:date="2015-04-03T03:46:00Z">
          <w:pPr>
            <w:jc w:val="right"/>
          </w:pPr>
        </w:pPrChange>
      </w:pPr>
    </w:p>
    <w:p w:rsidR="002710A4" w:rsidDel="00881584" w:rsidRDefault="002710A4">
      <w:pPr>
        <w:spacing w:before="120" w:after="120" w:line="300" w:lineRule="atLeast"/>
        <w:jc w:val="right"/>
        <w:rPr>
          <w:del w:id="1194" w:author="impetus" w:date="2015-04-03T03:46:00Z"/>
          <w:rFonts w:cstheme="minorHAnsi"/>
        </w:rPr>
        <w:pPrChange w:id="1195" w:author="impetus" w:date="2015-04-03T03:46:00Z">
          <w:pPr>
            <w:jc w:val="right"/>
          </w:pPr>
        </w:pPrChange>
      </w:pPr>
    </w:p>
    <w:p w:rsidR="002710A4" w:rsidDel="00881584" w:rsidRDefault="002710A4">
      <w:pPr>
        <w:spacing w:before="120" w:after="120" w:line="300" w:lineRule="atLeast"/>
        <w:jc w:val="right"/>
        <w:rPr>
          <w:del w:id="1196" w:author="impetus" w:date="2015-04-03T03:46:00Z"/>
          <w:rFonts w:cstheme="minorHAnsi"/>
        </w:rPr>
        <w:pPrChange w:id="1197" w:author="impetus" w:date="2015-04-03T03:46:00Z">
          <w:pPr>
            <w:jc w:val="right"/>
          </w:pPr>
        </w:pPrChange>
      </w:pPr>
    </w:p>
    <w:p w:rsidR="002710A4" w:rsidDel="00881584" w:rsidRDefault="002710A4">
      <w:pPr>
        <w:spacing w:before="120" w:after="120" w:line="300" w:lineRule="atLeast"/>
        <w:jc w:val="right"/>
        <w:rPr>
          <w:del w:id="1198" w:author="impetus" w:date="2015-04-03T03:46:00Z"/>
          <w:rFonts w:cstheme="minorHAnsi"/>
        </w:rPr>
        <w:pPrChange w:id="1199" w:author="impetus" w:date="2015-04-03T03:46:00Z">
          <w:pPr>
            <w:jc w:val="right"/>
          </w:pPr>
        </w:pPrChange>
      </w:pPr>
    </w:p>
    <w:customXmlDelRangeStart w:id="1200" w:author="impetus" w:date="2015-04-03T03:46:00Z"/>
    <w:sdt>
      <w:sdtPr>
        <w:id w:val="-2143111610"/>
        <w:docPartObj>
          <w:docPartGallery w:val="Table of Contents"/>
          <w:docPartUnique/>
        </w:docPartObj>
      </w:sdtPr>
      <w:sdtEndPr>
        <w:rPr>
          <w:b w:val="0"/>
          <w:bCs w:val="0"/>
          <w:noProof/>
        </w:rPr>
      </w:sdtEndPr>
      <w:sdtContent>
        <w:customXmlDelRangeEnd w:id="1200"/>
        <w:customXmlDelRangeStart w:id="1201" w:author="impetus" w:date="2015-04-03T03:46:00Z"/>
        <w:sdt>
          <w:sdtPr>
            <w:id w:val="-1146732356"/>
            <w:docPartObj>
              <w:docPartGallery w:val="Table of Contents"/>
              <w:docPartUnique/>
            </w:docPartObj>
          </w:sdtPr>
          <w:sdtEndPr>
            <w:rPr>
              <w:rFonts w:asciiTheme="minorHAnsi" w:eastAsiaTheme="minorHAnsi" w:hAnsiTheme="minorHAnsi" w:cstheme="minorBidi"/>
              <w:b w:val="0"/>
              <w:bCs w:val="0"/>
              <w:noProof/>
              <w:color w:val="auto"/>
              <w:sz w:val="22"/>
              <w:szCs w:val="22"/>
              <w:lang w:val="en-IN" w:eastAsia="en-US"/>
            </w:rPr>
          </w:sdtEndPr>
          <w:sdtContent>
            <w:customXmlDelRangeEnd w:id="1201"/>
            <w:p w:rsidR="00316785" w:rsidDel="00881584" w:rsidRDefault="00316785">
              <w:pPr>
                <w:pStyle w:val="TOCHeading"/>
                <w:spacing w:before="120" w:after="120" w:line="300" w:lineRule="atLeast"/>
                <w:rPr>
                  <w:del w:id="1202" w:author="impetus" w:date="2015-04-03T03:46:00Z"/>
                </w:rPr>
                <w:pPrChange w:id="1203" w:author="impetus" w:date="2015-04-03T03:46:00Z">
                  <w:pPr>
                    <w:pStyle w:val="TOCHeading"/>
                  </w:pPr>
                </w:pPrChange>
              </w:pPr>
              <w:del w:id="1204" w:author="impetus" w:date="2015-04-03T03:46:00Z">
                <w:r w:rsidDel="00881584">
                  <w:delText>Table of Contents</w:delText>
                </w:r>
              </w:del>
            </w:p>
            <w:p w:rsidR="00316785" w:rsidRPr="0012140E" w:rsidDel="00881584" w:rsidRDefault="00FE5CAC">
              <w:pPr>
                <w:pStyle w:val="TOC2"/>
                <w:tabs>
                  <w:tab w:val="right" w:leader="dot" w:pos="9016"/>
                </w:tabs>
                <w:spacing w:before="120" w:after="120" w:line="300" w:lineRule="atLeast"/>
                <w:rPr>
                  <w:del w:id="1205" w:author="impetus" w:date="2015-04-03T03:46:00Z"/>
                  <w:rFonts w:eastAsiaTheme="minorEastAsia"/>
                  <w:b/>
                  <w:noProof/>
                  <w:color w:val="C00000"/>
                  <w:sz w:val="20"/>
                  <w:szCs w:val="20"/>
                  <w:lang w:val="en-US"/>
                </w:rPr>
                <w:pPrChange w:id="1206" w:author="impetus" w:date="2015-04-03T03:46:00Z">
                  <w:pPr>
                    <w:pStyle w:val="TOC2"/>
                    <w:tabs>
                      <w:tab w:val="right" w:leader="dot" w:pos="9016"/>
                    </w:tabs>
                  </w:pPr>
                </w:pPrChange>
              </w:pPr>
              <w:del w:id="1207" w:author="impetus" w:date="2015-04-03T03:46:00Z">
                <w:r w:rsidRPr="0012140E" w:rsidDel="00881584">
                  <w:rPr>
                    <w:rFonts w:cs="Arial"/>
                    <w:b/>
                    <w:color w:val="C00000"/>
                    <w:sz w:val="20"/>
                    <w:szCs w:val="20"/>
                  </w:rPr>
                  <w:fldChar w:fldCharType="begin"/>
                </w:r>
                <w:r w:rsidR="00316785" w:rsidRPr="0012140E" w:rsidDel="00881584">
                  <w:rPr>
                    <w:rFonts w:cs="Arial"/>
                    <w:b/>
                    <w:color w:val="C00000"/>
                    <w:sz w:val="20"/>
                    <w:szCs w:val="20"/>
                  </w:rPr>
                  <w:delInstrText xml:space="preserve"> TOC \o "1-3" \h \z \u </w:delInstrText>
                </w:r>
                <w:r w:rsidRPr="0012140E" w:rsidDel="00881584">
                  <w:rPr>
                    <w:rFonts w:cs="Arial"/>
                    <w:b/>
                    <w:color w:val="C00000"/>
                    <w:sz w:val="20"/>
                    <w:szCs w:val="20"/>
                  </w:rPr>
                  <w:fldChar w:fldCharType="separate"/>
                </w:r>
                <w:r w:rsidDel="00881584">
                  <w:fldChar w:fldCharType="begin"/>
                </w:r>
                <w:r w:rsidDel="00881584">
                  <w:delInstrText>HYPERLINK \l "_Toc354664789"</w:delInstrText>
                </w:r>
                <w:r w:rsidDel="00881584">
                  <w:fldChar w:fldCharType="separate"/>
                </w:r>
                <w:r w:rsidR="00316785" w:rsidRPr="0012140E" w:rsidDel="00881584">
                  <w:rPr>
                    <w:rStyle w:val="Hyperlink"/>
                    <w:b/>
                    <w:noProof/>
                    <w:color w:val="C00000"/>
                    <w:sz w:val="20"/>
                    <w:szCs w:val="20"/>
                  </w:rPr>
                  <w:delText>1.0 INTRODUCTION</w:delText>
                </w:r>
                <w:r w:rsidR="00316785" w:rsidRPr="0012140E" w:rsidDel="00881584">
                  <w:rPr>
                    <w:b/>
                    <w:noProof/>
                    <w:webHidden/>
                    <w:color w:val="C00000"/>
                    <w:sz w:val="20"/>
                    <w:szCs w:val="20"/>
                  </w:rPr>
                  <w:tab/>
                </w:r>
                <w:r w:rsidRPr="0012140E" w:rsidDel="00881584">
                  <w:rPr>
                    <w:b/>
                    <w:noProof/>
                    <w:webHidden/>
                    <w:color w:val="C00000"/>
                    <w:sz w:val="20"/>
                    <w:szCs w:val="20"/>
                  </w:rPr>
                  <w:fldChar w:fldCharType="begin"/>
                </w:r>
                <w:r w:rsidR="00316785" w:rsidRPr="0012140E" w:rsidDel="00881584">
                  <w:rPr>
                    <w:b/>
                    <w:noProof/>
                    <w:webHidden/>
                    <w:color w:val="C00000"/>
                    <w:sz w:val="20"/>
                    <w:szCs w:val="20"/>
                  </w:rPr>
                  <w:delInstrText xml:space="preserve"> PAGEREF _Toc354664789 \h </w:delInstrText>
                </w:r>
                <w:r w:rsidRPr="0012140E" w:rsidDel="00881584">
                  <w:rPr>
                    <w:b/>
                    <w:noProof/>
                    <w:webHidden/>
                    <w:color w:val="C00000"/>
                    <w:sz w:val="20"/>
                    <w:szCs w:val="20"/>
                  </w:rPr>
                </w:r>
                <w:r w:rsidRPr="0012140E" w:rsidDel="00881584">
                  <w:rPr>
                    <w:b/>
                    <w:noProof/>
                    <w:webHidden/>
                    <w:color w:val="C00000"/>
                    <w:sz w:val="20"/>
                    <w:szCs w:val="20"/>
                  </w:rPr>
                  <w:fldChar w:fldCharType="separate"/>
                </w:r>
                <w:r w:rsidR="00316785" w:rsidRPr="0012140E" w:rsidDel="00881584">
                  <w:rPr>
                    <w:b/>
                    <w:noProof/>
                    <w:webHidden/>
                    <w:color w:val="C00000"/>
                    <w:sz w:val="20"/>
                    <w:szCs w:val="20"/>
                  </w:rPr>
                  <w:delText>4</w:delText>
                </w:r>
                <w:r w:rsidRPr="0012140E" w:rsidDel="00881584">
                  <w:rPr>
                    <w:b/>
                    <w:noProof/>
                    <w:webHidden/>
                    <w:color w:val="C00000"/>
                    <w:sz w:val="20"/>
                    <w:szCs w:val="20"/>
                  </w:rPr>
                  <w:fldChar w:fldCharType="end"/>
                </w:r>
                <w:r w:rsidDel="00881584">
                  <w:fldChar w:fldCharType="end"/>
                </w:r>
              </w:del>
            </w:p>
            <w:p w:rsidR="00316785" w:rsidRPr="0012140E" w:rsidDel="00881584" w:rsidRDefault="00FE5CAC">
              <w:pPr>
                <w:pStyle w:val="TOC2"/>
                <w:tabs>
                  <w:tab w:val="right" w:leader="dot" w:pos="9016"/>
                </w:tabs>
                <w:spacing w:before="120" w:after="120" w:line="300" w:lineRule="atLeast"/>
                <w:rPr>
                  <w:del w:id="1208" w:author="impetus" w:date="2015-04-03T03:46:00Z"/>
                  <w:rFonts w:eastAsiaTheme="minorEastAsia"/>
                  <w:b/>
                  <w:noProof/>
                  <w:color w:val="C00000"/>
                  <w:sz w:val="20"/>
                  <w:szCs w:val="20"/>
                  <w:lang w:val="en-US"/>
                </w:rPr>
                <w:pPrChange w:id="1209" w:author="impetus" w:date="2015-04-03T03:46:00Z">
                  <w:pPr>
                    <w:pStyle w:val="TOC2"/>
                    <w:tabs>
                      <w:tab w:val="right" w:leader="dot" w:pos="9016"/>
                    </w:tabs>
                  </w:pPr>
                </w:pPrChange>
              </w:pPr>
              <w:del w:id="1210" w:author="impetus" w:date="2015-04-03T03:46:00Z">
                <w:r w:rsidDel="00881584">
                  <w:fldChar w:fldCharType="begin"/>
                </w:r>
                <w:r w:rsidDel="00881584">
                  <w:delInstrText>HYPERLINK \l "_Toc354664790"</w:delInstrText>
                </w:r>
                <w:r w:rsidDel="00881584">
                  <w:fldChar w:fldCharType="separate"/>
                </w:r>
                <w:r w:rsidR="00316785" w:rsidRPr="0012140E" w:rsidDel="00881584">
                  <w:rPr>
                    <w:rStyle w:val="Hyperlink"/>
                    <w:b/>
                    <w:noProof/>
                    <w:color w:val="C00000"/>
                    <w:sz w:val="20"/>
                    <w:szCs w:val="20"/>
                  </w:rPr>
                  <w:delText>2.0 OBJECTIVE</w:delText>
                </w:r>
                <w:r w:rsidR="00316785" w:rsidRPr="0012140E" w:rsidDel="00881584">
                  <w:rPr>
                    <w:b/>
                    <w:noProof/>
                    <w:webHidden/>
                    <w:color w:val="C00000"/>
                    <w:sz w:val="20"/>
                    <w:szCs w:val="20"/>
                  </w:rPr>
                  <w:tab/>
                </w:r>
                <w:r w:rsidRPr="0012140E" w:rsidDel="00881584">
                  <w:rPr>
                    <w:b/>
                    <w:noProof/>
                    <w:webHidden/>
                    <w:color w:val="C00000"/>
                    <w:sz w:val="20"/>
                    <w:szCs w:val="20"/>
                  </w:rPr>
                  <w:fldChar w:fldCharType="begin"/>
                </w:r>
                <w:r w:rsidR="00316785" w:rsidRPr="0012140E" w:rsidDel="00881584">
                  <w:rPr>
                    <w:b/>
                    <w:noProof/>
                    <w:webHidden/>
                    <w:color w:val="C00000"/>
                    <w:sz w:val="20"/>
                    <w:szCs w:val="20"/>
                  </w:rPr>
                  <w:delInstrText xml:space="preserve"> PAGEREF _Toc354664790 \h </w:delInstrText>
                </w:r>
                <w:r w:rsidRPr="0012140E" w:rsidDel="00881584">
                  <w:rPr>
                    <w:b/>
                    <w:noProof/>
                    <w:webHidden/>
                    <w:color w:val="C00000"/>
                    <w:sz w:val="20"/>
                    <w:szCs w:val="20"/>
                  </w:rPr>
                </w:r>
                <w:r w:rsidRPr="0012140E" w:rsidDel="00881584">
                  <w:rPr>
                    <w:b/>
                    <w:noProof/>
                    <w:webHidden/>
                    <w:color w:val="C00000"/>
                    <w:sz w:val="20"/>
                    <w:szCs w:val="20"/>
                  </w:rPr>
                  <w:fldChar w:fldCharType="separate"/>
                </w:r>
                <w:r w:rsidR="00316785" w:rsidRPr="0012140E" w:rsidDel="00881584">
                  <w:rPr>
                    <w:b/>
                    <w:noProof/>
                    <w:webHidden/>
                    <w:color w:val="C00000"/>
                    <w:sz w:val="20"/>
                    <w:szCs w:val="20"/>
                  </w:rPr>
                  <w:delText>4</w:delText>
                </w:r>
                <w:r w:rsidRPr="0012140E" w:rsidDel="00881584">
                  <w:rPr>
                    <w:b/>
                    <w:noProof/>
                    <w:webHidden/>
                    <w:color w:val="C00000"/>
                    <w:sz w:val="20"/>
                    <w:szCs w:val="20"/>
                  </w:rPr>
                  <w:fldChar w:fldCharType="end"/>
                </w:r>
                <w:r w:rsidDel="00881584">
                  <w:fldChar w:fldCharType="end"/>
                </w:r>
              </w:del>
            </w:p>
            <w:p w:rsidR="00316785" w:rsidRPr="0012140E" w:rsidDel="00881584" w:rsidRDefault="00FE5CAC">
              <w:pPr>
                <w:pStyle w:val="TOC3"/>
                <w:spacing w:before="120" w:after="120" w:line="300" w:lineRule="atLeast"/>
                <w:ind w:left="220" w:firstLine="0"/>
                <w:rPr>
                  <w:del w:id="1211" w:author="impetus" w:date="2015-04-03T03:46:00Z"/>
                  <w:rFonts w:eastAsiaTheme="minorEastAsia"/>
                  <w:b/>
                  <w:noProof/>
                  <w:color w:val="C00000"/>
                  <w:sz w:val="20"/>
                  <w:szCs w:val="20"/>
                  <w:lang w:val="en-US"/>
                </w:rPr>
                <w:pPrChange w:id="1212" w:author="impetus" w:date="2015-04-03T03:46:00Z">
                  <w:pPr>
                    <w:pStyle w:val="TOC3"/>
                    <w:ind w:left="220"/>
                  </w:pPr>
                </w:pPrChange>
              </w:pPr>
              <w:del w:id="1213" w:author="impetus" w:date="2015-04-03T03:46:00Z">
                <w:r w:rsidDel="00881584">
                  <w:fldChar w:fldCharType="begin"/>
                </w:r>
                <w:r w:rsidDel="00881584">
                  <w:delInstrText>HYPERLINK \l "_Toc354664791"</w:delInstrText>
                </w:r>
                <w:r w:rsidDel="00881584">
                  <w:fldChar w:fldCharType="separate"/>
                </w:r>
                <w:r w:rsidR="00316785" w:rsidRPr="0012140E" w:rsidDel="00881584">
                  <w:rPr>
                    <w:rStyle w:val="Hyperlink"/>
                    <w:b/>
                    <w:noProof/>
                    <w:color w:val="C00000"/>
                    <w:sz w:val="20"/>
                    <w:szCs w:val="20"/>
                  </w:rPr>
                  <w:delText>2.1 Objectives</w:delText>
                </w:r>
                <w:r w:rsidR="00316785" w:rsidRPr="0012140E" w:rsidDel="00881584">
                  <w:rPr>
                    <w:b/>
                    <w:noProof/>
                    <w:webHidden/>
                    <w:color w:val="C00000"/>
                    <w:sz w:val="20"/>
                    <w:szCs w:val="20"/>
                  </w:rPr>
                  <w:tab/>
                </w:r>
                <w:r w:rsidRPr="0012140E" w:rsidDel="00881584">
                  <w:rPr>
                    <w:b/>
                    <w:noProof/>
                    <w:webHidden/>
                    <w:color w:val="C00000"/>
                    <w:sz w:val="20"/>
                    <w:szCs w:val="20"/>
                  </w:rPr>
                  <w:fldChar w:fldCharType="begin"/>
                </w:r>
                <w:r w:rsidR="00316785" w:rsidRPr="0012140E" w:rsidDel="00881584">
                  <w:rPr>
                    <w:b/>
                    <w:noProof/>
                    <w:webHidden/>
                    <w:color w:val="C00000"/>
                    <w:sz w:val="20"/>
                    <w:szCs w:val="20"/>
                  </w:rPr>
                  <w:delInstrText xml:space="preserve"> PAGEREF _Toc354664791 \h </w:delInstrText>
                </w:r>
                <w:r w:rsidRPr="0012140E" w:rsidDel="00881584">
                  <w:rPr>
                    <w:b/>
                    <w:noProof/>
                    <w:webHidden/>
                    <w:color w:val="C00000"/>
                    <w:sz w:val="20"/>
                    <w:szCs w:val="20"/>
                  </w:rPr>
                </w:r>
                <w:r w:rsidRPr="0012140E" w:rsidDel="00881584">
                  <w:rPr>
                    <w:b/>
                    <w:noProof/>
                    <w:webHidden/>
                    <w:color w:val="C00000"/>
                    <w:sz w:val="20"/>
                    <w:szCs w:val="20"/>
                  </w:rPr>
                  <w:fldChar w:fldCharType="separate"/>
                </w:r>
                <w:r w:rsidR="00316785" w:rsidRPr="0012140E" w:rsidDel="00881584">
                  <w:rPr>
                    <w:b/>
                    <w:noProof/>
                    <w:webHidden/>
                    <w:color w:val="C00000"/>
                    <w:sz w:val="20"/>
                    <w:szCs w:val="20"/>
                  </w:rPr>
                  <w:delText>4</w:delText>
                </w:r>
                <w:r w:rsidRPr="0012140E" w:rsidDel="00881584">
                  <w:rPr>
                    <w:b/>
                    <w:noProof/>
                    <w:webHidden/>
                    <w:color w:val="C00000"/>
                    <w:sz w:val="20"/>
                    <w:szCs w:val="20"/>
                  </w:rPr>
                  <w:fldChar w:fldCharType="end"/>
                </w:r>
                <w:r w:rsidDel="00881584">
                  <w:fldChar w:fldCharType="end"/>
                </w:r>
              </w:del>
            </w:p>
            <w:p w:rsidR="00316785" w:rsidRPr="0012140E" w:rsidDel="00881584" w:rsidRDefault="00FE5CAC">
              <w:pPr>
                <w:pStyle w:val="TOC3"/>
                <w:spacing w:before="120" w:after="120" w:line="300" w:lineRule="atLeast"/>
                <w:ind w:left="220" w:firstLine="0"/>
                <w:rPr>
                  <w:del w:id="1214" w:author="impetus" w:date="2015-04-03T03:46:00Z"/>
                  <w:rFonts w:eastAsiaTheme="minorEastAsia"/>
                  <w:b/>
                  <w:noProof/>
                  <w:color w:val="C00000"/>
                  <w:sz w:val="20"/>
                  <w:szCs w:val="20"/>
                  <w:lang w:val="en-US"/>
                </w:rPr>
                <w:pPrChange w:id="1215" w:author="impetus" w:date="2015-04-03T03:46:00Z">
                  <w:pPr>
                    <w:pStyle w:val="TOC3"/>
                    <w:ind w:left="220"/>
                  </w:pPr>
                </w:pPrChange>
              </w:pPr>
              <w:del w:id="1216" w:author="impetus" w:date="2015-04-03T03:46:00Z">
                <w:r w:rsidDel="00881584">
                  <w:fldChar w:fldCharType="begin"/>
                </w:r>
                <w:r w:rsidDel="00881584">
                  <w:delInstrText>HYPERLINK \l "_Toc354664792"</w:delInstrText>
                </w:r>
                <w:r w:rsidDel="00881584">
                  <w:fldChar w:fldCharType="separate"/>
                </w:r>
                <w:r w:rsidR="00316785" w:rsidRPr="0012140E" w:rsidDel="00881584">
                  <w:rPr>
                    <w:rStyle w:val="Hyperlink"/>
                    <w:b/>
                    <w:noProof/>
                    <w:color w:val="C00000"/>
                    <w:sz w:val="20"/>
                    <w:szCs w:val="20"/>
                  </w:rPr>
                  <w:delText>2.2 Intended audience for this document</w:delText>
                </w:r>
                <w:r w:rsidR="00316785" w:rsidRPr="0012140E" w:rsidDel="00881584">
                  <w:rPr>
                    <w:b/>
                    <w:noProof/>
                    <w:webHidden/>
                    <w:color w:val="C00000"/>
                    <w:sz w:val="20"/>
                    <w:szCs w:val="20"/>
                  </w:rPr>
                  <w:tab/>
                </w:r>
                <w:r w:rsidRPr="0012140E" w:rsidDel="00881584">
                  <w:rPr>
                    <w:b/>
                    <w:noProof/>
                    <w:webHidden/>
                    <w:color w:val="C00000"/>
                    <w:sz w:val="20"/>
                    <w:szCs w:val="20"/>
                  </w:rPr>
                  <w:fldChar w:fldCharType="begin"/>
                </w:r>
                <w:r w:rsidR="00316785" w:rsidRPr="0012140E" w:rsidDel="00881584">
                  <w:rPr>
                    <w:b/>
                    <w:noProof/>
                    <w:webHidden/>
                    <w:color w:val="C00000"/>
                    <w:sz w:val="20"/>
                    <w:szCs w:val="20"/>
                  </w:rPr>
                  <w:delInstrText xml:space="preserve"> PAGEREF _Toc354664792 \h </w:delInstrText>
                </w:r>
                <w:r w:rsidRPr="0012140E" w:rsidDel="00881584">
                  <w:rPr>
                    <w:b/>
                    <w:noProof/>
                    <w:webHidden/>
                    <w:color w:val="C00000"/>
                    <w:sz w:val="20"/>
                    <w:szCs w:val="20"/>
                  </w:rPr>
                </w:r>
                <w:r w:rsidRPr="0012140E" w:rsidDel="00881584">
                  <w:rPr>
                    <w:b/>
                    <w:noProof/>
                    <w:webHidden/>
                    <w:color w:val="C00000"/>
                    <w:sz w:val="20"/>
                    <w:szCs w:val="20"/>
                  </w:rPr>
                  <w:fldChar w:fldCharType="separate"/>
                </w:r>
                <w:r w:rsidR="00316785" w:rsidRPr="0012140E" w:rsidDel="00881584">
                  <w:rPr>
                    <w:b/>
                    <w:noProof/>
                    <w:webHidden/>
                    <w:color w:val="C00000"/>
                    <w:sz w:val="20"/>
                    <w:szCs w:val="20"/>
                  </w:rPr>
                  <w:delText>4</w:delText>
                </w:r>
                <w:r w:rsidRPr="0012140E" w:rsidDel="00881584">
                  <w:rPr>
                    <w:b/>
                    <w:noProof/>
                    <w:webHidden/>
                    <w:color w:val="C00000"/>
                    <w:sz w:val="20"/>
                    <w:szCs w:val="20"/>
                  </w:rPr>
                  <w:fldChar w:fldCharType="end"/>
                </w:r>
                <w:r w:rsidDel="00881584">
                  <w:fldChar w:fldCharType="end"/>
                </w:r>
              </w:del>
            </w:p>
            <w:p w:rsidR="00316785" w:rsidRPr="0012140E" w:rsidDel="00881584" w:rsidRDefault="00FE5CAC">
              <w:pPr>
                <w:pStyle w:val="TOC2"/>
                <w:tabs>
                  <w:tab w:val="right" w:leader="dot" w:pos="9016"/>
                </w:tabs>
                <w:spacing w:before="120" w:after="120" w:line="300" w:lineRule="atLeast"/>
                <w:rPr>
                  <w:del w:id="1217" w:author="impetus" w:date="2015-04-03T03:46:00Z"/>
                  <w:rFonts w:eastAsiaTheme="minorEastAsia"/>
                  <w:b/>
                  <w:noProof/>
                  <w:color w:val="C00000"/>
                  <w:sz w:val="20"/>
                  <w:szCs w:val="20"/>
                  <w:lang w:val="en-US"/>
                </w:rPr>
                <w:pPrChange w:id="1218" w:author="impetus" w:date="2015-04-03T03:46:00Z">
                  <w:pPr>
                    <w:pStyle w:val="TOC2"/>
                    <w:tabs>
                      <w:tab w:val="right" w:leader="dot" w:pos="9016"/>
                    </w:tabs>
                  </w:pPr>
                </w:pPrChange>
              </w:pPr>
              <w:del w:id="1219" w:author="impetus" w:date="2015-04-03T03:46:00Z">
                <w:r w:rsidDel="00881584">
                  <w:fldChar w:fldCharType="begin"/>
                </w:r>
                <w:r w:rsidDel="00881584">
                  <w:delInstrText>HYPERLINK \l "_Toc354664793"</w:delInstrText>
                </w:r>
                <w:r w:rsidDel="00881584">
                  <w:fldChar w:fldCharType="separate"/>
                </w:r>
                <w:r w:rsidR="00316785" w:rsidRPr="0012140E" w:rsidDel="00881584">
                  <w:rPr>
                    <w:rStyle w:val="Hyperlink"/>
                    <w:b/>
                    <w:noProof/>
                    <w:color w:val="C00000"/>
                    <w:sz w:val="20"/>
                    <w:szCs w:val="20"/>
                  </w:rPr>
                  <w:delText>3.0 SCOPE</w:delText>
                </w:r>
                <w:r w:rsidR="00316785" w:rsidRPr="0012140E" w:rsidDel="00881584">
                  <w:rPr>
                    <w:b/>
                    <w:noProof/>
                    <w:webHidden/>
                    <w:color w:val="C00000"/>
                    <w:sz w:val="20"/>
                    <w:szCs w:val="20"/>
                  </w:rPr>
                  <w:tab/>
                </w:r>
                <w:r w:rsidRPr="0012140E" w:rsidDel="00881584">
                  <w:rPr>
                    <w:b/>
                    <w:noProof/>
                    <w:webHidden/>
                    <w:color w:val="C00000"/>
                    <w:sz w:val="20"/>
                    <w:szCs w:val="20"/>
                  </w:rPr>
                  <w:fldChar w:fldCharType="begin"/>
                </w:r>
                <w:r w:rsidR="00316785" w:rsidRPr="0012140E" w:rsidDel="00881584">
                  <w:rPr>
                    <w:b/>
                    <w:noProof/>
                    <w:webHidden/>
                    <w:color w:val="C00000"/>
                    <w:sz w:val="20"/>
                    <w:szCs w:val="20"/>
                  </w:rPr>
                  <w:delInstrText xml:space="preserve"> PAGEREF _Toc354664793 \h </w:delInstrText>
                </w:r>
                <w:r w:rsidRPr="0012140E" w:rsidDel="00881584">
                  <w:rPr>
                    <w:b/>
                    <w:noProof/>
                    <w:webHidden/>
                    <w:color w:val="C00000"/>
                    <w:sz w:val="20"/>
                    <w:szCs w:val="20"/>
                  </w:rPr>
                </w:r>
                <w:r w:rsidRPr="0012140E" w:rsidDel="00881584">
                  <w:rPr>
                    <w:b/>
                    <w:noProof/>
                    <w:webHidden/>
                    <w:color w:val="C00000"/>
                    <w:sz w:val="20"/>
                    <w:szCs w:val="20"/>
                  </w:rPr>
                  <w:fldChar w:fldCharType="separate"/>
                </w:r>
                <w:r w:rsidR="00316785" w:rsidRPr="0012140E" w:rsidDel="00881584">
                  <w:rPr>
                    <w:b/>
                    <w:noProof/>
                    <w:webHidden/>
                    <w:color w:val="C00000"/>
                    <w:sz w:val="20"/>
                    <w:szCs w:val="20"/>
                  </w:rPr>
                  <w:delText>4</w:delText>
                </w:r>
                <w:r w:rsidRPr="0012140E" w:rsidDel="00881584">
                  <w:rPr>
                    <w:b/>
                    <w:noProof/>
                    <w:webHidden/>
                    <w:color w:val="C00000"/>
                    <w:sz w:val="20"/>
                    <w:szCs w:val="20"/>
                  </w:rPr>
                  <w:fldChar w:fldCharType="end"/>
                </w:r>
                <w:r w:rsidDel="00881584">
                  <w:fldChar w:fldCharType="end"/>
                </w:r>
              </w:del>
            </w:p>
            <w:p w:rsidR="00316785" w:rsidRPr="0012140E" w:rsidDel="00881584" w:rsidRDefault="00FE5CAC">
              <w:pPr>
                <w:pStyle w:val="TOC2"/>
                <w:tabs>
                  <w:tab w:val="right" w:leader="dot" w:pos="9016"/>
                </w:tabs>
                <w:spacing w:before="120" w:after="120" w:line="300" w:lineRule="atLeast"/>
                <w:rPr>
                  <w:del w:id="1220" w:author="impetus" w:date="2015-04-03T03:46:00Z"/>
                  <w:rFonts w:eastAsiaTheme="minorEastAsia"/>
                  <w:b/>
                  <w:noProof/>
                  <w:color w:val="C00000"/>
                  <w:sz w:val="20"/>
                  <w:szCs w:val="20"/>
                  <w:lang w:val="en-US"/>
                </w:rPr>
                <w:pPrChange w:id="1221" w:author="impetus" w:date="2015-04-03T03:46:00Z">
                  <w:pPr>
                    <w:pStyle w:val="TOC2"/>
                    <w:tabs>
                      <w:tab w:val="right" w:leader="dot" w:pos="9016"/>
                    </w:tabs>
                  </w:pPr>
                </w:pPrChange>
              </w:pPr>
              <w:del w:id="1222" w:author="impetus" w:date="2015-04-03T03:46:00Z">
                <w:r w:rsidDel="00881584">
                  <w:fldChar w:fldCharType="begin"/>
                </w:r>
                <w:r w:rsidDel="00881584">
                  <w:delInstrText>HYPERLINK \l "_Toc354664794"</w:delInstrText>
                </w:r>
                <w:r w:rsidDel="00881584">
                  <w:fldChar w:fldCharType="separate"/>
                </w:r>
                <w:r w:rsidR="00316785" w:rsidRPr="0012140E" w:rsidDel="00881584">
                  <w:rPr>
                    <w:rStyle w:val="Hyperlink"/>
                    <w:b/>
                    <w:noProof/>
                    <w:color w:val="C00000"/>
                    <w:sz w:val="20"/>
                    <w:szCs w:val="20"/>
                  </w:rPr>
                  <w:delText>4.0 TESTING STRATEGY</w:delText>
                </w:r>
                <w:r w:rsidR="00316785" w:rsidRPr="0012140E" w:rsidDel="00881584">
                  <w:rPr>
                    <w:b/>
                    <w:noProof/>
                    <w:webHidden/>
                    <w:color w:val="C00000"/>
                    <w:sz w:val="20"/>
                    <w:szCs w:val="20"/>
                  </w:rPr>
                  <w:tab/>
                </w:r>
                <w:r w:rsidRPr="0012140E" w:rsidDel="00881584">
                  <w:rPr>
                    <w:b/>
                    <w:noProof/>
                    <w:webHidden/>
                    <w:color w:val="C00000"/>
                    <w:sz w:val="20"/>
                    <w:szCs w:val="20"/>
                  </w:rPr>
                  <w:fldChar w:fldCharType="begin"/>
                </w:r>
                <w:r w:rsidR="00316785" w:rsidRPr="0012140E" w:rsidDel="00881584">
                  <w:rPr>
                    <w:b/>
                    <w:noProof/>
                    <w:webHidden/>
                    <w:color w:val="C00000"/>
                    <w:sz w:val="20"/>
                    <w:szCs w:val="20"/>
                  </w:rPr>
                  <w:delInstrText xml:space="preserve"> PAGEREF _Toc354664794 \h </w:delInstrText>
                </w:r>
                <w:r w:rsidRPr="0012140E" w:rsidDel="00881584">
                  <w:rPr>
                    <w:b/>
                    <w:noProof/>
                    <w:webHidden/>
                    <w:color w:val="C00000"/>
                    <w:sz w:val="20"/>
                    <w:szCs w:val="20"/>
                  </w:rPr>
                </w:r>
                <w:r w:rsidRPr="0012140E" w:rsidDel="00881584">
                  <w:rPr>
                    <w:b/>
                    <w:noProof/>
                    <w:webHidden/>
                    <w:color w:val="C00000"/>
                    <w:sz w:val="20"/>
                    <w:szCs w:val="20"/>
                  </w:rPr>
                  <w:fldChar w:fldCharType="separate"/>
                </w:r>
                <w:r w:rsidR="00316785" w:rsidRPr="0012140E" w:rsidDel="00881584">
                  <w:rPr>
                    <w:b/>
                    <w:noProof/>
                    <w:webHidden/>
                    <w:color w:val="C00000"/>
                    <w:sz w:val="20"/>
                    <w:szCs w:val="20"/>
                  </w:rPr>
                  <w:delText>4</w:delText>
                </w:r>
                <w:r w:rsidRPr="0012140E" w:rsidDel="00881584">
                  <w:rPr>
                    <w:b/>
                    <w:noProof/>
                    <w:webHidden/>
                    <w:color w:val="C00000"/>
                    <w:sz w:val="20"/>
                    <w:szCs w:val="20"/>
                  </w:rPr>
                  <w:fldChar w:fldCharType="end"/>
                </w:r>
                <w:r w:rsidDel="00881584">
                  <w:fldChar w:fldCharType="end"/>
                </w:r>
              </w:del>
            </w:p>
            <w:p w:rsidR="00316785" w:rsidRPr="0012140E" w:rsidDel="00881584" w:rsidRDefault="00FE5CAC">
              <w:pPr>
                <w:pStyle w:val="TOC3"/>
                <w:spacing w:before="120" w:after="120" w:line="300" w:lineRule="atLeast"/>
                <w:ind w:left="220" w:firstLine="0"/>
                <w:rPr>
                  <w:del w:id="1223" w:author="impetus" w:date="2015-04-03T03:46:00Z"/>
                  <w:rFonts w:eastAsiaTheme="minorEastAsia"/>
                  <w:b/>
                  <w:noProof/>
                  <w:color w:val="C00000"/>
                  <w:sz w:val="20"/>
                  <w:szCs w:val="20"/>
                  <w:lang w:val="en-US"/>
                </w:rPr>
                <w:pPrChange w:id="1224" w:author="impetus" w:date="2015-04-03T03:46:00Z">
                  <w:pPr>
                    <w:pStyle w:val="TOC3"/>
                    <w:ind w:left="220"/>
                  </w:pPr>
                </w:pPrChange>
              </w:pPr>
              <w:del w:id="1225" w:author="impetus" w:date="2015-04-03T03:46:00Z">
                <w:r w:rsidDel="00881584">
                  <w:fldChar w:fldCharType="begin"/>
                </w:r>
                <w:r w:rsidDel="00881584">
                  <w:delInstrText>HYPERLINK \l "_Toc354664795"</w:delInstrText>
                </w:r>
                <w:r w:rsidDel="00881584">
                  <w:fldChar w:fldCharType="separate"/>
                </w:r>
                <w:r w:rsidR="00316785" w:rsidRPr="0012140E" w:rsidDel="00881584">
                  <w:rPr>
                    <w:rStyle w:val="Hyperlink"/>
                    <w:b/>
                    <w:noProof/>
                    <w:color w:val="C00000"/>
                    <w:sz w:val="20"/>
                    <w:szCs w:val="20"/>
                  </w:rPr>
                  <w:delText xml:space="preserve">4.1 </w:delText>
                </w:r>
                <w:r w:rsidR="00316785" w:rsidDel="00881584">
                  <w:rPr>
                    <w:rStyle w:val="Hyperlink"/>
                    <w:b/>
                    <w:noProof/>
                    <w:color w:val="C00000"/>
                    <w:sz w:val="20"/>
                    <w:szCs w:val="20"/>
                  </w:rPr>
                  <w:delText xml:space="preserve">Manual </w:delText>
                </w:r>
                <w:r w:rsidR="00316785" w:rsidRPr="0012140E" w:rsidDel="00881584">
                  <w:rPr>
                    <w:rStyle w:val="Hyperlink"/>
                    <w:b/>
                    <w:noProof/>
                    <w:color w:val="C00000"/>
                    <w:sz w:val="20"/>
                    <w:szCs w:val="20"/>
                  </w:rPr>
                  <w:delText>Testing</w:delText>
                </w:r>
                <w:r w:rsidR="00316785" w:rsidDel="00881584">
                  <w:rPr>
                    <w:rStyle w:val="Hyperlink"/>
                    <w:b/>
                    <w:noProof/>
                    <w:color w:val="C00000"/>
                    <w:sz w:val="20"/>
                    <w:szCs w:val="20"/>
                  </w:rPr>
                  <w:delText>(functional)</w:delText>
                </w:r>
                <w:r w:rsidR="00316785" w:rsidRPr="0012140E" w:rsidDel="00881584">
                  <w:rPr>
                    <w:b/>
                    <w:noProof/>
                    <w:webHidden/>
                    <w:color w:val="C00000"/>
                    <w:sz w:val="20"/>
                    <w:szCs w:val="20"/>
                  </w:rPr>
                  <w:tab/>
                </w:r>
                <w:r w:rsidRPr="0012140E" w:rsidDel="00881584">
                  <w:rPr>
                    <w:b/>
                    <w:noProof/>
                    <w:webHidden/>
                    <w:color w:val="C00000"/>
                    <w:sz w:val="20"/>
                    <w:szCs w:val="20"/>
                  </w:rPr>
                  <w:fldChar w:fldCharType="begin"/>
                </w:r>
                <w:r w:rsidR="00316785" w:rsidRPr="0012140E" w:rsidDel="00881584">
                  <w:rPr>
                    <w:b/>
                    <w:noProof/>
                    <w:webHidden/>
                    <w:color w:val="C00000"/>
                    <w:sz w:val="20"/>
                    <w:szCs w:val="20"/>
                  </w:rPr>
                  <w:delInstrText xml:space="preserve"> PAGEREF _Toc354664795 \h </w:delInstrText>
                </w:r>
                <w:r w:rsidRPr="0012140E" w:rsidDel="00881584">
                  <w:rPr>
                    <w:b/>
                    <w:noProof/>
                    <w:webHidden/>
                    <w:color w:val="C00000"/>
                    <w:sz w:val="20"/>
                    <w:szCs w:val="20"/>
                  </w:rPr>
                </w:r>
                <w:r w:rsidRPr="0012140E" w:rsidDel="00881584">
                  <w:rPr>
                    <w:b/>
                    <w:noProof/>
                    <w:webHidden/>
                    <w:color w:val="C00000"/>
                    <w:sz w:val="20"/>
                    <w:szCs w:val="20"/>
                  </w:rPr>
                  <w:fldChar w:fldCharType="separate"/>
                </w:r>
                <w:r w:rsidR="00316785" w:rsidRPr="0012140E" w:rsidDel="00881584">
                  <w:rPr>
                    <w:b/>
                    <w:noProof/>
                    <w:webHidden/>
                    <w:color w:val="C00000"/>
                    <w:sz w:val="20"/>
                    <w:szCs w:val="20"/>
                  </w:rPr>
                  <w:delText>4</w:delText>
                </w:r>
                <w:r w:rsidRPr="0012140E" w:rsidDel="00881584">
                  <w:rPr>
                    <w:b/>
                    <w:noProof/>
                    <w:webHidden/>
                    <w:color w:val="C00000"/>
                    <w:sz w:val="20"/>
                    <w:szCs w:val="20"/>
                  </w:rPr>
                  <w:fldChar w:fldCharType="end"/>
                </w:r>
                <w:r w:rsidDel="00881584">
                  <w:fldChar w:fldCharType="end"/>
                </w:r>
              </w:del>
            </w:p>
            <w:p w:rsidR="00316785" w:rsidRPr="0012140E" w:rsidDel="00881584" w:rsidRDefault="00FE5CAC">
              <w:pPr>
                <w:pStyle w:val="TOC3"/>
                <w:spacing w:before="120" w:after="120" w:line="300" w:lineRule="atLeast"/>
                <w:ind w:left="220" w:firstLine="0"/>
                <w:rPr>
                  <w:del w:id="1226" w:author="impetus" w:date="2015-04-03T03:46:00Z"/>
                  <w:rFonts w:eastAsiaTheme="minorEastAsia"/>
                  <w:b/>
                  <w:noProof/>
                  <w:color w:val="C00000"/>
                  <w:sz w:val="20"/>
                  <w:szCs w:val="20"/>
                  <w:lang w:val="en-US"/>
                </w:rPr>
                <w:pPrChange w:id="1227" w:author="impetus" w:date="2015-04-03T03:46:00Z">
                  <w:pPr>
                    <w:pStyle w:val="TOC3"/>
                    <w:ind w:left="220"/>
                  </w:pPr>
                </w:pPrChange>
              </w:pPr>
              <w:del w:id="1228" w:author="impetus" w:date="2015-04-03T03:46:00Z">
                <w:r w:rsidDel="00881584">
                  <w:fldChar w:fldCharType="begin"/>
                </w:r>
                <w:r w:rsidDel="00881584">
                  <w:delInstrText>HYPERLINK \l "_Toc354664796"</w:delInstrText>
                </w:r>
                <w:r w:rsidDel="00881584">
                  <w:fldChar w:fldCharType="separate"/>
                </w:r>
                <w:r w:rsidR="00316785" w:rsidRPr="0012140E" w:rsidDel="00881584">
                  <w:rPr>
                    <w:rStyle w:val="Hyperlink"/>
                    <w:b/>
                    <w:noProof/>
                    <w:color w:val="C00000"/>
                    <w:sz w:val="20"/>
                    <w:szCs w:val="20"/>
                  </w:rPr>
                  <w:delText xml:space="preserve">4.2 </w:delText>
                </w:r>
                <w:r w:rsidR="00316785" w:rsidDel="00881584">
                  <w:rPr>
                    <w:rStyle w:val="Hyperlink"/>
                    <w:b/>
                    <w:noProof/>
                    <w:color w:val="C00000"/>
                    <w:sz w:val="20"/>
                    <w:szCs w:val="20"/>
                  </w:rPr>
                  <w:delText>Automated Testing(functional)</w:delText>
                </w:r>
                <w:r w:rsidR="00316785" w:rsidRPr="0012140E" w:rsidDel="00881584">
                  <w:rPr>
                    <w:b/>
                    <w:noProof/>
                    <w:webHidden/>
                    <w:color w:val="C00000"/>
                    <w:sz w:val="20"/>
                    <w:szCs w:val="20"/>
                  </w:rPr>
                  <w:tab/>
                </w:r>
                <w:r w:rsidRPr="0012140E" w:rsidDel="00881584">
                  <w:rPr>
                    <w:b/>
                    <w:noProof/>
                    <w:webHidden/>
                    <w:color w:val="C00000"/>
                    <w:sz w:val="20"/>
                    <w:szCs w:val="20"/>
                  </w:rPr>
                  <w:fldChar w:fldCharType="begin"/>
                </w:r>
                <w:r w:rsidR="00316785" w:rsidRPr="0012140E" w:rsidDel="00881584">
                  <w:rPr>
                    <w:b/>
                    <w:noProof/>
                    <w:webHidden/>
                    <w:color w:val="C00000"/>
                    <w:sz w:val="20"/>
                    <w:szCs w:val="20"/>
                  </w:rPr>
                  <w:delInstrText xml:space="preserve"> PAGEREF _Toc354664796 \h </w:delInstrText>
                </w:r>
                <w:r w:rsidRPr="0012140E" w:rsidDel="00881584">
                  <w:rPr>
                    <w:b/>
                    <w:noProof/>
                    <w:webHidden/>
                    <w:color w:val="C00000"/>
                    <w:sz w:val="20"/>
                    <w:szCs w:val="20"/>
                  </w:rPr>
                </w:r>
                <w:r w:rsidRPr="0012140E" w:rsidDel="00881584">
                  <w:rPr>
                    <w:b/>
                    <w:noProof/>
                    <w:webHidden/>
                    <w:color w:val="C00000"/>
                    <w:sz w:val="20"/>
                    <w:szCs w:val="20"/>
                  </w:rPr>
                  <w:fldChar w:fldCharType="separate"/>
                </w:r>
                <w:r w:rsidR="00316785" w:rsidRPr="0012140E" w:rsidDel="00881584">
                  <w:rPr>
                    <w:b/>
                    <w:noProof/>
                    <w:webHidden/>
                    <w:color w:val="C00000"/>
                    <w:sz w:val="20"/>
                    <w:szCs w:val="20"/>
                  </w:rPr>
                  <w:delText>4</w:delText>
                </w:r>
                <w:r w:rsidRPr="0012140E" w:rsidDel="00881584">
                  <w:rPr>
                    <w:b/>
                    <w:noProof/>
                    <w:webHidden/>
                    <w:color w:val="C00000"/>
                    <w:sz w:val="20"/>
                    <w:szCs w:val="20"/>
                  </w:rPr>
                  <w:fldChar w:fldCharType="end"/>
                </w:r>
                <w:r w:rsidDel="00881584">
                  <w:fldChar w:fldCharType="end"/>
                </w:r>
              </w:del>
            </w:p>
            <w:p w:rsidR="00316785" w:rsidRPr="0012140E" w:rsidDel="00881584" w:rsidRDefault="00FE5CAC">
              <w:pPr>
                <w:pStyle w:val="TOC3"/>
                <w:spacing w:before="120" w:after="120" w:line="300" w:lineRule="atLeast"/>
                <w:ind w:left="220" w:firstLine="0"/>
                <w:rPr>
                  <w:del w:id="1229" w:author="impetus" w:date="2015-04-03T03:46:00Z"/>
                  <w:rFonts w:eastAsiaTheme="minorEastAsia"/>
                  <w:b/>
                  <w:noProof/>
                  <w:color w:val="C00000"/>
                  <w:sz w:val="20"/>
                  <w:szCs w:val="20"/>
                  <w:lang w:val="en-US"/>
                </w:rPr>
                <w:pPrChange w:id="1230" w:author="impetus" w:date="2015-04-03T03:46:00Z">
                  <w:pPr>
                    <w:pStyle w:val="TOC3"/>
                    <w:ind w:left="220"/>
                  </w:pPr>
                </w:pPrChange>
              </w:pPr>
              <w:del w:id="1231" w:author="impetus" w:date="2015-04-03T03:46:00Z">
                <w:r w:rsidDel="00881584">
                  <w:fldChar w:fldCharType="begin"/>
                </w:r>
                <w:r w:rsidDel="00881584">
                  <w:delInstrText>HYPERLINK \l "_Toc354664797"</w:delInstrText>
                </w:r>
                <w:r w:rsidDel="00881584">
                  <w:fldChar w:fldCharType="separate"/>
                </w:r>
                <w:r w:rsidR="00316785" w:rsidRPr="0012140E" w:rsidDel="00881584">
                  <w:rPr>
                    <w:rStyle w:val="Hyperlink"/>
                    <w:b/>
                    <w:noProof/>
                    <w:color w:val="C00000"/>
                    <w:sz w:val="20"/>
                    <w:szCs w:val="20"/>
                  </w:rPr>
                  <w:delText xml:space="preserve">4.3 </w:delText>
                </w:r>
                <w:r w:rsidR="00316785" w:rsidRPr="008266A8" w:rsidDel="00881584">
                  <w:rPr>
                    <w:rStyle w:val="Hyperlink"/>
                    <w:b/>
                    <w:noProof/>
                    <w:color w:val="C00000"/>
                    <w:sz w:val="20"/>
                    <w:szCs w:val="20"/>
                  </w:rPr>
                  <w:delText>System and Integration</w:delText>
                </w:r>
                <w:r w:rsidR="00316785" w:rsidRPr="0012140E" w:rsidDel="00881584">
                  <w:rPr>
                    <w:rStyle w:val="Hyperlink"/>
                    <w:b/>
                    <w:noProof/>
                    <w:color w:val="C00000"/>
                    <w:sz w:val="20"/>
                    <w:szCs w:val="20"/>
                  </w:rPr>
                  <w:delText xml:space="preserve"> Testing</w:delText>
                </w:r>
                <w:r w:rsidR="00316785" w:rsidRPr="0012140E" w:rsidDel="00881584">
                  <w:rPr>
                    <w:b/>
                    <w:noProof/>
                    <w:webHidden/>
                    <w:color w:val="C00000"/>
                    <w:sz w:val="20"/>
                    <w:szCs w:val="20"/>
                  </w:rPr>
                  <w:tab/>
                </w:r>
                <w:r w:rsidRPr="0012140E" w:rsidDel="00881584">
                  <w:rPr>
                    <w:b/>
                    <w:noProof/>
                    <w:webHidden/>
                    <w:color w:val="C00000"/>
                    <w:sz w:val="20"/>
                    <w:szCs w:val="20"/>
                  </w:rPr>
                  <w:fldChar w:fldCharType="begin"/>
                </w:r>
                <w:r w:rsidR="00316785" w:rsidRPr="0012140E" w:rsidDel="00881584">
                  <w:rPr>
                    <w:b/>
                    <w:noProof/>
                    <w:webHidden/>
                    <w:color w:val="C00000"/>
                    <w:sz w:val="20"/>
                    <w:szCs w:val="20"/>
                  </w:rPr>
                  <w:delInstrText xml:space="preserve"> PAGEREF _Toc354664797 \h </w:delInstrText>
                </w:r>
                <w:r w:rsidRPr="0012140E" w:rsidDel="00881584">
                  <w:rPr>
                    <w:b/>
                    <w:noProof/>
                    <w:webHidden/>
                    <w:color w:val="C00000"/>
                    <w:sz w:val="20"/>
                    <w:szCs w:val="20"/>
                  </w:rPr>
                </w:r>
                <w:r w:rsidRPr="0012140E" w:rsidDel="00881584">
                  <w:rPr>
                    <w:b/>
                    <w:noProof/>
                    <w:webHidden/>
                    <w:color w:val="C00000"/>
                    <w:sz w:val="20"/>
                    <w:szCs w:val="20"/>
                  </w:rPr>
                  <w:fldChar w:fldCharType="separate"/>
                </w:r>
                <w:r w:rsidR="00316785" w:rsidRPr="0012140E" w:rsidDel="00881584">
                  <w:rPr>
                    <w:b/>
                    <w:noProof/>
                    <w:webHidden/>
                    <w:color w:val="C00000"/>
                    <w:sz w:val="20"/>
                    <w:szCs w:val="20"/>
                  </w:rPr>
                  <w:delText>5</w:delText>
                </w:r>
                <w:r w:rsidRPr="0012140E" w:rsidDel="00881584">
                  <w:rPr>
                    <w:b/>
                    <w:noProof/>
                    <w:webHidden/>
                    <w:color w:val="C00000"/>
                    <w:sz w:val="20"/>
                    <w:szCs w:val="20"/>
                  </w:rPr>
                  <w:fldChar w:fldCharType="end"/>
                </w:r>
                <w:r w:rsidDel="00881584">
                  <w:fldChar w:fldCharType="end"/>
                </w:r>
              </w:del>
            </w:p>
            <w:p w:rsidR="00316785" w:rsidRPr="0012140E" w:rsidDel="00881584" w:rsidRDefault="00FE5CAC">
              <w:pPr>
                <w:pStyle w:val="TOC3"/>
                <w:spacing w:before="120" w:after="120" w:line="300" w:lineRule="atLeast"/>
                <w:ind w:left="220" w:firstLine="0"/>
                <w:rPr>
                  <w:del w:id="1232" w:author="impetus" w:date="2015-04-03T03:46:00Z"/>
                  <w:rFonts w:eastAsiaTheme="minorEastAsia"/>
                  <w:b/>
                  <w:noProof/>
                  <w:color w:val="C00000"/>
                  <w:sz w:val="20"/>
                  <w:szCs w:val="20"/>
                  <w:lang w:val="en-US"/>
                </w:rPr>
                <w:pPrChange w:id="1233" w:author="impetus" w:date="2015-04-03T03:46:00Z">
                  <w:pPr>
                    <w:pStyle w:val="TOC3"/>
                    <w:ind w:left="220"/>
                  </w:pPr>
                </w:pPrChange>
              </w:pPr>
              <w:del w:id="1234" w:author="impetus" w:date="2015-04-03T03:46:00Z">
                <w:r w:rsidDel="00881584">
                  <w:fldChar w:fldCharType="begin"/>
                </w:r>
                <w:r w:rsidDel="00881584">
                  <w:delInstrText>HYPERLINK \l "_Toc354664798"</w:delInstrText>
                </w:r>
                <w:r w:rsidDel="00881584">
                  <w:fldChar w:fldCharType="separate"/>
                </w:r>
                <w:r w:rsidR="00316785" w:rsidRPr="0012140E" w:rsidDel="00881584">
                  <w:rPr>
                    <w:rStyle w:val="Hyperlink"/>
                    <w:b/>
                    <w:noProof/>
                    <w:color w:val="C00000"/>
                    <w:sz w:val="20"/>
                    <w:szCs w:val="20"/>
                  </w:rPr>
                  <w:delText>4.4</w:delText>
                </w:r>
                <w:r w:rsidR="00316785" w:rsidRPr="008266A8" w:rsidDel="00881584">
                  <w:rPr>
                    <w:rStyle w:val="Hyperlink"/>
                    <w:b/>
                    <w:noProof/>
                    <w:color w:val="C00000"/>
                    <w:sz w:val="20"/>
                    <w:szCs w:val="20"/>
                  </w:rPr>
                  <w:delText>Basic</w:delText>
                </w:r>
                <w:r w:rsidR="00316785" w:rsidRPr="0012140E" w:rsidDel="00881584">
                  <w:rPr>
                    <w:rStyle w:val="Hyperlink"/>
                    <w:b/>
                    <w:noProof/>
                    <w:color w:val="C00000"/>
                    <w:sz w:val="20"/>
                    <w:szCs w:val="20"/>
                  </w:rPr>
                  <w:delText xml:space="preserve"> Acceptance Testing</w:delText>
                </w:r>
                <w:r w:rsidR="00316785" w:rsidRPr="0012140E" w:rsidDel="00881584">
                  <w:rPr>
                    <w:b/>
                    <w:noProof/>
                    <w:webHidden/>
                    <w:color w:val="C00000"/>
                    <w:sz w:val="20"/>
                    <w:szCs w:val="20"/>
                  </w:rPr>
                  <w:tab/>
                </w:r>
                <w:r w:rsidRPr="0012140E" w:rsidDel="00881584">
                  <w:rPr>
                    <w:b/>
                    <w:noProof/>
                    <w:webHidden/>
                    <w:color w:val="C00000"/>
                    <w:sz w:val="20"/>
                    <w:szCs w:val="20"/>
                  </w:rPr>
                  <w:fldChar w:fldCharType="begin"/>
                </w:r>
                <w:r w:rsidR="00316785" w:rsidRPr="0012140E" w:rsidDel="00881584">
                  <w:rPr>
                    <w:b/>
                    <w:noProof/>
                    <w:webHidden/>
                    <w:color w:val="C00000"/>
                    <w:sz w:val="20"/>
                    <w:szCs w:val="20"/>
                  </w:rPr>
                  <w:delInstrText xml:space="preserve"> PAGEREF _Toc354664798 \h </w:delInstrText>
                </w:r>
                <w:r w:rsidRPr="0012140E" w:rsidDel="00881584">
                  <w:rPr>
                    <w:b/>
                    <w:noProof/>
                    <w:webHidden/>
                    <w:color w:val="C00000"/>
                    <w:sz w:val="20"/>
                    <w:szCs w:val="20"/>
                  </w:rPr>
                </w:r>
                <w:r w:rsidRPr="0012140E" w:rsidDel="00881584">
                  <w:rPr>
                    <w:b/>
                    <w:noProof/>
                    <w:webHidden/>
                    <w:color w:val="C00000"/>
                    <w:sz w:val="20"/>
                    <w:szCs w:val="20"/>
                  </w:rPr>
                  <w:fldChar w:fldCharType="separate"/>
                </w:r>
                <w:r w:rsidR="00316785" w:rsidRPr="0012140E" w:rsidDel="00881584">
                  <w:rPr>
                    <w:b/>
                    <w:noProof/>
                    <w:webHidden/>
                    <w:color w:val="C00000"/>
                    <w:sz w:val="20"/>
                    <w:szCs w:val="20"/>
                  </w:rPr>
                  <w:delText>5</w:delText>
                </w:r>
                <w:r w:rsidRPr="0012140E" w:rsidDel="00881584">
                  <w:rPr>
                    <w:b/>
                    <w:noProof/>
                    <w:webHidden/>
                    <w:color w:val="C00000"/>
                    <w:sz w:val="20"/>
                    <w:szCs w:val="20"/>
                  </w:rPr>
                  <w:fldChar w:fldCharType="end"/>
                </w:r>
                <w:r w:rsidDel="00881584">
                  <w:fldChar w:fldCharType="end"/>
                </w:r>
              </w:del>
            </w:p>
            <w:p w:rsidR="00316785" w:rsidRPr="0012140E" w:rsidDel="00881584" w:rsidRDefault="00FE5CAC">
              <w:pPr>
                <w:pStyle w:val="TOC2"/>
                <w:tabs>
                  <w:tab w:val="right" w:leader="dot" w:pos="9016"/>
                </w:tabs>
                <w:spacing w:before="120" w:after="120" w:line="300" w:lineRule="atLeast"/>
                <w:rPr>
                  <w:del w:id="1235" w:author="impetus" w:date="2015-04-03T03:46:00Z"/>
                  <w:rFonts w:eastAsiaTheme="minorEastAsia"/>
                  <w:b/>
                  <w:noProof/>
                  <w:color w:val="C00000"/>
                  <w:sz w:val="20"/>
                  <w:szCs w:val="20"/>
                  <w:lang w:val="en-US"/>
                </w:rPr>
                <w:pPrChange w:id="1236" w:author="impetus" w:date="2015-04-03T03:46:00Z">
                  <w:pPr>
                    <w:pStyle w:val="TOC2"/>
                    <w:tabs>
                      <w:tab w:val="right" w:leader="dot" w:pos="9016"/>
                    </w:tabs>
                  </w:pPr>
                </w:pPrChange>
              </w:pPr>
              <w:del w:id="1237" w:author="impetus" w:date="2015-04-03T03:46:00Z">
                <w:r w:rsidDel="00881584">
                  <w:fldChar w:fldCharType="begin"/>
                </w:r>
                <w:r w:rsidDel="00881584">
                  <w:delInstrText>HYPERLINK \l "_Toc354664800"</w:delInstrText>
                </w:r>
                <w:r w:rsidDel="00881584">
                  <w:fldChar w:fldCharType="separate"/>
                </w:r>
                <w:r w:rsidR="00316785" w:rsidRPr="0012140E" w:rsidDel="00881584">
                  <w:rPr>
                    <w:rStyle w:val="Hyperlink"/>
                    <w:b/>
                    <w:noProof/>
                    <w:color w:val="C00000"/>
                    <w:sz w:val="20"/>
                    <w:szCs w:val="20"/>
                  </w:rPr>
                  <w:delText>5.0 DEFECT TRACKING</w:delText>
                </w:r>
                <w:r w:rsidR="00316785" w:rsidRPr="0012140E" w:rsidDel="00881584">
                  <w:rPr>
                    <w:b/>
                    <w:noProof/>
                    <w:webHidden/>
                    <w:color w:val="C00000"/>
                    <w:sz w:val="20"/>
                    <w:szCs w:val="20"/>
                  </w:rPr>
                  <w:tab/>
                </w:r>
                <w:r w:rsidRPr="0012140E" w:rsidDel="00881584">
                  <w:rPr>
                    <w:b/>
                    <w:noProof/>
                    <w:webHidden/>
                    <w:color w:val="C00000"/>
                    <w:sz w:val="20"/>
                    <w:szCs w:val="20"/>
                  </w:rPr>
                  <w:fldChar w:fldCharType="begin"/>
                </w:r>
                <w:r w:rsidR="00316785" w:rsidRPr="0012140E" w:rsidDel="00881584">
                  <w:rPr>
                    <w:b/>
                    <w:noProof/>
                    <w:webHidden/>
                    <w:color w:val="C00000"/>
                    <w:sz w:val="20"/>
                    <w:szCs w:val="20"/>
                  </w:rPr>
                  <w:delInstrText xml:space="preserve"> PAGEREF _Toc354664800 \h </w:delInstrText>
                </w:r>
                <w:r w:rsidRPr="0012140E" w:rsidDel="00881584">
                  <w:rPr>
                    <w:b/>
                    <w:noProof/>
                    <w:webHidden/>
                    <w:color w:val="C00000"/>
                    <w:sz w:val="20"/>
                    <w:szCs w:val="20"/>
                  </w:rPr>
                </w:r>
                <w:r w:rsidRPr="0012140E" w:rsidDel="00881584">
                  <w:rPr>
                    <w:b/>
                    <w:noProof/>
                    <w:webHidden/>
                    <w:color w:val="C00000"/>
                    <w:sz w:val="20"/>
                    <w:szCs w:val="20"/>
                  </w:rPr>
                  <w:fldChar w:fldCharType="separate"/>
                </w:r>
                <w:r w:rsidR="00316785" w:rsidRPr="0012140E" w:rsidDel="00881584">
                  <w:rPr>
                    <w:b/>
                    <w:noProof/>
                    <w:webHidden/>
                    <w:color w:val="C00000"/>
                    <w:sz w:val="20"/>
                    <w:szCs w:val="20"/>
                  </w:rPr>
                  <w:delText>5</w:delText>
                </w:r>
                <w:r w:rsidRPr="0012140E" w:rsidDel="00881584">
                  <w:rPr>
                    <w:b/>
                    <w:noProof/>
                    <w:webHidden/>
                    <w:color w:val="C00000"/>
                    <w:sz w:val="20"/>
                    <w:szCs w:val="20"/>
                  </w:rPr>
                  <w:fldChar w:fldCharType="end"/>
                </w:r>
                <w:r w:rsidDel="00881584">
                  <w:fldChar w:fldCharType="end"/>
                </w:r>
              </w:del>
            </w:p>
            <w:p w:rsidR="00316785" w:rsidRPr="0012140E" w:rsidDel="00881584" w:rsidRDefault="00FE5CAC">
              <w:pPr>
                <w:pStyle w:val="TOC2"/>
                <w:tabs>
                  <w:tab w:val="right" w:leader="dot" w:pos="9016"/>
                </w:tabs>
                <w:spacing w:before="120" w:after="120" w:line="300" w:lineRule="atLeast"/>
                <w:rPr>
                  <w:del w:id="1238" w:author="impetus" w:date="2015-04-03T03:46:00Z"/>
                  <w:rFonts w:eastAsiaTheme="minorEastAsia"/>
                  <w:b/>
                  <w:noProof/>
                  <w:color w:val="C00000"/>
                  <w:sz w:val="20"/>
                  <w:szCs w:val="20"/>
                  <w:lang w:val="en-US"/>
                </w:rPr>
                <w:pPrChange w:id="1239" w:author="impetus" w:date="2015-04-03T03:46:00Z">
                  <w:pPr>
                    <w:pStyle w:val="TOC2"/>
                    <w:tabs>
                      <w:tab w:val="right" w:leader="dot" w:pos="9016"/>
                    </w:tabs>
                  </w:pPr>
                </w:pPrChange>
              </w:pPr>
              <w:del w:id="1240" w:author="impetus" w:date="2015-04-03T03:46:00Z">
                <w:r w:rsidDel="00881584">
                  <w:fldChar w:fldCharType="begin"/>
                </w:r>
                <w:r w:rsidDel="00881584">
                  <w:delInstrText>HYPERLINK \l "_Toc354664801"</w:delInstrText>
                </w:r>
                <w:r w:rsidDel="00881584">
                  <w:fldChar w:fldCharType="separate"/>
                </w:r>
                <w:r w:rsidR="00316785" w:rsidRPr="0012140E" w:rsidDel="00881584">
                  <w:rPr>
                    <w:rStyle w:val="Hyperlink"/>
                    <w:b/>
                    <w:noProof/>
                    <w:color w:val="C00000"/>
                    <w:sz w:val="20"/>
                    <w:szCs w:val="20"/>
                  </w:rPr>
                  <w:delText xml:space="preserve">6.0 </w:delText>
                </w:r>
                <w:r w:rsidR="00316785" w:rsidRPr="005063AE" w:rsidDel="00881584">
                  <w:rPr>
                    <w:rStyle w:val="Hyperlink"/>
                    <w:b/>
                    <w:noProof/>
                    <w:color w:val="C00000"/>
                    <w:sz w:val="20"/>
                    <w:szCs w:val="20"/>
                  </w:rPr>
                  <w:delText xml:space="preserve">ENVIRONMENT </w:delText>
                </w:r>
                <w:r w:rsidR="00316785" w:rsidDel="00881584">
                  <w:rPr>
                    <w:rStyle w:val="Hyperlink"/>
                    <w:b/>
                    <w:noProof/>
                    <w:color w:val="C00000"/>
                    <w:sz w:val="20"/>
                    <w:szCs w:val="20"/>
                  </w:rPr>
                  <w:delText>Details/Tools</w:delText>
                </w:r>
                <w:r w:rsidR="00316785" w:rsidRPr="0012140E" w:rsidDel="00881584">
                  <w:rPr>
                    <w:b/>
                    <w:noProof/>
                    <w:webHidden/>
                    <w:color w:val="C00000"/>
                    <w:sz w:val="20"/>
                    <w:szCs w:val="20"/>
                  </w:rPr>
                  <w:tab/>
                </w:r>
                <w:r w:rsidRPr="0012140E" w:rsidDel="00881584">
                  <w:rPr>
                    <w:b/>
                    <w:noProof/>
                    <w:webHidden/>
                    <w:color w:val="C00000"/>
                    <w:sz w:val="20"/>
                    <w:szCs w:val="20"/>
                  </w:rPr>
                  <w:fldChar w:fldCharType="begin"/>
                </w:r>
                <w:r w:rsidR="00316785" w:rsidRPr="0012140E" w:rsidDel="00881584">
                  <w:rPr>
                    <w:b/>
                    <w:noProof/>
                    <w:webHidden/>
                    <w:color w:val="C00000"/>
                    <w:sz w:val="20"/>
                    <w:szCs w:val="20"/>
                  </w:rPr>
                  <w:delInstrText xml:space="preserve"> PAGEREF _Toc354664801 \h </w:delInstrText>
                </w:r>
                <w:r w:rsidRPr="0012140E" w:rsidDel="00881584">
                  <w:rPr>
                    <w:b/>
                    <w:noProof/>
                    <w:webHidden/>
                    <w:color w:val="C00000"/>
                    <w:sz w:val="20"/>
                    <w:szCs w:val="20"/>
                  </w:rPr>
                </w:r>
                <w:r w:rsidRPr="0012140E" w:rsidDel="00881584">
                  <w:rPr>
                    <w:b/>
                    <w:noProof/>
                    <w:webHidden/>
                    <w:color w:val="C00000"/>
                    <w:sz w:val="20"/>
                    <w:szCs w:val="20"/>
                  </w:rPr>
                  <w:fldChar w:fldCharType="separate"/>
                </w:r>
                <w:r w:rsidR="00316785" w:rsidRPr="0012140E" w:rsidDel="00881584">
                  <w:rPr>
                    <w:b/>
                    <w:noProof/>
                    <w:webHidden/>
                    <w:color w:val="C00000"/>
                    <w:sz w:val="20"/>
                    <w:szCs w:val="20"/>
                  </w:rPr>
                  <w:delText>6</w:delText>
                </w:r>
                <w:r w:rsidRPr="0012140E" w:rsidDel="00881584">
                  <w:rPr>
                    <w:b/>
                    <w:noProof/>
                    <w:webHidden/>
                    <w:color w:val="C00000"/>
                    <w:sz w:val="20"/>
                    <w:szCs w:val="20"/>
                  </w:rPr>
                  <w:fldChar w:fldCharType="end"/>
                </w:r>
                <w:r w:rsidDel="00881584">
                  <w:fldChar w:fldCharType="end"/>
                </w:r>
              </w:del>
            </w:p>
            <w:p w:rsidR="00316785" w:rsidRPr="0012140E" w:rsidDel="00881584" w:rsidRDefault="00FE5CAC">
              <w:pPr>
                <w:pStyle w:val="TOC2"/>
                <w:tabs>
                  <w:tab w:val="right" w:leader="dot" w:pos="9016"/>
                </w:tabs>
                <w:spacing w:before="120" w:after="120" w:line="300" w:lineRule="atLeast"/>
                <w:rPr>
                  <w:del w:id="1241" w:author="impetus" w:date="2015-04-03T03:46:00Z"/>
                  <w:rFonts w:eastAsiaTheme="minorEastAsia"/>
                  <w:b/>
                  <w:noProof/>
                  <w:color w:val="C00000"/>
                  <w:sz w:val="20"/>
                  <w:szCs w:val="20"/>
                  <w:lang w:val="en-US"/>
                </w:rPr>
                <w:pPrChange w:id="1242" w:author="impetus" w:date="2015-04-03T03:46:00Z">
                  <w:pPr>
                    <w:pStyle w:val="TOC2"/>
                    <w:tabs>
                      <w:tab w:val="right" w:leader="dot" w:pos="9016"/>
                    </w:tabs>
                  </w:pPr>
                </w:pPrChange>
              </w:pPr>
              <w:del w:id="1243" w:author="impetus" w:date="2015-04-03T03:46:00Z">
                <w:r w:rsidDel="00881584">
                  <w:fldChar w:fldCharType="begin"/>
                </w:r>
                <w:r w:rsidDel="00881584">
                  <w:delInstrText>HYPERLINK \l "_Toc354664805"</w:delInstrText>
                </w:r>
                <w:r w:rsidDel="00881584">
                  <w:fldChar w:fldCharType="separate"/>
                </w:r>
                <w:r w:rsidR="00316785" w:rsidDel="00881584">
                  <w:rPr>
                    <w:rStyle w:val="Hyperlink"/>
                    <w:b/>
                    <w:noProof/>
                    <w:color w:val="C00000"/>
                    <w:sz w:val="20"/>
                    <w:szCs w:val="20"/>
                  </w:rPr>
                  <w:delText>7</w:delText>
                </w:r>
                <w:r w:rsidR="00316785" w:rsidRPr="0012140E" w:rsidDel="00881584">
                  <w:rPr>
                    <w:rStyle w:val="Hyperlink"/>
                    <w:b/>
                    <w:noProof/>
                    <w:color w:val="C00000"/>
                    <w:sz w:val="20"/>
                    <w:szCs w:val="20"/>
                  </w:rPr>
                  <w:delText>.0 TEST SCHEDULE/MILESTONES</w:delText>
                </w:r>
                <w:r w:rsidR="00316785" w:rsidRPr="0012140E" w:rsidDel="00881584">
                  <w:rPr>
                    <w:b/>
                    <w:noProof/>
                    <w:webHidden/>
                    <w:color w:val="C00000"/>
                    <w:sz w:val="20"/>
                    <w:szCs w:val="20"/>
                  </w:rPr>
                  <w:tab/>
                </w:r>
                <w:r w:rsidRPr="0012140E" w:rsidDel="00881584">
                  <w:rPr>
                    <w:b/>
                    <w:noProof/>
                    <w:webHidden/>
                    <w:color w:val="C00000"/>
                    <w:sz w:val="20"/>
                    <w:szCs w:val="20"/>
                  </w:rPr>
                  <w:fldChar w:fldCharType="begin"/>
                </w:r>
                <w:r w:rsidR="00316785" w:rsidRPr="0012140E" w:rsidDel="00881584">
                  <w:rPr>
                    <w:b/>
                    <w:noProof/>
                    <w:webHidden/>
                    <w:color w:val="C00000"/>
                    <w:sz w:val="20"/>
                    <w:szCs w:val="20"/>
                  </w:rPr>
                  <w:delInstrText xml:space="preserve"> PAGEREF _Toc354664805 \h </w:delInstrText>
                </w:r>
                <w:r w:rsidRPr="0012140E" w:rsidDel="00881584">
                  <w:rPr>
                    <w:b/>
                    <w:noProof/>
                    <w:webHidden/>
                    <w:color w:val="C00000"/>
                    <w:sz w:val="20"/>
                    <w:szCs w:val="20"/>
                  </w:rPr>
                </w:r>
                <w:r w:rsidRPr="0012140E" w:rsidDel="00881584">
                  <w:rPr>
                    <w:b/>
                    <w:noProof/>
                    <w:webHidden/>
                    <w:color w:val="C00000"/>
                    <w:sz w:val="20"/>
                    <w:szCs w:val="20"/>
                  </w:rPr>
                  <w:fldChar w:fldCharType="separate"/>
                </w:r>
                <w:r w:rsidR="00316785" w:rsidRPr="0012140E" w:rsidDel="00881584">
                  <w:rPr>
                    <w:b/>
                    <w:noProof/>
                    <w:webHidden/>
                    <w:color w:val="C00000"/>
                    <w:sz w:val="20"/>
                    <w:szCs w:val="20"/>
                  </w:rPr>
                  <w:delText>6</w:delText>
                </w:r>
                <w:r w:rsidRPr="0012140E" w:rsidDel="00881584">
                  <w:rPr>
                    <w:b/>
                    <w:noProof/>
                    <w:webHidden/>
                    <w:color w:val="C00000"/>
                    <w:sz w:val="20"/>
                    <w:szCs w:val="20"/>
                  </w:rPr>
                  <w:fldChar w:fldCharType="end"/>
                </w:r>
                <w:r w:rsidDel="00881584">
                  <w:fldChar w:fldCharType="end"/>
                </w:r>
              </w:del>
            </w:p>
            <w:p w:rsidR="00316785" w:rsidRPr="0012140E" w:rsidDel="00881584" w:rsidRDefault="00FE5CAC">
              <w:pPr>
                <w:pStyle w:val="TOC2"/>
                <w:tabs>
                  <w:tab w:val="right" w:leader="dot" w:pos="9016"/>
                </w:tabs>
                <w:spacing w:before="120" w:after="120" w:line="300" w:lineRule="atLeast"/>
                <w:rPr>
                  <w:del w:id="1244" w:author="impetus" w:date="2015-04-03T03:46:00Z"/>
                  <w:rFonts w:eastAsiaTheme="minorEastAsia"/>
                  <w:b/>
                  <w:noProof/>
                  <w:color w:val="C00000"/>
                  <w:sz w:val="20"/>
                  <w:szCs w:val="20"/>
                  <w:lang w:val="en-US"/>
                </w:rPr>
                <w:pPrChange w:id="1245" w:author="impetus" w:date="2015-04-03T03:46:00Z">
                  <w:pPr>
                    <w:pStyle w:val="TOC2"/>
                    <w:tabs>
                      <w:tab w:val="right" w:leader="dot" w:pos="9016"/>
                    </w:tabs>
                  </w:pPr>
                </w:pPrChange>
              </w:pPr>
              <w:del w:id="1246" w:author="impetus" w:date="2015-04-03T03:46:00Z">
                <w:r w:rsidDel="00881584">
                  <w:fldChar w:fldCharType="begin"/>
                </w:r>
                <w:r w:rsidDel="00881584">
                  <w:delInstrText>HYPERLINK \l "_Toc354664806"</w:delInstrText>
                </w:r>
                <w:r w:rsidDel="00881584">
                  <w:fldChar w:fldCharType="separate"/>
                </w:r>
                <w:r w:rsidR="00316785" w:rsidDel="00881584">
                  <w:rPr>
                    <w:rStyle w:val="Hyperlink"/>
                    <w:b/>
                    <w:noProof/>
                    <w:color w:val="C00000"/>
                    <w:sz w:val="20"/>
                    <w:szCs w:val="20"/>
                  </w:rPr>
                  <w:delText>8</w:delText>
                </w:r>
                <w:r w:rsidR="00316785" w:rsidRPr="0012140E" w:rsidDel="00881584">
                  <w:rPr>
                    <w:rStyle w:val="Hyperlink"/>
                    <w:b/>
                    <w:noProof/>
                    <w:color w:val="C00000"/>
                    <w:sz w:val="20"/>
                    <w:szCs w:val="20"/>
                  </w:rPr>
                  <w:delText>.0 ENTRY AND EXIT CRITERIA</w:delText>
                </w:r>
                <w:r w:rsidR="00316785" w:rsidRPr="0012140E" w:rsidDel="00881584">
                  <w:rPr>
                    <w:b/>
                    <w:noProof/>
                    <w:webHidden/>
                    <w:color w:val="C00000"/>
                    <w:sz w:val="20"/>
                    <w:szCs w:val="20"/>
                  </w:rPr>
                  <w:tab/>
                </w:r>
                <w:r w:rsidRPr="0012140E" w:rsidDel="00881584">
                  <w:rPr>
                    <w:b/>
                    <w:noProof/>
                    <w:webHidden/>
                    <w:color w:val="C00000"/>
                    <w:sz w:val="20"/>
                    <w:szCs w:val="20"/>
                  </w:rPr>
                  <w:fldChar w:fldCharType="begin"/>
                </w:r>
                <w:r w:rsidR="00316785" w:rsidRPr="0012140E" w:rsidDel="00881584">
                  <w:rPr>
                    <w:b/>
                    <w:noProof/>
                    <w:webHidden/>
                    <w:color w:val="C00000"/>
                    <w:sz w:val="20"/>
                    <w:szCs w:val="20"/>
                  </w:rPr>
                  <w:delInstrText xml:space="preserve"> PAGEREF _Toc354664806 \h </w:delInstrText>
                </w:r>
                <w:r w:rsidRPr="0012140E" w:rsidDel="00881584">
                  <w:rPr>
                    <w:b/>
                    <w:noProof/>
                    <w:webHidden/>
                    <w:color w:val="C00000"/>
                    <w:sz w:val="20"/>
                    <w:szCs w:val="20"/>
                  </w:rPr>
                </w:r>
                <w:r w:rsidRPr="0012140E" w:rsidDel="00881584">
                  <w:rPr>
                    <w:b/>
                    <w:noProof/>
                    <w:webHidden/>
                    <w:color w:val="C00000"/>
                    <w:sz w:val="20"/>
                    <w:szCs w:val="20"/>
                  </w:rPr>
                  <w:fldChar w:fldCharType="separate"/>
                </w:r>
                <w:r w:rsidR="00316785" w:rsidRPr="0012140E" w:rsidDel="00881584">
                  <w:rPr>
                    <w:b/>
                    <w:noProof/>
                    <w:webHidden/>
                    <w:color w:val="C00000"/>
                    <w:sz w:val="20"/>
                    <w:szCs w:val="20"/>
                  </w:rPr>
                  <w:delText>6</w:delText>
                </w:r>
                <w:r w:rsidRPr="0012140E" w:rsidDel="00881584">
                  <w:rPr>
                    <w:b/>
                    <w:noProof/>
                    <w:webHidden/>
                    <w:color w:val="C00000"/>
                    <w:sz w:val="20"/>
                    <w:szCs w:val="20"/>
                  </w:rPr>
                  <w:fldChar w:fldCharType="end"/>
                </w:r>
                <w:r w:rsidDel="00881584">
                  <w:fldChar w:fldCharType="end"/>
                </w:r>
              </w:del>
            </w:p>
            <w:p w:rsidR="00316785" w:rsidRPr="0012140E" w:rsidDel="00881584" w:rsidRDefault="00FE5CAC">
              <w:pPr>
                <w:pStyle w:val="TOC2"/>
                <w:tabs>
                  <w:tab w:val="right" w:leader="dot" w:pos="9016"/>
                </w:tabs>
                <w:spacing w:before="120" w:after="120" w:line="300" w:lineRule="atLeast"/>
                <w:rPr>
                  <w:del w:id="1247" w:author="impetus" w:date="2015-04-03T03:46:00Z"/>
                  <w:rFonts w:eastAsiaTheme="minorEastAsia"/>
                  <w:b/>
                  <w:noProof/>
                  <w:color w:val="C00000"/>
                  <w:sz w:val="20"/>
                  <w:szCs w:val="20"/>
                  <w:lang w:val="en-US"/>
                </w:rPr>
                <w:pPrChange w:id="1248" w:author="impetus" w:date="2015-04-03T03:46:00Z">
                  <w:pPr>
                    <w:pStyle w:val="TOC2"/>
                    <w:tabs>
                      <w:tab w:val="right" w:leader="dot" w:pos="9016"/>
                    </w:tabs>
                  </w:pPr>
                </w:pPrChange>
              </w:pPr>
              <w:del w:id="1249" w:author="impetus" w:date="2015-04-03T03:46:00Z">
                <w:r w:rsidDel="00881584">
                  <w:fldChar w:fldCharType="begin"/>
                </w:r>
                <w:r w:rsidDel="00881584">
                  <w:delInstrText>HYPERLINK \l "_Toc354664807"</w:delInstrText>
                </w:r>
                <w:r w:rsidDel="00881584">
                  <w:fldChar w:fldCharType="separate"/>
                </w:r>
                <w:r w:rsidR="00316785" w:rsidDel="00881584">
                  <w:rPr>
                    <w:rStyle w:val="Hyperlink"/>
                    <w:b/>
                    <w:noProof/>
                    <w:color w:val="C00000"/>
                    <w:sz w:val="20"/>
                    <w:szCs w:val="20"/>
                  </w:rPr>
                  <w:delText>9</w:delText>
                </w:r>
                <w:r w:rsidR="00316785" w:rsidRPr="0012140E" w:rsidDel="00881584">
                  <w:rPr>
                    <w:rStyle w:val="Hyperlink"/>
                    <w:b/>
                    <w:noProof/>
                    <w:color w:val="C00000"/>
                    <w:sz w:val="20"/>
                    <w:szCs w:val="20"/>
                  </w:rPr>
                  <w:delText>.0 FEATURES TO BE TESTED</w:delText>
                </w:r>
                <w:r w:rsidR="00316785" w:rsidRPr="0012140E" w:rsidDel="00881584">
                  <w:rPr>
                    <w:b/>
                    <w:noProof/>
                    <w:webHidden/>
                    <w:color w:val="C00000"/>
                    <w:sz w:val="20"/>
                    <w:szCs w:val="20"/>
                  </w:rPr>
                  <w:tab/>
                </w:r>
                <w:r w:rsidRPr="0012140E" w:rsidDel="00881584">
                  <w:rPr>
                    <w:b/>
                    <w:noProof/>
                    <w:webHidden/>
                    <w:color w:val="C00000"/>
                    <w:sz w:val="20"/>
                    <w:szCs w:val="20"/>
                  </w:rPr>
                  <w:fldChar w:fldCharType="begin"/>
                </w:r>
                <w:r w:rsidR="00316785" w:rsidRPr="0012140E" w:rsidDel="00881584">
                  <w:rPr>
                    <w:b/>
                    <w:noProof/>
                    <w:webHidden/>
                    <w:color w:val="C00000"/>
                    <w:sz w:val="20"/>
                    <w:szCs w:val="20"/>
                  </w:rPr>
                  <w:delInstrText xml:space="preserve"> PAGEREF _Toc354664807 \h </w:delInstrText>
                </w:r>
                <w:r w:rsidRPr="0012140E" w:rsidDel="00881584">
                  <w:rPr>
                    <w:b/>
                    <w:noProof/>
                    <w:webHidden/>
                    <w:color w:val="C00000"/>
                    <w:sz w:val="20"/>
                    <w:szCs w:val="20"/>
                  </w:rPr>
                </w:r>
                <w:r w:rsidRPr="0012140E" w:rsidDel="00881584">
                  <w:rPr>
                    <w:b/>
                    <w:noProof/>
                    <w:webHidden/>
                    <w:color w:val="C00000"/>
                    <w:sz w:val="20"/>
                    <w:szCs w:val="20"/>
                  </w:rPr>
                  <w:fldChar w:fldCharType="separate"/>
                </w:r>
                <w:r w:rsidR="00316785" w:rsidRPr="0012140E" w:rsidDel="00881584">
                  <w:rPr>
                    <w:b/>
                    <w:noProof/>
                    <w:webHidden/>
                    <w:color w:val="C00000"/>
                    <w:sz w:val="20"/>
                    <w:szCs w:val="20"/>
                  </w:rPr>
                  <w:delText>7</w:delText>
                </w:r>
                <w:r w:rsidRPr="0012140E" w:rsidDel="00881584">
                  <w:rPr>
                    <w:b/>
                    <w:noProof/>
                    <w:webHidden/>
                    <w:color w:val="C00000"/>
                    <w:sz w:val="20"/>
                    <w:szCs w:val="20"/>
                  </w:rPr>
                  <w:fldChar w:fldCharType="end"/>
                </w:r>
                <w:r w:rsidDel="00881584">
                  <w:fldChar w:fldCharType="end"/>
                </w:r>
              </w:del>
            </w:p>
            <w:p w:rsidR="00316785" w:rsidRPr="0012140E" w:rsidDel="00881584" w:rsidRDefault="00FE5CAC">
              <w:pPr>
                <w:pStyle w:val="TOC2"/>
                <w:tabs>
                  <w:tab w:val="right" w:leader="dot" w:pos="9016"/>
                </w:tabs>
                <w:spacing w:before="120" w:after="120" w:line="300" w:lineRule="atLeast"/>
                <w:rPr>
                  <w:del w:id="1250" w:author="impetus" w:date="2015-04-03T03:46:00Z"/>
                  <w:rFonts w:eastAsiaTheme="minorEastAsia"/>
                  <w:b/>
                  <w:noProof/>
                  <w:color w:val="C00000"/>
                  <w:sz w:val="20"/>
                  <w:szCs w:val="20"/>
                  <w:lang w:val="en-US"/>
                </w:rPr>
                <w:pPrChange w:id="1251" w:author="impetus" w:date="2015-04-03T03:46:00Z">
                  <w:pPr>
                    <w:pStyle w:val="TOC2"/>
                    <w:tabs>
                      <w:tab w:val="right" w:leader="dot" w:pos="9016"/>
                    </w:tabs>
                  </w:pPr>
                </w:pPrChange>
              </w:pPr>
              <w:del w:id="1252" w:author="impetus" w:date="2015-04-03T03:46:00Z">
                <w:r w:rsidDel="00881584">
                  <w:fldChar w:fldCharType="begin"/>
                </w:r>
                <w:r w:rsidDel="00881584">
                  <w:delInstrText>HYPERLINK \l "_Toc354664808"</w:delInstrText>
                </w:r>
                <w:r w:rsidDel="00881584">
                  <w:fldChar w:fldCharType="separate"/>
                </w:r>
                <w:r w:rsidR="00316785" w:rsidRPr="0012140E" w:rsidDel="00881584">
                  <w:rPr>
                    <w:rStyle w:val="Hyperlink"/>
                    <w:b/>
                    <w:noProof/>
                    <w:color w:val="C00000"/>
                    <w:sz w:val="20"/>
                    <w:szCs w:val="20"/>
                  </w:rPr>
                  <w:delText>1</w:delText>
                </w:r>
                <w:r w:rsidR="00316785" w:rsidDel="00881584">
                  <w:rPr>
                    <w:rStyle w:val="Hyperlink"/>
                    <w:b/>
                    <w:noProof/>
                    <w:color w:val="C00000"/>
                    <w:sz w:val="20"/>
                    <w:szCs w:val="20"/>
                  </w:rPr>
                  <w:delText>0</w:delText>
                </w:r>
                <w:r w:rsidR="00316785" w:rsidRPr="0012140E" w:rsidDel="00881584">
                  <w:rPr>
                    <w:rStyle w:val="Hyperlink"/>
                    <w:b/>
                    <w:noProof/>
                    <w:color w:val="C00000"/>
                    <w:sz w:val="20"/>
                    <w:szCs w:val="20"/>
                  </w:rPr>
                  <w:delText>.0 FEATURES NOT TO BE TESTED</w:delText>
                </w:r>
                <w:r w:rsidR="00316785" w:rsidRPr="0012140E" w:rsidDel="00881584">
                  <w:rPr>
                    <w:b/>
                    <w:noProof/>
                    <w:webHidden/>
                    <w:color w:val="C00000"/>
                    <w:sz w:val="20"/>
                    <w:szCs w:val="20"/>
                  </w:rPr>
                  <w:tab/>
                </w:r>
                <w:r w:rsidRPr="0012140E" w:rsidDel="00881584">
                  <w:rPr>
                    <w:b/>
                    <w:noProof/>
                    <w:webHidden/>
                    <w:color w:val="C00000"/>
                    <w:sz w:val="20"/>
                    <w:szCs w:val="20"/>
                  </w:rPr>
                  <w:fldChar w:fldCharType="begin"/>
                </w:r>
                <w:r w:rsidR="00316785" w:rsidRPr="0012140E" w:rsidDel="00881584">
                  <w:rPr>
                    <w:b/>
                    <w:noProof/>
                    <w:webHidden/>
                    <w:color w:val="C00000"/>
                    <w:sz w:val="20"/>
                    <w:szCs w:val="20"/>
                  </w:rPr>
                  <w:delInstrText xml:space="preserve"> PAGEREF _Toc354664808 \h </w:delInstrText>
                </w:r>
                <w:r w:rsidRPr="0012140E" w:rsidDel="00881584">
                  <w:rPr>
                    <w:b/>
                    <w:noProof/>
                    <w:webHidden/>
                    <w:color w:val="C00000"/>
                    <w:sz w:val="20"/>
                    <w:szCs w:val="20"/>
                  </w:rPr>
                </w:r>
                <w:r w:rsidRPr="0012140E" w:rsidDel="00881584">
                  <w:rPr>
                    <w:b/>
                    <w:noProof/>
                    <w:webHidden/>
                    <w:color w:val="C00000"/>
                    <w:sz w:val="20"/>
                    <w:szCs w:val="20"/>
                  </w:rPr>
                  <w:fldChar w:fldCharType="separate"/>
                </w:r>
                <w:r w:rsidR="00316785" w:rsidRPr="0012140E" w:rsidDel="00881584">
                  <w:rPr>
                    <w:b/>
                    <w:noProof/>
                    <w:webHidden/>
                    <w:color w:val="C00000"/>
                    <w:sz w:val="20"/>
                    <w:szCs w:val="20"/>
                  </w:rPr>
                  <w:delText>7</w:delText>
                </w:r>
                <w:r w:rsidRPr="0012140E" w:rsidDel="00881584">
                  <w:rPr>
                    <w:b/>
                    <w:noProof/>
                    <w:webHidden/>
                    <w:color w:val="C00000"/>
                    <w:sz w:val="20"/>
                    <w:szCs w:val="20"/>
                  </w:rPr>
                  <w:fldChar w:fldCharType="end"/>
                </w:r>
                <w:r w:rsidDel="00881584">
                  <w:fldChar w:fldCharType="end"/>
                </w:r>
              </w:del>
            </w:p>
            <w:p w:rsidR="00316785" w:rsidRPr="0012140E" w:rsidDel="00881584" w:rsidRDefault="00FE5CAC">
              <w:pPr>
                <w:pStyle w:val="TOC2"/>
                <w:tabs>
                  <w:tab w:val="right" w:leader="dot" w:pos="9016"/>
                </w:tabs>
                <w:spacing w:before="120" w:after="120" w:line="300" w:lineRule="atLeast"/>
                <w:rPr>
                  <w:del w:id="1253" w:author="impetus" w:date="2015-04-03T03:46:00Z"/>
                  <w:rFonts w:eastAsiaTheme="minorEastAsia"/>
                  <w:b/>
                  <w:noProof/>
                  <w:color w:val="C00000"/>
                  <w:sz w:val="20"/>
                  <w:szCs w:val="20"/>
                  <w:lang w:val="en-US"/>
                </w:rPr>
                <w:pPrChange w:id="1254" w:author="impetus" w:date="2015-04-03T03:46:00Z">
                  <w:pPr>
                    <w:pStyle w:val="TOC2"/>
                    <w:tabs>
                      <w:tab w:val="right" w:leader="dot" w:pos="9016"/>
                    </w:tabs>
                  </w:pPr>
                </w:pPrChange>
              </w:pPr>
              <w:del w:id="1255" w:author="impetus" w:date="2015-04-03T03:46:00Z">
                <w:r w:rsidDel="00881584">
                  <w:fldChar w:fldCharType="begin"/>
                </w:r>
                <w:r w:rsidDel="00881584">
                  <w:delInstrText>HYPERLINK \l "_Toc354664809"</w:delInstrText>
                </w:r>
                <w:r w:rsidDel="00881584">
                  <w:fldChar w:fldCharType="separate"/>
                </w:r>
                <w:r w:rsidR="00316785" w:rsidRPr="0012140E" w:rsidDel="00881584">
                  <w:rPr>
                    <w:rStyle w:val="Hyperlink"/>
                    <w:b/>
                    <w:noProof/>
                    <w:color w:val="C00000"/>
                    <w:sz w:val="20"/>
                    <w:szCs w:val="20"/>
                  </w:rPr>
                  <w:delText>12.0 RESOURCES/ROLES &amp; RESPONSIBILITIES</w:delText>
                </w:r>
                <w:r w:rsidR="00316785" w:rsidRPr="0012140E" w:rsidDel="00881584">
                  <w:rPr>
                    <w:b/>
                    <w:noProof/>
                    <w:webHidden/>
                    <w:color w:val="C00000"/>
                    <w:sz w:val="20"/>
                    <w:szCs w:val="20"/>
                  </w:rPr>
                  <w:tab/>
                </w:r>
                <w:r w:rsidRPr="0012140E" w:rsidDel="00881584">
                  <w:rPr>
                    <w:b/>
                    <w:noProof/>
                    <w:webHidden/>
                    <w:color w:val="C00000"/>
                    <w:sz w:val="20"/>
                    <w:szCs w:val="20"/>
                  </w:rPr>
                  <w:fldChar w:fldCharType="begin"/>
                </w:r>
                <w:r w:rsidR="00316785" w:rsidRPr="0012140E" w:rsidDel="00881584">
                  <w:rPr>
                    <w:b/>
                    <w:noProof/>
                    <w:webHidden/>
                    <w:color w:val="C00000"/>
                    <w:sz w:val="20"/>
                    <w:szCs w:val="20"/>
                  </w:rPr>
                  <w:delInstrText xml:space="preserve"> PAGEREF _Toc354664809 \h </w:delInstrText>
                </w:r>
                <w:r w:rsidRPr="0012140E" w:rsidDel="00881584">
                  <w:rPr>
                    <w:b/>
                    <w:noProof/>
                    <w:webHidden/>
                    <w:color w:val="C00000"/>
                    <w:sz w:val="20"/>
                    <w:szCs w:val="20"/>
                  </w:rPr>
                </w:r>
                <w:r w:rsidRPr="0012140E" w:rsidDel="00881584">
                  <w:rPr>
                    <w:b/>
                    <w:noProof/>
                    <w:webHidden/>
                    <w:color w:val="C00000"/>
                    <w:sz w:val="20"/>
                    <w:szCs w:val="20"/>
                  </w:rPr>
                  <w:fldChar w:fldCharType="separate"/>
                </w:r>
                <w:r w:rsidR="00316785" w:rsidRPr="0012140E" w:rsidDel="00881584">
                  <w:rPr>
                    <w:b/>
                    <w:noProof/>
                    <w:webHidden/>
                    <w:color w:val="C00000"/>
                    <w:sz w:val="20"/>
                    <w:szCs w:val="20"/>
                  </w:rPr>
                  <w:delText>7</w:delText>
                </w:r>
                <w:r w:rsidRPr="0012140E" w:rsidDel="00881584">
                  <w:rPr>
                    <w:b/>
                    <w:noProof/>
                    <w:webHidden/>
                    <w:color w:val="C00000"/>
                    <w:sz w:val="20"/>
                    <w:szCs w:val="20"/>
                  </w:rPr>
                  <w:fldChar w:fldCharType="end"/>
                </w:r>
                <w:r w:rsidDel="00881584">
                  <w:fldChar w:fldCharType="end"/>
                </w:r>
              </w:del>
            </w:p>
            <w:p w:rsidR="00316785" w:rsidRPr="0012140E" w:rsidDel="00881584" w:rsidRDefault="00FE5CAC">
              <w:pPr>
                <w:pStyle w:val="TOC2"/>
                <w:tabs>
                  <w:tab w:val="right" w:leader="dot" w:pos="9016"/>
                </w:tabs>
                <w:spacing w:before="120" w:after="120" w:line="300" w:lineRule="atLeast"/>
                <w:rPr>
                  <w:del w:id="1256" w:author="impetus" w:date="2015-04-03T03:46:00Z"/>
                  <w:rFonts w:eastAsiaTheme="minorEastAsia"/>
                  <w:b/>
                  <w:noProof/>
                  <w:color w:val="C00000"/>
                  <w:sz w:val="20"/>
                  <w:szCs w:val="20"/>
                  <w:lang w:val="en-US"/>
                </w:rPr>
                <w:pPrChange w:id="1257" w:author="impetus" w:date="2015-04-03T03:46:00Z">
                  <w:pPr>
                    <w:pStyle w:val="TOC2"/>
                    <w:tabs>
                      <w:tab w:val="right" w:leader="dot" w:pos="9016"/>
                    </w:tabs>
                  </w:pPr>
                </w:pPrChange>
              </w:pPr>
              <w:del w:id="1258" w:author="impetus" w:date="2015-04-03T03:46:00Z">
                <w:r w:rsidDel="00881584">
                  <w:fldChar w:fldCharType="begin"/>
                </w:r>
                <w:r w:rsidDel="00881584">
                  <w:delInstrText>HYPERLINK \l "_Toc354664810"</w:delInstrText>
                </w:r>
                <w:r w:rsidDel="00881584">
                  <w:fldChar w:fldCharType="separate"/>
                </w:r>
                <w:r w:rsidR="00316785" w:rsidRPr="0012140E" w:rsidDel="00881584">
                  <w:rPr>
                    <w:rStyle w:val="Hyperlink"/>
                    <w:b/>
                    <w:noProof/>
                    <w:color w:val="C00000"/>
                    <w:sz w:val="20"/>
                    <w:szCs w:val="20"/>
                  </w:rPr>
                  <w:delText>13.0 REPORTING STRUCTURE</w:delText>
                </w:r>
                <w:r w:rsidR="00316785" w:rsidRPr="0012140E" w:rsidDel="00881584">
                  <w:rPr>
                    <w:b/>
                    <w:noProof/>
                    <w:webHidden/>
                    <w:color w:val="C00000"/>
                    <w:sz w:val="20"/>
                    <w:szCs w:val="20"/>
                  </w:rPr>
                  <w:tab/>
                </w:r>
                <w:r w:rsidRPr="0012140E" w:rsidDel="00881584">
                  <w:rPr>
                    <w:b/>
                    <w:noProof/>
                    <w:webHidden/>
                    <w:color w:val="C00000"/>
                    <w:sz w:val="20"/>
                    <w:szCs w:val="20"/>
                  </w:rPr>
                  <w:fldChar w:fldCharType="begin"/>
                </w:r>
                <w:r w:rsidR="00316785" w:rsidRPr="0012140E" w:rsidDel="00881584">
                  <w:rPr>
                    <w:b/>
                    <w:noProof/>
                    <w:webHidden/>
                    <w:color w:val="C00000"/>
                    <w:sz w:val="20"/>
                    <w:szCs w:val="20"/>
                  </w:rPr>
                  <w:delInstrText xml:space="preserve"> PAGEREF _Toc354664810 \h </w:delInstrText>
                </w:r>
                <w:r w:rsidRPr="0012140E" w:rsidDel="00881584">
                  <w:rPr>
                    <w:b/>
                    <w:noProof/>
                    <w:webHidden/>
                    <w:color w:val="C00000"/>
                    <w:sz w:val="20"/>
                    <w:szCs w:val="20"/>
                  </w:rPr>
                </w:r>
                <w:r w:rsidRPr="0012140E" w:rsidDel="00881584">
                  <w:rPr>
                    <w:b/>
                    <w:noProof/>
                    <w:webHidden/>
                    <w:color w:val="C00000"/>
                    <w:sz w:val="20"/>
                    <w:szCs w:val="20"/>
                  </w:rPr>
                  <w:fldChar w:fldCharType="separate"/>
                </w:r>
                <w:r w:rsidR="00316785" w:rsidRPr="0012140E" w:rsidDel="00881584">
                  <w:rPr>
                    <w:b/>
                    <w:noProof/>
                    <w:webHidden/>
                    <w:color w:val="C00000"/>
                    <w:sz w:val="20"/>
                    <w:szCs w:val="20"/>
                  </w:rPr>
                  <w:delText>7</w:delText>
                </w:r>
                <w:r w:rsidRPr="0012140E" w:rsidDel="00881584">
                  <w:rPr>
                    <w:b/>
                    <w:noProof/>
                    <w:webHidden/>
                    <w:color w:val="C00000"/>
                    <w:sz w:val="20"/>
                    <w:szCs w:val="20"/>
                  </w:rPr>
                  <w:fldChar w:fldCharType="end"/>
                </w:r>
                <w:r w:rsidDel="00881584">
                  <w:fldChar w:fldCharType="end"/>
                </w:r>
              </w:del>
            </w:p>
            <w:p w:rsidR="00316785" w:rsidRPr="0012140E" w:rsidDel="00881584" w:rsidRDefault="00FE5CAC">
              <w:pPr>
                <w:pStyle w:val="TOC2"/>
                <w:tabs>
                  <w:tab w:val="right" w:leader="dot" w:pos="9016"/>
                </w:tabs>
                <w:spacing w:before="120" w:after="120" w:line="300" w:lineRule="atLeast"/>
                <w:rPr>
                  <w:del w:id="1259" w:author="impetus" w:date="2015-04-03T03:46:00Z"/>
                  <w:rFonts w:eastAsiaTheme="minorEastAsia"/>
                  <w:b/>
                  <w:noProof/>
                  <w:color w:val="C00000"/>
                  <w:sz w:val="20"/>
                  <w:szCs w:val="20"/>
                  <w:lang w:val="en-US"/>
                </w:rPr>
                <w:pPrChange w:id="1260" w:author="impetus" w:date="2015-04-03T03:46:00Z">
                  <w:pPr>
                    <w:pStyle w:val="TOC2"/>
                    <w:tabs>
                      <w:tab w:val="right" w:leader="dot" w:pos="9016"/>
                    </w:tabs>
                  </w:pPr>
                </w:pPrChange>
              </w:pPr>
              <w:del w:id="1261" w:author="impetus" w:date="2015-04-03T03:46:00Z">
                <w:r w:rsidDel="00881584">
                  <w:fldChar w:fldCharType="begin"/>
                </w:r>
                <w:r w:rsidDel="00881584">
                  <w:delInstrText>HYPERLINK \l "_Toc354664811"</w:delInstrText>
                </w:r>
                <w:r w:rsidDel="00881584">
                  <w:fldChar w:fldCharType="separate"/>
                </w:r>
                <w:r w:rsidR="00316785" w:rsidRPr="0012140E" w:rsidDel="00881584">
                  <w:rPr>
                    <w:rStyle w:val="Hyperlink"/>
                    <w:b/>
                    <w:noProof/>
                    <w:color w:val="C00000"/>
                    <w:sz w:val="20"/>
                    <w:szCs w:val="20"/>
                  </w:rPr>
                  <w:delText xml:space="preserve">14.0 TEST </w:delText>
                </w:r>
                <w:r w:rsidR="00316785" w:rsidRPr="0012140E" w:rsidDel="00881584">
                  <w:rPr>
                    <w:rStyle w:val="Hyperlink"/>
                    <w:b/>
                    <w:caps/>
                    <w:noProof/>
                    <w:color w:val="C00000"/>
                    <w:sz w:val="20"/>
                    <w:szCs w:val="20"/>
                  </w:rPr>
                  <w:delText>Deliverables</w:delText>
                </w:r>
                <w:r w:rsidR="00316785" w:rsidRPr="0012140E" w:rsidDel="00881584">
                  <w:rPr>
                    <w:b/>
                    <w:noProof/>
                    <w:webHidden/>
                    <w:color w:val="C00000"/>
                    <w:sz w:val="20"/>
                    <w:szCs w:val="20"/>
                  </w:rPr>
                  <w:tab/>
                </w:r>
                <w:r w:rsidRPr="0012140E" w:rsidDel="00881584">
                  <w:rPr>
                    <w:b/>
                    <w:noProof/>
                    <w:webHidden/>
                    <w:color w:val="C00000"/>
                    <w:sz w:val="20"/>
                    <w:szCs w:val="20"/>
                  </w:rPr>
                  <w:fldChar w:fldCharType="begin"/>
                </w:r>
                <w:r w:rsidR="00316785" w:rsidRPr="0012140E" w:rsidDel="00881584">
                  <w:rPr>
                    <w:b/>
                    <w:noProof/>
                    <w:webHidden/>
                    <w:color w:val="C00000"/>
                    <w:sz w:val="20"/>
                    <w:szCs w:val="20"/>
                  </w:rPr>
                  <w:delInstrText xml:space="preserve"> PAGEREF _Toc354664811 \h </w:delInstrText>
                </w:r>
                <w:r w:rsidRPr="0012140E" w:rsidDel="00881584">
                  <w:rPr>
                    <w:b/>
                    <w:noProof/>
                    <w:webHidden/>
                    <w:color w:val="C00000"/>
                    <w:sz w:val="20"/>
                    <w:szCs w:val="20"/>
                  </w:rPr>
                </w:r>
                <w:r w:rsidRPr="0012140E" w:rsidDel="00881584">
                  <w:rPr>
                    <w:b/>
                    <w:noProof/>
                    <w:webHidden/>
                    <w:color w:val="C00000"/>
                    <w:sz w:val="20"/>
                    <w:szCs w:val="20"/>
                  </w:rPr>
                  <w:fldChar w:fldCharType="separate"/>
                </w:r>
                <w:r w:rsidR="00316785" w:rsidRPr="0012140E" w:rsidDel="00881584">
                  <w:rPr>
                    <w:b/>
                    <w:noProof/>
                    <w:webHidden/>
                    <w:color w:val="C00000"/>
                    <w:sz w:val="20"/>
                    <w:szCs w:val="20"/>
                  </w:rPr>
                  <w:delText>7</w:delText>
                </w:r>
                <w:r w:rsidRPr="0012140E" w:rsidDel="00881584">
                  <w:rPr>
                    <w:b/>
                    <w:noProof/>
                    <w:webHidden/>
                    <w:color w:val="C00000"/>
                    <w:sz w:val="20"/>
                    <w:szCs w:val="20"/>
                  </w:rPr>
                  <w:fldChar w:fldCharType="end"/>
                </w:r>
                <w:r w:rsidDel="00881584">
                  <w:fldChar w:fldCharType="end"/>
                </w:r>
              </w:del>
            </w:p>
            <w:p w:rsidR="00316785" w:rsidRPr="0012140E" w:rsidDel="00881584" w:rsidRDefault="00FE5CAC">
              <w:pPr>
                <w:pStyle w:val="TOC2"/>
                <w:tabs>
                  <w:tab w:val="right" w:leader="dot" w:pos="9016"/>
                </w:tabs>
                <w:spacing w:before="120" w:after="120" w:line="300" w:lineRule="atLeast"/>
                <w:rPr>
                  <w:del w:id="1262" w:author="impetus" w:date="2015-04-03T03:46:00Z"/>
                  <w:rFonts w:eastAsiaTheme="minorEastAsia"/>
                  <w:b/>
                  <w:noProof/>
                  <w:color w:val="C00000"/>
                  <w:sz w:val="20"/>
                  <w:szCs w:val="20"/>
                  <w:lang w:val="en-US"/>
                </w:rPr>
                <w:pPrChange w:id="1263" w:author="impetus" w:date="2015-04-03T03:46:00Z">
                  <w:pPr>
                    <w:pStyle w:val="TOC2"/>
                    <w:tabs>
                      <w:tab w:val="right" w:leader="dot" w:pos="9016"/>
                    </w:tabs>
                  </w:pPr>
                </w:pPrChange>
              </w:pPr>
              <w:del w:id="1264" w:author="impetus" w:date="2015-04-03T03:46:00Z">
                <w:r w:rsidDel="00881584">
                  <w:fldChar w:fldCharType="begin"/>
                </w:r>
                <w:r w:rsidDel="00881584">
                  <w:delInstrText>HYPERLINK \l "_Toc354664812"</w:delInstrText>
                </w:r>
                <w:r w:rsidDel="00881584">
                  <w:fldChar w:fldCharType="separate"/>
                </w:r>
                <w:r w:rsidR="00316785" w:rsidRPr="0012140E" w:rsidDel="00881584">
                  <w:rPr>
                    <w:rStyle w:val="Hyperlink"/>
                    <w:b/>
                    <w:noProof/>
                    <w:color w:val="C00000"/>
                    <w:sz w:val="20"/>
                    <w:szCs w:val="20"/>
                  </w:rPr>
                  <w:delText>15.0 DEPENDENCIES</w:delText>
                </w:r>
                <w:r w:rsidR="00316785" w:rsidRPr="0012140E" w:rsidDel="00881584">
                  <w:rPr>
                    <w:b/>
                    <w:noProof/>
                    <w:webHidden/>
                    <w:color w:val="C00000"/>
                    <w:sz w:val="20"/>
                    <w:szCs w:val="20"/>
                  </w:rPr>
                  <w:tab/>
                </w:r>
                <w:r w:rsidRPr="0012140E" w:rsidDel="00881584">
                  <w:rPr>
                    <w:b/>
                    <w:noProof/>
                    <w:webHidden/>
                    <w:color w:val="C00000"/>
                    <w:sz w:val="20"/>
                    <w:szCs w:val="20"/>
                  </w:rPr>
                  <w:fldChar w:fldCharType="begin"/>
                </w:r>
                <w:r w:rsidR="00316785" w:rsidRPr="0012140E" w:rsidDel="00881584">
                  <w:rPr>
                    <w:b/>
                    <w:noProof/>
                    <w:webHidden/>
                    <w:color w:val="C00000"/>
                    <w:sz w:val="20"/>
                    <w:szCs w:val="20"/>
                  </w:rPr>
                  <w:delInstrText xml:space="preserve"> PAGEREF _Toc354664812 \h </w:delInstrText>
                </w:r>
                <w:r w:rsidRPr="0012140E" w:rsidDel="00881584">
                  <w:rPr>
                    <w:b/>
                    <w:noProof/>
                    <w:webHidden/>
                    <w:color w:val="C00000"/>
                    <w:sz w:val="20"/>
                    <w:szCs w:val="20"/>
                  </w:rPr>
                </w:r>
                <w:r w:rsidRPr="0012140E" w:rsidDel="00881584">
                  <w:rPr>
                    <w:b/>
                    <w:noProof/>
                    <w:webHidden/>
                    <w:color w:val="C00000"/>
                    <w:sz w:val="20"/>
                    <w:szCs w:val="20"/>
                  </w:rPr>
                  <w:fldChar w:fldCharType="separate"/>
                </w:r>
                <w:r w:rsidR="00316785" w:rsidRPr="0012140E" w:rsidDel="00881584">
                  <w:rPr>
                    <w:b/>
                    <w:noProof/>
                    <w:webHidden/>
                    <w:color w:val="C00000"/>
                    <w:sz w:val="20"/>
                    <w:szCs w:val="20"/>
                  </w:rPr>
                  <w:delText>7</w:delText>
                </w:r>
                <w:r w:rsidRPr="0012140E" w:rsidDel="00881584">
                  <w:rPr>
                    <w:b/>
                    <w:noProof/>
                    <w:webHidden/>
                    <w:color w:val="C00000"/>
                    <w:sz w:val="20"/>
                    <w:szCs w:val="20"/>
                  </w:rPr>
                  <w:fldChar w:fldCharType="end"/>
                </w:r>
                <w:r w:rsidDel="00881584">
                  <w:fldChar w:fldCharType="end"/>
                </w:r>
              </w:del>
            </w:p>
            <w:p w:rsidR="00316785" w:rsidRPr="0012140E" w:rsidDel="00881584" w:rsidRDefault="00FE5CAC">
              <w:pPr>
                <w:pStyle w:val="TOC2"/>
                <w:tabs>
                  <w:tab w:val="right" w:leader="dot" w:pos="9016"/>
                </w:tabs>
                <w:spacing w:before="120" w:after="120" w:line="300" w:lineRule="atLeast"/>
                <w:rPr>
                  <w:del w:id="1265" w:author="impetus" w:date="2015-04-03T03:46:00Z"/>
                  <w:rFonts w:eastAsiaTheme="minorEastAsia"/>
                  <w:b/>
                  <w:noProof/>
                  <w:color w:val="C00000"/>
                  <w:sz w:val="20"/>
                  <w:szCs w:val="20"/>
                  <w:lang w:val="en-US"/>
                </w:rPr>
                <w:pPrChange w:id="1266" w:author="impetus" w:date="2015-04-03T03:46:00Z">
                  <w:pPr>
                    <w:pStyle w:val="TOC2"/>
                    <w:tabs>
                      <w:tab w:val="right" w:leader="dot" w:pos="9016"/>
                    </w:tabs>
                  </w:pPr>
                </w:pPrChange>
              </w:pPr>
              <w:del w:id="1267" w:author="impetus" w:date="2015-04-03T03:46:00Z">
                <w:r w:rsidDel="00881584">
                  <w:fldChar w:fldCharType="begin"/>
                </w:r>
                <w:r w:rsidDel="00881584">
                  <w:delInstrText>HYPERLINK \l "_Toc354664813"</w:delInstrText>
                </w:r>
                <w:r w:rsidDel="00881584">
                  <w:fldChar w:fldCharType="separate"/>
                </w:r>
                <w:r w:rsidR="00316785" w:rsidRPr="0012140E" w:rsidDel="00881584">
                  <w:rPr>
                    <w:rStyle w:val="Hyperlink"/>
                    <w:b/>
                    <w:noProof/>
                    <w:color w:val="C00000"/>
                    <w:sz w:val="20"/>
                    <w:szCs w:val="20"/>
                  </w:rPr>
                  <w:delText>16.0 RISKS/ASSUMPTIONS</w:delText>
                </w:r>
                <w:r w:rsidR="00316785" w:rsidRPr="0012140E" w:rsidDel="00881584">
                  <w:rPr>
                    <w:b/>
                    <w:noProof/>
                    <w:webHidden/>
                    <w:color w:val="C00000"/>
                    <w:sz w:val="20"/>
                    <w:szCs w:val="20"/>
                  </w:rPr>
                  <w:tab/>
                </w:r>
                <w:r w:rsidRPr="0012140E" w:rsidDel="00881584">
                  <w:rPr>
                    <w:b/>
                    <w:noProof/>
                    <w:webHidden/>
                    <w:color w:val="C00000"/>
                    <w:sz w:val="20"/>
                    <w:szCs w:val="20"/>
                  </w:rPr>
                  <w:fldChar w:fldCharType="begin"/>
                </w:r>
                <w:r w:rsidR="00316785" w:rsidRPr="0012140E" w:rsidDel="00881584">
                  <w:rPr>
                    <w:b/>
                    <w:noProof/>
                    <w:webHidden/>
                    <w:color w:val="C00000"/>
                    <w:sz w:val="20"/>
                    <w:szCs w:val="20"/>
                  </w:rPr>
                  <w:delInstrText xml:space="preserve"> PAGEREF _Toc354664813 \h </w:delInstrText>
                </w:r>
                <w:r w:rsidRPr="0012140E" w:rsidDel="00881584">
                  <w:rPr>
                    <w:b/>
                    <w:noProof/>
                    <w:webHidden/>
                    <w:color w:val="C00000"/>
                    <w:sz w:val="20"/>
                    <w:szCs w:val="20"/>
                  </w:rPr>
                </w:r>
                <w:r w:rsidRPr="0012140E" w:rsidDel="00881584">
                  <w:rPr>
                    <w:b/>
                    <w:noProof/>
                    <w:webHidden/>
                    <w:color w:val="C00000"/>
                    <w:sz w:val="20"/>
                    <w:szCs w:val="20"/>
                  </w:rPr>
                  <w:fldChar w:fldCharType="separate"/>
                </w:r>
                <w:r w:rsidR="00316785" w:rsidRPr="0012140E" w:rsidDel="00881584">
                  <w:rPr>
                    <w:b/>
                    <w:noProof/>
                    <w:webHidden/>
                    <w:color w:val="C00000"/>
                    <w:sz w:val="20"/>
                    <w:szCs w:val="20"/>
                  </w:rPr>
                  <w:delText>8</w:delText>
                </w:r>
                <w:r w:rsidRPr="0012140E" w:rsidDel="00881584">
                  <w:rPr>
                    <w:b/>
                    <w:noProof/>
                    <w:webHidden/>
                    <w:color w:val="C00000"/>
                    <w:sz w:val="20"/>
                    <w:szCs w:val="20"/>
                  </w:rPr>
                  <w:fldChar w:fldCharType="end"/>
                </w:r>
                <w:r w:rsidDel="00881584">
                  <w:fldChar w:fldCharType="end"/>
                </w:r>
              </w:del>
            </w:p>
            <w:p w:rsidR="00316785" w:rsidRPr="0012140E" w:rsidDel="00881584" w:rsidRDefault="00FE5CAC">
              <w:pPr>
                <w:pStyle w:val="TOC2"/>
                <w:tabs>
                  <w:tab w:val="right" w:leader="dot" w:pos="9016"/>
                </w:tabs>
                <w:spacing w:before="120" w:after="120" w:line="300" w:lineRule="atLeast"/>
                <w:rPr>
                  <w:del w:id="1268" w:author="impetus" w:date="2015-04-03T03:46:00Z"/>
                  <w:rFonts w:eastAsiaTheme="minorEastAsia"/>
                  <w:b/>
                  <w:noProof/>
                  <w:color w:val="C00000"/>
                  <w:sz w:val="20"/>
                  <w:szCs w:val="20"/>
                  <w:lang w:val="en-US"/>
                </w:rPr>
                <w:pPrChange w:id="1269" w:author="impetus" w:date="2015-04-03T03:46:00Z">
                  <w:pPr>
                    <w:pStyle w:val="TOC2"/>
                    <w:tabs>
                      <w:tab w:val="right" w:leader="dot" w:pos="9016"/>
                    </w:tabs>
                  </w:pPr>
                </w:pPrChange>
              </w:pPr>
              <w:del w:id="1270" w:author="impetus" w:date="2015-04-03T03:46:00Z">
                <w:r w:rsidDel="00881584">
                  <w:fldChar w:fldCharType="begin"/>
                </w:r>
                <w:r w:rsidDel="00881584">
                  <w:delInstrText>HYPERLINK \l "_Toc354664815"</w:delInstrText>
                </w:r>
                <w:r w:rsidDel="00881584">
                  <w:fldChar w:fldCharType="separate"/>
                </w:r>
                <w:r w:rsidR="00316785" w:rsidRPr="0012140E" w:rsidDel="00881584">
                  <w:rPr>
                    <w:rStyle w:val="Hyperlink"/>
                    <w:b/>
                    <w:noProof/>
                    <w:color w:val="C00000"/>
                    <w:sz w:val="20"/>
                    <w:szCs w:val="20"/>
                  </w:rPr>
                  <w:delText>1</w:delText>
                </w:r>
                <w:r w:rsidR="00316785" w:rsidDel="00881584">
                  <w:rPr>
                    <w:rStyle w:val="Hyperlink"/>
                    <w:b/>
                    <w:noProof/>
                    <w:color w:val="C00000"/>
                    <w:sz w:val="20"/>
                    <w:szCs w:val="20"/>
                  </w:rPr>
                  <w:delText>7.</w:delText>
                </w:r>
                <w:r w:rsidR="00316785" w:rsidRPr="0012140E" w:rsidDel="00881584">
                  <w:rPr>
                    <w:rStyle w:val="Hyperlink"/>
                    <w:b/>
                    <w:noProof/>
                    <w:color w:val="C00000"/>
                    <w:sz w:val="20"/>
                    <w:szCs w:val="20"/>
                  </w:rPr>
                  <w:delText>0 MEETING CADENCE/COMMUNICATION PLAN</w:delText>
                </w:r>
                <w:r w:rsidR="00316785" w:rsidRPr="0012140E" w:rsidDel="00881584">
                  <w:rPr>
                    <w:b/>
                    <w:noProof/>
                    <w:webHidden/>
                    <w:color w:val="C00000"/>
                    <w:sz w:val="20"/>
                    <w:szCs w:val="20"/>
                  </w:rPr>
                  <w:tab/>
                </w:r>
                <w:r w:rsidRPr="0012140E" w:rsidDel="00881584">
                  <w:rPr>
                    <w:b/>
                    <w:noProof/>
                    <w:webHidden/>
                    <w:color w:val="C00000"/>
                    <w:sz w:val="20"/>
                    <w:szCs w:val="20"/>
                  </w:rPr>
                  <w:fldChar w:fldCharType="begin"/>
                </w:r>
                <w:r w:rsidR="00316785" w:rsidRPr="0012140E" w:rsidDel="00881584">
                  <w:rPr>
                    <w:b/>
                    <w:noProof/>
                    <w:webHidden/>
                    <w:color w:val="C00000"/>
                    <w:sz w:val="20"/>
                    <w:szCs w:val="20"/>
                  </w:rPr>
                  <w:delInstrText xml:space="preserve"> PAGEREF _Toc354664815 \h </w:delInstrText>
                </w:r>
                <w:r w:rsidRPr="0012140E" w:rsidDel="00881584">
                  <w:rPr>
                    <w:b/>
                    <w:noProof/>
                    <w:webHidden/>
                    <w:color w:val="C00000"/>
                    <w:sz w:val="20"/>
                    <w:szCs w:val="20"/>
                  </w:rPr>
                </w:r>
                <w:r w:rsidRPr="0012140E" w:rsidDel="00881584">
                  <w:rPr>
                    <w:b/>
                    <w:noProof/>
                    <w:webHidden/>
                    <w:color w:val="C00000"/>
                    <w:sz w:val="20"/>
                    <w:szCs w:val="20"/>
                  </w:rPr>
                  <w:fldChar w:fldCharType="separate"/>
                </w:r>
                <w:r w:rsidR="00316785" w:rsidRPr="0012140E" w:rsidDel="00881584">
                  <w:rPr>
                    <w:b/>
                    <w:noProof/>
                    <w:webHidden/>
                    <w:color w:val="C00000"/>
                    <w:sz w:val="20"/>
                    <w:szCs w:val="20"/>
                  </w:rPr>
                  <w:delText>8</w:delText>
                </w:r>
                <w:r w:rsidRPr="0012140E" w:rsidDel="00881584">
                  <w:rPr>
                    <w:b/>
                    <w:noProof/>
                    <w:webHidden/>
                    <w:color w:val="C00000"/>
                    <w:sz w:val="20"/>
                    <w:szCs w:val="20"/>
                  </w:rPr>
                  <w:fldChar w:fldCharType="end"/>
                </w:r>
                <w:r w:rsidDel="00881584">
                  <w:fldChar w:fldCharType="end"/>
                </w:r>
              </w:del>
            </w:p>
            <w:p w:rsidR="00316785" w:rsidRPr="0012140E" w:rsidDel="00881584" w:rsidRDefault="00FE5CAC">
              <w:pPr>
                <w:pStyle w:val="TOC2"/>
                <w:tabs>
                  <w:tab w:val="right" w:leader="dot" w:pos="9016"/>
                </w:tabs>
                <w:spacing w:before="120" w:after="120" w:line="300" w:lineRule="atLeast"/>
                <w:rPr>
                  <w:del w:id="1271" w:author="impetus" w:date="2015-04-03T03:46:00Z"/>
                  <w:rFonts w:eastAsiaTheme="minorEastAsia"/>
                  <w:b/>
                  <w:noProof/>
                  <w:color w:val="C00000"/>
                  <w:sz w:val="20"/>
                  <w:szCs w:val="20"/>
                  <w:lang w:val="en-US"/>
                </w:rPr>
                <w:pPrChange w:id="1272" w:author="impetus" w:date="2015-04-03T03:46:00Z">
                  <w:pPr>
                    <w:pStyle w:val="TOC2"/>
                    <w:tabs>
                      <w:tab w:val="right" w:leader="dot" w:pos="9016"/>
                    </w:tabs>
                  </w:pPr>
                </w:pPrChange>
              </w:pPr>
              <w:del w:id="1273" w:author="impetus" w:date="2015-04-03T03:46:00Z">
                <w:r w:rsidDel="00881584">
                  <w:fldChar w:fldCharType="begin"/>
                </w:r>
                <w:r w:rsidDel="00881584">
                  <w:delInstrText>HYPERLINK \l "_Toc354664816"</w:delInstrText>
                </w:r>
                <w:r w:rsidDel="00881584">
                  <w:fldChar w:fldCharType="separate"/>
                </w:r>
                <w:r w:rsidR="00316785" w:rsidRPr="0012140E" w:rsidDel="00881584">
                  <w:rPr>
                    <w:rStyle w:val="Hyperlink"/>
                    <w:b/>
                    <w:noProof/>
                    <w:color w:val="C00000"/>
                    <w:sz w:val="20"/>
                    <w:szCs w:val="20"/>
                  </w:rPr>
                  <w:delText>1</w:delText>
                </w:r>
                <w:r w:rsidR="00316785" w:rsidDel="00881584">
                  <w:rPr>
                    <w:rStyle w:val="Hyperlink"/>
                    <w:b/>
                    <w:noProof/>
                    <w:color w:val="C00000"/>
                    <w:sz w:val="20"/>
                    <w:szCs w:val="20"/>
                  </w:rPr>
                  <w:delText>8</w:delText>
                </w:r>
                <w:r w:rsidR="00316785" w:rsidRPr="0012140E" w:rsidDel="00881584">
                  <w:rPr>
                    <w:rStyle w:val="Hyperlink"/>
                    <w:b/>
                    <w:noProof/>
                    <w:color w:val="C00000"/>
                    <w:sz w:val="20"/>
                    <w:szCs w:val="20"/>
                  </w:rPr>
                  <w:delText>.0 APPROVALS</w:delText>
                </w:r>
                <w:r w:rsidR="00316785" w:rsidRPr="0012140E" w:rsidDel="00881584">
                  <w:rPr>
                    <w:b/>
                    <w:noProof/>
                    <w:webHidden/>
                    <w:color w:val="C00000"/>
                    <w:sz w:val="20"/>
                    <w:szCs w:val="20"/>
                  </w:rPr>
                  <w:tab/>
                </w:r>
                <w:r w:rsidRPr="0012140E" w:rsidDel="00881584">
                  <w:rPr>
                    <w:b/>
                    <w:noProof/>
                    <w:webHidden/>
                    <w:color w:val="C00000"/>
                    <w:sz w:val="20"/>
                    <w:szCs w:val="20"/>
                  </w:rPr>
                  <w:fldChar w:fldCharType="begin"/>
                </w:r>
                <w:r w:rsidR="00316785" w:rsidRPr="0012140E" w:rsidDel="00881584">
                  <w:rPr>
                    <w:b/>
                    <w:noProof/>
                    <w:webHidden/>
                    <w:color w:val="C00000"/>
                    <w:sz w:val="20"/>
                    <w:szCs w:val="20"/>
                  </w:rPr>
                  <w:delInstrText xml:space="preserve"> PAGEREF _Toc354664816 \h </w:delInstrText>
                </w:r>
                <w:r w:rsidRPr="0012140E" w:rsidDel="00881584">
                  <w:rPr>
                    <w:b/>
                    <w:noProof/>
                    <w:webHidden/>
                    <w:color w:val="C00000"/>
                    <w:sz w:val="20"/>
                    <w:szCs w:val="20"/>
                  </w:rPr>
                </w:r>
                <w:r w:rsidRPr="0012140E" w:rsidDel="00881584">
                  <w:rPr>
                    <w:b/>
                    <w:noProof/>
                    <w:webHidden/>
                    <w:color w:val="C00000"/>
                    <w:sz w:val="20"/>
                    <w:szCs w:val="20"/>
                  </w:rPr>
                  <w:fldChar w:fldCharType="separate"/>
                </w:r>
                <w:r w:rsidR="00316785" w:rsidRPr="0012140E" w:rsidDel="00881584">
                  <w:rPr>
                    <w:b/>
                    <w:noProof/>
                    <w:webHidden/>
                    <w:color w:val="C00000"/>
                    <w:sz w:val="20"/>
                    <w:szCs w:val="20"/>
                  </w:rPr>
                  <w:delText>8</w:delText>
                </w:r>
                <w:r w:rsidRPr="0012140E" w:rsidDel="00881584">
                  <w:rPr>
                    <w:b/>
                    <w:noProof/>
                    <w:webHidden/>
                    <w:color w:val="C00000"/>
                    <w:sz w:val="20"/>
                    <w:szCs w:val="20"/>
                  </w:rPr>
                  <w:fldChar w:fldCharType="end"/>
                </w:r>
                <w:r w:rsidDel="00881584">
                  <w:fldChar w:fldCharType="end"/>
                </w:r>
              </w:del>
            </w:p>
            <w:p w:rsidR="00316785" w:rsidDel="00881584" w:rsidRDefault="00FE5CAC">
              <w:pPr>
                <w:spacing w:before="120" w:after="120" w:line="300" w:lineRule="atLeast"/>
                <w:rPr>
                  <w:del w:id="1274" w:author="impetus" w:date="2015-04-03T03:46:00Z"/>
                  <w:noProof/>
                </w:rPr>
                <w:pPrChange w:id="1275" w:author="impetus" w:date="2015-04-03T03:46:00Z">
                  <w:pPr/>
                </w:pPrChange>
              </w:pPr>
              <w:del w:id="1276" w:author="impetus" w:date="2015-04-03T03:46:00Z">
                <w:r w:rsidRPr="0012140E" w:rsidDel="00881584">
                  <w:rPr>
                    <w:rFonts w:cs="Arial"/>
                    <w:b/>
                    <w:bCs/>
                    <w:noProof/>
                    <w:color w:val="C00000"/>
                    <w:sz w:val="20"/>
                    <w:szCs w:val="20"/>
                  </w:rPr>
                  <w:fldChar w:fldCharType="end"/>
                </w:r>
              </w:del>
            </w:p>
            <w:customXmlDelRangeStart w:id="1277" w:author="impetus" w:date="2015-04-03T03:46:00Z"/>
          </w:sdtContent>
        </w:sdt>
        <w:customXmlDelRangeEnd w:id="1277"/>
        <w:p w:rsidR="00033A3E" w:rsidDel="00881584" w:rsidRDefault="00C6067F">
          <w:pPr>
            <w:pStyle w:val="TOCHeading"/>
            <w:spacing w:before="120" w:after="120" w:line="300" w:lineRule="atLeast"/>
            <w:rPr>
              <w:del w:id="1278" w:author="impetus" w:date="2015-04-03T03:46:00Z"/>
              <w:noProof/>
            </w:rPr>
            <w:pPrChange w:id="1279" w:author="impetus" w:date="2015-04-03T03:46:00Z">
              <w:pPr>
                <w:pStyle w:val="TOCHeading"/>
              </w:pPr>
            </w:pPrChange>
          </w:pPr>
        </w:p>
        <w:customXmlDelRangeStart w:id="1280" w:author="impetus" w:date="2015-04-03T03:46:00Z"/>
      </w:sdtContent>
    </w:sdt>
    <w:customXmlDelRangeEnd w:id="1280"/>
    <w:bookmarkStart w:id="1281" w:name="_Toc354664789" w:displacedByCustomXml="prev"/>
    <w:p w:rsidR="00316785" w:rsidDel="00881584" w:rsidRDefault="00316785">
      <w:pPr>
        <w:pStyle w:val="Heading2"/>
        <w:spacing w:before="120" w:after="120" w:line="300" w:lineRule="atLeast"/>
        <w:rPr>
          <w:ins w:id="1282" w:author="Pallavi Chaudhary" w:date="2013-09-20T11:09:00Z"/>
          <w:del w:id="1283" w:author="impetus" w:date="2015-04-03T03:46:00Z"/>
          <w:rStyle w:val="Strong"/>
          <w:rFonts w:asciiTheme="minorHAnsi" w:eastAsiaTheme="minorHAnsi" w:hAnsiTheme="minorHAnsi" w:cstheme="minorBidi"/>
          <w:b/>
          <w:bCs/>
          <w:color w:val="auto"/>
          <w:sz w:val="22"/>
          <w:szCs w:val="22"/>
        </w:rPr>
        <w:pPrChange w:id="1284" w:author="impetus" w:date="2015-04-03T03:46:00Z">
          <w:pPr>
            <w:pStyle w:val="Heading2"/>
          </w:pPr>
        </w:pPrChange>
      </w:pPr>
    </w:p>
    <w:p w:rsidR="00316785" w:rsidDel="00881584" w:rsidRDefault="00316785">
      <w:pPr>
        <w:pStyle w:val="Heading2"/>
        <w:spacing w:before="120" w:after="120" w:line="300" w:lineRule="atLeast"/>
        <w:rPr>
          <w:ins w:id="1285" w:author="Pallavi Chaudhary" w:date="2013-09-20T11:09:00Z"/>
          <w:del w:id="1286" w:author="impetus" w:date="2015-04-03T03:46:00Z"/>
          <w:rStyle w:val="Strong"/>
          <w:rFonts w:asciiTheme="minorHAnsi" w:eastAsiaTheme="minorHAnsi" w:hAnsiTheme="minorHAnsi" w:cstheme="minorBidi"/>
          <w:b/>
          <w:bCs/>
          <w:color w:val="auto"/>
          <w:sz w:val="22"/>
          <w:szCs w:val="22"/>
        </w:rPr>
        <w:pPrChange w:id="1287" w:author="impetus" w:date="2015-04-03T03:46:00Z">
          <w:pPr>
            <w:pStyle w:val="Heading2"/>
          </w:pPr>
        </w:pPrChange>
      </w:pPr>
    </w:p>
    <w:p w:rsidR="00A80FCB" w:rsidRPr="00DB1C99" w:rsidDel="00881584" w:rsidRDefault="00A80FCB">
      <w:pPr>
        <w:pStyle w:val="Heading2"/>
        <w:spacing w:before="120" w:after="120" w:line="300" w:lineRule="atLeast"/>
        <w:rPr>
          <w:del w:id="1288" w:author="impetus" w:date="2015-04-03T03:46:00Z"/>
        </w:rPr>
        <w:pPrChange w:id="1289" w:author="impetus" w:date="2015-04-03T03:46:00Z">
          <w:pPr>
            <w:pStyle w:val="Heading2"/>
          </w:pPr>
        </w:pPrChange>
      </w:pPr>
      <w:del w:id="1290" w:author="impetus" w:date="2015-04-03T03:46:00Z">
        <w:r w:rsidRPr="00DB1C99" w:rsidDel="00881584">
          <w:rPr>
            <w:rStyle w:val="Strong"/>
            <w:b/>
            <w:bCs/>
          </w:rPr>
          <w:delText>1</w:delText>
        </w:r>
        <w:r w:rsidRPr="00DB1C99" w:rsidDel="00881584">
          <w:delText>.0 INTRODUCTION</w:delText>
        </w:r>
        <w:bookmarkEnd w:id="1281"/>
      </w:del>
    </w:p>
    <w:p w:rsidR="00681248" w:rsidRPr="00681248" w:rsidDel="00881584" w:rsidRDefault="00681248">
      <w:pPr>
        <w:spacing w:before="120" w:after="120" w:afterAutospacing="1" w:line="300" w:lineRule="atLeast"/>
        <w:rPr>
          <w:del w:id="1291" w:author="impetus" w:date="2015-04-03T03:46:00Z"/>
          <w:rFonts w:cs="Arial"/>
          <w:color w:val="000000"/>
          <w:szCs w:val="20"/>
        </w:rPr>
        <w:pPrChange w:id="1292" w:author="impetus" w:date="2015-04-03T03:46:00Z">
          <w:pPr>
            <w:spacing w:after="100" w:afterAutospacing="1"/>
          </w:pPr>
        </w:pPrChange>
      </w:pPr>
      <w:bookmarkStart w:id="1293" w:name="_Toc354664790"/>
      <w:del w:id="1294" w:author="impetus" w:date="2015-04-03T03:46:00Z">
        <w:r w:rsidRPr="00EC66A5" w:rsidDel="00881584">
          <w:rPr>
            <w:rFonts w:cs="Arial"/>
            <w:color w:val="000000"/>
            <w:szCs w:val="20"/>
          </w:rPr>
          <w:delText xml:space="preserve">The applicationis a </w:delText>
        </w:r>
        <w:r w:rsidR="0056235D" w:rsidDel="00881584">
          <w:rPr>
            <w:rFonts w:cs="Arial"/>
            <w:color w:val="000000"/>
            <w:szCs w:val="20"/>
          </w:rPr>
          <w:delText xml:space="preserve">Windows </w:delText>
        </w:r>
        <w:r w:rsidR="00E25462" w:rsidDel="00881584">
          <w:rPr>
            <w:rFonts w:cs="Arial"/>
            <w:color w:val="000000"/>
            <w:szCs w:val="20"/>
          </w:rPr>
          <w:delText>8 Mobile</w:delText>
        </w:r>
        <w:r w:rsidRPr="00EC66A5" w:rsidDel="00881584">
          <w:rPr>
            <w:rFonts w:cs="Arial"/>
            <w:color w:val="000000"/>
            <w:szCs w:val="20"/>
          </w:rPr>
          <w:delText xml:space="preserve"> application that can help in workforce time &amp; attendance management. The application should assist employees &amp; manager in punching in and out time and manager in approving time cards and off days.  </w:delText>
        </w:r>
        <w:r w:rsidRPr="00681248" w:rsidDel="00881584">
          <w:rPr>
            <w:rFonts w:cs="Arial"/>
            <w:color w:val="000000"/>
            <w:szCs w:val="20"/>
          </w:rPr>
          <w:delText>The goal of application is to make better, more informed decisions, minimize compliance risks and improve workforce productivity</w:delText>
        </w:r>
        <w:r w:rsidR="003C51F2" w:rsidDel="00881584">
          <w:rPr>
            <w:rFonts w:cs="Arial"/>
            <w:color w:val="000000"/>
            <w:szCs w:val="20"/>
          </w:rPr>
          <w:delText>.</w:delText>
        </w:r>
      </w:del>
    </w:p>
    <w:p w:rsidR="00A80FCB" w:rsidDel="00881584" w:rsidRDefault="00A80FCB">
      <w:pPr>
        <w:pStyle w:val="Heading2"/>
        <w:spacing w:before="120" w:after="120" w:line="300" w:lineRule="atLeast"/>
        <w:rPr>
          <w:del w:id="1295" w:author="impetus" w:date="2015-04-03T03:46:00Z"/>
          <w:rStyle w:val="Strong"/>
          <w:rFonts w:asciiTheme="minorHAnsi" w:eastAsiaTheme="minorHAnsi" w:hAnsiTheme="minorHAnsi" w:cstheme="minorBidi"/>
          <w:b/>
          <w:bCs/>
          <w:color w:val="auto"/>
          <w:sz w:val="22"/>
          <w:szCs w:val="22"/>
        </w:rPr>
        <w:pPrChange w:id="1296" w:author="impetus" w:date="2015-04-03T03:46:00Z">
          <w:pPr>
            <w:pStyle w:val="Heading2"/>
          </w:pPr>
        </w:pPrChange>
      </w:pPr>
      <w:del w:id="1297" w:author="impetus" w:date="2015-04-03T03:46:00Z">
        <w:r w:rsidRPr="00DB1C99" w:rsidDel="00881584">
          <w:rPr>
            <w:rStyle w:val="Strong"/>
            <w:b/>
            <w:bCs/>
          </w:rPr>
          <w:delText>2.0 OBJECTIVE</w:delText>
        </w:r>
        <w:bookmarkEnd w:id="1293"/>
      </w:del>
    </w:p>
    <w:p w:rsidR="0099546A" w:rsidRPr="0099546A" w:rsidDel="00881584" w:rsidRDefault="009A4AD8">
      <w:pPr>
        <w:pStyle w:val="Heading3"/>
        <w:spacing w:before="120" w:after="120" w:line="300" w:lineRule="atLeast"/>
        <w:rPr>
          <w:del w:id="1298" w:author="impetus" w:date="2015-04-03T03:46:00Z"/>
          <w:b w:val="0"/>
          <w:bCs w:val="0"/>
          <w:i/>
          <w:iCs/>
          <w:sz w:val="20"/>
        </w:rPr>
        <w:pPrChange w:id="1299" w:author="impetus" w:date="2015-04-03T03:46:00Z">
          <w:pPr>
            <w:pStyle w:val="Heading3"/>
            <w:ind w:firstLine="720"/>
          </w:pPr>
        </w:pPrChange>
      </w:pPr>
      <w:bookmarkStart w:id="1300" w:name="_Toc354664791"/>
      <w:del w:id="1301" w:author="impetus" w:date="2015-04-03T03:46:00Z">
        <w:r w:rsidDel="00881584">
          <w:rPr>
            <w:rStyle w:val="Strong"/>
            <w:b/>
            <w:bCs/>
          </w:rPr>
          <w:delText>2.1Objectives</w:delText>
        </w:r>
        <w:bookmarkStart w:id="1302" w:name="_Toc354664792"/>
        <w:bookmarkEnd w:id="1300"/>
      </w:del>
    </w:p>
    <w:p w:rsidR="0099546A" w:rsidRPr="00F45C92" w:rsidDel="00881584" w:rsidRDefault="0099546A">
      <w:pPr>
        <w:pStyle w:val="ListParagraph"/>
        <w:numPr>
          <w:ilvl w:val="0"/>
          <w:numId w:val="15"/>
        </w:numPr>
        <w:spacing w:before="120" w:after="120" w:line="300" w:lineRule="atLeast"/>
        <w:ind w:firstLine="0"/>
        <w:rPr>
          <w:del w:id="1303" w:author="impetus" w:date="2015-04-03T03:46:00Z"/>
          <w:kern w:val="48"/>
        </w:rPr>
        <w:pPrChange w:id="1304" w:author="impetus" w:date="2015-04-03T03:46:00Z">
          <w:pPr>
            <w:pStyle w:val="ListParagraph"/>
            <w:numPr>
              <w:numId w:val="15"/>
            </w:numPr>
            <w:ind w:hanging="360"/>
          </w:pPr>
        </w:pPrChange>
      </w:pPr>
      <w:del w:id="1305" w:author="impetus" w:date="2015-04-03T03:46:00Z">
        <w:r w:rsidDel="00881584">
          <w:rPr>
            <w:kern w:val="48"/>
          </w:rPr>
          <w:delText>Identify the scope of testing</w:delText>
        </w:r>
      </w:del>
    </w:p>
    <w:p w:rsidR="0099546A" w:rsidDel="00881584" w:rsidRDefault="0099546A">
      <w:pPr>
        <w:pStyle w:val="ListParagraph"/>
        <w:numPr>
          <w:ilvl w:val="0"/>
          <w:numId w:val="15"/>
        </w:numPr>
        <w:spacing w:before="120" w:after="120" w:line="300" w:lineRule="atLeast"/>
        <w:ind w:firstLine="0"/>
        <w:rPr>
          <w:del w:id="1306" w:author="impetus" w:date="2015-04-03T03:46:00Z"/>
          <w:kern w:val="48"/>
        </w:rPr>
        <w:pPrChange w:id="1307" w:author="impetus" w:date="2015-04-03T03:46:00Z">
          <w:pPr>
            <w:pStyle w:val="ListParagraph"/>
            <w:numPr>
              <w:numId w:val="15"/>
            </w:numPr>
            <w:ind w:hanging="360"/>
          </w:pPr>
        </w:pPrChange>
      </w:pPr>
      <w:del w:id="1308" w:author="impetus" w:date="2015-04-03T03:46:00Z">
        <w:r w:rsidRPr="00F45C92" w:rsidDel="00881584">
          <w:rPr>
            <w:kern w:val="48"/>
          </w:rPr>
          <w:delText>List the recommended test requirements (high level).</w:delText>
        </w:r>
      </w:del>
    </w:p>
    <w:p w:rsidR="0099546A" w:rsidRPr="00F45C92" w:rsidDel="00881584" w:rsidRDefault="0099546A">
      <w:pPr>
        <w:pStyle w:val="ListParagraph"/>
        <w:numPr>
          <w:ilvl w:val="0"/>
          <w:numId w:val="15"/>
        </w:numPr>
        <w:spacing w:before="120" w:after="120" w:line="300" w:lineRule="atLeast"/>
        <w:ind w:firstLine="0"/>
        <w:rPr>
          <w:del w:id="1309" w:author="impetus" w:date="2015-04-03T03:46:00Z"/>
          <w:kern w:val="48"/>
        </w:rPr>
        <w:pPrChange w:id="1310" w:author="impetus" w:date="2015-04-03T03:46:00Z">
          <w:pPr>
            <w:pStyle w:val="ListParagraph"/>
            <w:numPr>
              <w:numId w:val="15"/>
            </w:numPr>
            <w:ind w:hanging="360"/>
          </w:pPr>
        </w:pPrChange>
      </w:pPr>
      <w:del w:id="1311" w:author="impetus" w:date="2015-04-03T03:46:00Z">
        <w:r w:rsidRPr="00F45C92" w:rsidDel="00881584">
          <w:rPr>
            <w:kern w:val="48"/>
          </w:rPr>
          <w:delText>Recommend and describe the testing strategies to be employed.</w:delText>
        </w:r>
      </w:del>
    </w:p>
    <w:p w:rsidR="0099546A" w:rsidRPr="00F45C92" w:rsidDel="00881584" w:rsidRDefault="0099546A">
      <w:pPr>
        <w:pStyle w:val="ListParagraph"/>
        <w:numPr>
          <w:ilvl w:val="0"/>
          <w:numId w:val="15"/>
        </w:numPr>
        <w:spacing w:before="120" w:after="120" w:line="300" w:lineRule="atLeast"/>
        <w:ind w:firstLine="0"/>
        <w:rPr>
          <w:del w:id="1312" w:author="impetus" w:date="2015-04-03T03:46:00Z"/>
          <w:kern w:val="48"/>
        </w:rPr>
        <w:pPrChange w:id="1313" w:author="impetus" w:date="2015-04-03T03:46:00Z">
          <w:pPr>
            <w:pStyle w:val="ListParagraph"/>
            <w:numPr>
              <w:numId w:val="15"/>
            </w:numPr>
            <w:ind w:hanging="360"/>
          </w:pPr>
        </w:pPrChange>
      </w:pPr>
      <w:del w:id="1314" w:author="impetus" w:date="2015-04-03T03:46:00Z">
        <w:r w:rsidRPr="00F45C92" w:rsidDel="00881584">
          <w:rPr>
            <w:kern w:val="48"/>
          </w:rPr>
          <w:delText>Identify the required resources and provide an estimate of the test efforts.</w:delText>
        </w:r>
      </w:del>
    </w:p>
    <w:p w:rsidR="0099546A" w:rsidRPr="00F45C92" w:rsidDel="00881584" w:rsidRDefault="0099546A">
      <w:pPr>
        <w:pStyle w:val="ListParagraph"/>
        <w:numPr>
          <w:ilvl w:val="0"/>
          <w:numId w:val="15"/>
        </w:numPr>
        <w:spacing w:before="120" w:after="120" w:line="300" w:lineRule="atLeast"/>
        <w:ind w:firstLine="0"/>
        <w:rPr>
          <w:del w:id="1315" w:author="impetus" w:date="2015-04-03T03:46:00Z"/>
          <w:kern w:val="48"/>
        </w:rPr>
        <w:pPrChange w:id="1316" w:author="impetus" w:date="2015-04-03T03:46:00Z">
          <w:pPr>
            <w:pStyle w:val="ListParagraph"/>
            <w:numPr>
              <w:numId w:val="15"/>
            </w:numPr>
            <w:ind w:hanging="360"/>
          </w:pPr>
        </w:pPrChange>
      </w:pPr>
      <w:del w:id="1317" w:author="impetus" w:date="2015-04-03T03:46:00Z">
        <w:r w:rsidRPr="00F45C92" w:rsidDel="00881584">
          <w:rPr>
            <w:kern w:val="48"/>
          </w:rPr>
          <w:delText>List the deliverable elements of the test activities.</w:delText>
        </w:r>
      </w:del>
    </w:p>
    <w:p w:rsidR="0099546A" w:rsidRPr="00F45C92" w:rsidDel="00881584" w:rsidRDefault="00591AF8">
      <w:pPr>
        <w:pStyle w:val="ListParagraph"/>
        <w:numPr>
          <w:ilvl w:val="0"/>
          <w:numId w:val="15"/>
        </w:numPr>
        <w:spacing w:before="120" w:after="120" w:line="300" w:lineRule="atLeast"/>
        <w:ind w:firstLine="0"/>
        <w:rPr>
          <w:del w:id="1318" w:author="impetus" w:date="2015-04-03T03:46:00Z"/>
          <w:kern w:val="48"/>
        </w:rPr>
        <w:pPrChange w:id="1319" w:author="impetus" w:date="2015-04-03T03:46:00Z">
          <w:pPr>
            <w:pStyle w:val="ListParagraph"/>
            <w:numPr>
              <w:numId w:val="15"/>
            </w:numPr>
            <w:ind w:hanging="360"/>
          </w:pPr>
        </w:pPrChange>
      </w:pPr>
      <w:del w:id="1320" w:author="impetus" w:date="2015-04-03T03:46:00Z">
        <w:r w:rsidDel="00881584">
          <w:rPr>
            <w:kern w:val="48"/>
          </w:rPr>
          <w:delText>Explain</w:delText>
        </w:r>
        <w:r w:rsidR="0099546A" w:rsidRPr="00F45C92" w:rsidDel="00881584">
          <w:rPr>
            <w:kern w:val="48"/>
          </w:rPr>
          <w:delText xml:space="preserve"> the testing methodology for the functionality in </w:delText>
        </w:r>
        <w:r w:rsidR="0099546A" w:rsidDel="00881584">
          <w:rPr>
            <w:kern w:val="48"/>
          </w:rPr>
          <w:delText>case study</w:delText>
        </w:r>
        <w:r w:rsidR="0099546A" w:rsidRPr="00F45C92" w:rsidDel="00881584">
          <w:rPr>
            <w:kern w:val="48"/>
          </w:rPr>
          <w:delText xml:space="preserve"> and is to be used as a guide for all testing related activity. </w:delText>
        </w:r>
      </w:del>
    </w:p>
    <w:p w:rsidR="0099546A" w:rsidRPr="00F45C92" w:rsidDel="00881584" w:rsidRDefault="0099546A">
      <w:pPr>
        <w:pStyle w:val="ListParagraph"/>
        <w:numPr>
          <w:ilvl w:val="0"/>
          <w:numId w:val="15"/>
        </w:numPr>
        <w:spacing w:before="120" w:after="120" w:line="300" w:lineRule="atLeast"/>
        <w:ind w:firstLine="0"/>
        <w:rPr>
          <w:del w:id="1321" w:author="impetus" w:date="2015-04-03T03:46:00Z"/>
          <w:kern w:val="48"/>
        </w:rPr>
        <w:pPrChange w:id="1322" w:author="impetus" w:date="2015-04-03T03:46:00Z">
          <w:pPr>
            <w:pStyle w:val="ListParagraph"/>
            <w:numPr>
              <w:numId w:val="15"/>
            </w:numPr>
            <w:ind w:hanging="360"/>
          </w:pPr>
        </w:pPrChange>
      </w:pPr>
      <w:del w:id="1323" w:author="impetus" w:date="2015-04-03T03:46:00Z">
        <w:r w:rsidRPr="00F45C92" w:rsidDel="00881584">
          <w:rPr>
            <w:kern w:val="48"/>
          </w:rPr>
          <w:delText xml:space="preserve">Define specific quality expectations required </w:delText>
        </w:r>
        <w:r w:rsidR="00296C64" w:rsidDel="00881584">
          <w:rPr>
            <w:kern w:val="48"/>
          </w:rPr>
          <w:delText>for the case study.</w:delText>
        </w:r>
      </w:del>
    </w:p>
    <w:p w:rsidR="0099546A" w:rsidRPr="00F45C92" w:rsidDel="00881584" w:rsidRDefault="0099546A">
      <w:pPr>
        <w:pStyle w:val="ListParagraph"/>
        <w:numPr>
          <w:ilvl w:val="0"/>
          <w:numId w:val="15"/>
        </w:numPr>
        <w:spacing w:before="120" w:after="120" w:line="300" w:lineRule="atLeast"/>
        <w:ind w:firstLine="0"/>
        <w:rPr>
          <w:del w:id="1324" w:author="impetus" w:date="2015-04-03T03:46:00Z"/>
          <w:kern w:val="48"/>
        </w:rPr>
        <w:pPrChange w:id="1325" w:author="impetus" w:date="2015-04-03T03:46:00Z">
          <w:pPr>
            <w:pStyle w:val="ListParagraph"/>
            <w:numPr>
              <w:numId w:val="15"/>
            </w:numPr>
            <w:ind w:hanging="360"/>
          </w:pPr>
        </w:pPrChange>
      </w:pPr>
      <w:del w:id="1326" w:author="impetus" w:date="2015-04-03T03:46:00Z">
        <w:r w:rsidRPr="00F45C92" w:rsidDel="00881584">
          <w:rPr>
            <w:kern w:val="48"/>
          </w:rPr>
          <w:delText xml:space="preserve">Define </w:delText>
        </w:r>
        <w:r w:rsidR="00962505" w:rsidDel="00881584">
          <w:rPr>
            <w:kern w:val="48"/>
          </w:rPr>
          <w:delText>the risks and dependencies if any</w:delText>
        </w:r>
      </w:del>
    </w:p>
    <w:p w:rsidR="0099546A" w:rsidRPr="00F42950" w:rsidDel="00881584" w:rsidRDefault="0099546A">
      <w:pPr>
        <w:spacing w:before="120" w:after="120" w:line="300" w:lineRule="atLeast"/>
        <w:ind w:left="360"/>
        <w:rPr>
          <w:del w:id="1327" w:author="impetus" w:date="2015-04-03T03:46:00Z"/>
          <w:kern w:val="48"/>
        </w:rPr>
        <w:pPrChange w:id="1328" w:author="impetus" w:date="2015-04-03T03:46:00Z">
          <w:pPr>
            <w:ind w:left="360"/>
          </w:pPr>
        </w:pPrChange>
      </w:pPr>
    </w:p>
    <w:p w:rsidR="009A4AD8" w:rsidRPr="00DB1C99" w:rsidDel="00881584" w:rsidRDefault="009A4AD8">
      <w:pPr>
        <w:pStyle w:val="Heading3"/>
        <w:spacing w:before="120" w:after="120" w:line="300" w:lineRule="atLeast"/>
        <w:rPr>
          <w:del w:id="1329" w:author="impetus" w:date="2015-04-03T03:46:00Z"/>
          <w:rStyle w:val="Strong"/>
          <w:rFonts w:asciiTheme="minorHAnsi" w:eastAsiaTheme="minorHAnsi" w:hAnsiTheme="minorHAnsi" w:cstheme="minorBidi"/>
          <w:b/>
          <w:bCs/>
          <w:color w:val="auto"/>
        </w:rPr>
        <w:pPrChange w:id="1330" w:author="impetus" w:date="2015-04-03T03:46:00Z">
          <w:pPr>
            <w:pStyle w:val="Heading3"/>
            <w:ind w:firstLine="720"/>
          </w:pPr>
        </w:pPrChange>
      </w:pPr>
      <w:del w:id="1331" w:author="impetus" w:date="2015-04-03T03:46:00Z">
        <w:r w:rsidDel="00881584">
          <w:rPr>
            <w:rStyle w:val="Strong"/>
            <w:b/>
            <w:bCs/>
          </w:rPr>
          <w:delText>2.2 Intended audience for this document</w:delText>
        </w:r>
        <w:bookmarkEnd w:id="1302"/>
      </w:del>
    </w:p>
    <w:p w:rsidR="00A032AC" w:rsidDel="00881584" w:rsidRDefault="00566195">
      <w:pPr>
        <w:pStyle w:val="NormalWeb"/>
        <w:shd w:val="clear" w:color="auto" w:fill="FFFFFF"/>
        <w:spacing w:before="120" w:beforeAutospacing="0" w:after="120" w:afterAutospacing="0" w:line="300" w:lineRule="atLeast"/>
        <w:jc w:val="both"/>
        <w:rPr>
          <w:del w:id="1332" w:author="impetus" w:date="2015-04-03T03:46:00Z"/>
          <w:rFonts w:asciiTheme="minorHAnsi" w:hAnsiTheme="minorHAnsi" w:cstheme="minorHAnsi"/>
          <w:sz w:val="20"/>
          <w:szCs w:val="20"/>
        </w:rPr>
        <w:pPrChange w:id="1333" w:author="impetus" w:date="2015-04-03T03:46:00Z">
          <w:pPr>
            <w:pStyle w:val="NormalWeb"/>
            <w:shd w:val="clear" w:color="auto" w:fill="FFFFFF"/>
            <w:spacing w:before="0" w:beforeAutospacing="0" w:after="0" w:afterAutospacing="0" w:line="300" w:lineRule="atLeast"/>
            <w:ind w:firstLine="720"/>
            <w:jc w:val="both"/>
          </w:pPr>
        </w:pPrChange>
      </w:pPr>
      <w:del w:id="1334" w:author="impetus" w:date="2015-04-03T03:46:00Z">
        <w:r w:rsidDel="00881584">
          <w:rPr>
            <w:rFonts w:asciiTheme="minorHAnsi" w:hAnsiTheme="minorHAnsi" w:cstheme="minorHAnsi"/>
            <w:sz w:val="20"/>
            <w:szCs w:val="20"/>
          </w:rPr>
          <w:delText xml:space="preserve">Product Owners, Mentors, Evaluators and </w:delText>
        </w:r>
        <w:r w:rsidR="00197404" w:rsidDel="00881584">
          <w:rPr>
            <w:rFonts w:asciiTheme="minorHAnsi" w:hAnsiTheme="minorHAnsi" w:cstheme="minorHAnsi"/>
            <w:sz w:val="20"/>
            <w:szCs w:val="20"/>
          </w:rPr>
          <w:delText>Scrum</w:delText>
        </w:r>
        <w:r w:rsidDel="00881584">
          <w:rPr>
            <w:rFonts w:asciiTheme="minorHAnsi" w:hAnsiTheme="minorHAnsi" w:cstheme="minorHAnsi"/>
            <w:sz w:val="20"/>
            <w:szCs w:val="20"/>
          </w:rPr>
          <w:delText>team</w:delText>
        </w:r>
        <w:r w:rsidR="009A0F42" w:rsidDel="00881584">
          <w:rPr>
            <w:rFonts w:asciiTheme="minorHAnsi" w:hAnsiTheme="minorHAnsi" w:cstheme="minorHAnsi"/>
            <w:sz w:val="20"/>
            <w:szCs w:val="20"/>
          </w:rPr>
          <w:delText>s</w:delText>
        </w:r>
        <w:r w:rsidDel="00881584">
          <w:rPr>
            <w:rFonts w:asciiTheme="minorHAnsi" w:hAnsiTheme="minorHAnsi" w:cstheme="minorHAnsi"/>
            <w:sz w:val="20"/>
            <w:szCs w:val="20"/>
          </w:rPr>
          <w:delText>.</w:delText>
        </w:r>
      </w:del>
    </w:p>
    <w:p w:rsidR="00284897" w:rsidRPr="00AA13E8" w:rsidDel="00881584" w:rsidRDefault="00284897">
      <w:pPr>
        <w:pStyle w:val="NormalWeb"/>
        <w:shd w:val="clear" w:color="auto" w:fill="FFFFFF"/>
        <w:spacing w:before="120" w:beforeAutospacing="0" w:after="120" w:afterAutospacing="0" w:line="300" w:lineRule="atLeast"/>
        <w:jc w:val="both"/>
        <w:rPr>
          <w:del w:id="1335" w:author="impetus" w:date="2015-04-03T03:46:00Z"/>
          <w:rFonts w:asciiTheme="minorHAnsi" w:hAnsiTheme="minorHAnsi" w:cstheme="minorHAnsi"/>
          <w:sz w:val="20"/>
          <w:szCs w:val="20"/>
        </w:rPr>
        <w:pPrChange w:id="1336" w:author="impetus" w:date="2015-04-03T03:46:00Z">
          <w:pPr>
            <w:pStyle w:val="NormalWeb"/>
            <w:shd w:val="clear" w:color="auto" w:fill="FFFFFF"/>
            <w:spacing w:before="0" w:beforeAutospacing="0" w:after="0" w:afterAutospacing="0" w:line="300" w:lineRule="atLeast"/>
            <w:jc w:val="both"/>
          </w:pPr>
        </w:pPrChange>
      </w:pPr>
    </w:p>
    <w:p w:rsidR="00DB1C99" w:rsidRPr="00DB1C99" w:rsidDel="00881584" w:rsidRDefault="00DB1C99">
      <w:pPr>
        <w:pStyle w:val="Heading2"/>
        <w:spacing w:before="120" w:after="120" w:line="300" w:lineRule="atLeast"/>
        <w:rPr>
          <w:del w:id="1337" w:author="impetus" w:date="2015-04-03T03:46:00Z"/>
          <w:rStyle w:val="Strong"/>
          <w:rFonts w:asciiTheme="minorHAnsi" w:eastAsiaTheme="minorHAnsi" w:hAnsiTheme="minorHAnsi" w:cstheme="minorBidi"/>
          <w:b/>
          <w:bCs/>
          <w:color w:val="auto"/>
          <w:sz w:val="22"/>
          <w:szCs w:val="22"/>
        </w:rPr>
        <w:pPrChange w:id="1338" w:author="impetus" w:date="2015-04-03T03:46:00Z">
          <w:pPr>
            <w:pStyle w:val="Heading2"/>
          </w:pPr>
        </w:pPrChange>
      </w:pPr>
      <w:bookmarkStart w:id="1339" w:name="_Toc354664793"/>
      <w:del w:id="1340" w:author="impetus" w:date="2015-04-03T03:46:00Z">
        <w:r w:rsidRPr="00DB1C99" w:rsidDel="00881584">
          <w:rPr>
            <w:rStyle w:val="Strong"/>
            <w:b/>
            <w:bCs/>
          </w:rPr>
          <w:delText>3.0 SCOPE</w:delText>
        </w:r>
        <w:bookmarkEnd w:id="1339"/>
      </w:del>
    </w:p>
    <w:p w:rsidR="0096073A" w:rsidRPr="0096073A" w:rsidDel="00881584" w:rsidRDefault="007265A7">
      <w:pPr>
        <w:pStyle w:val="BodyText"/>
        <w:spacing w:before="120" w:after="120"/>
        <w:rPr>
          <w:del w:id="1341" w:author="impetus" w:date="2015-04-03T03:46:00Z"/>
          <w:rFonts w:asciiTheme="minorHAnsi" w:hAnsiTheme="minorHAnsi" w:cs="Arial"/>
          <w:b/>
          <w:sz w:val="22"/>
        </w:rPr>
        <w:pPrChange w:id="1342" w:author="impetus" w:date="2015-04-03T03:46:00Z">
          <w:pPr>
            <w:pStyle w:val="BodyText"/>
          </w:pPr>
        </w:pPrChange>
      </w:pPr>
      <w:del w:id="1343" w:author="impetus" w:date="2015-04-03T03:46:00Z">
        <w:r w:rsidDel="00881584">
          <w:rPr>
            <w:rStyle w:val="Heading4Char"/>
          </w:rPr>
          <w:delText>3.1 In</w:delText>
        </w:r>
        <w:r w:rsidR="00344385" w:rsidDel="00881584">
          <w:rPr>
            <w:rStyle w:val="Heading4Char"/>
          </w:rPr>
          <w:delText xml:space="preserve"> Scope </w:delText>
        </w:r>
        <w:r w:rsidR="00A80FCB" w:rsidRPr="00AA13E8" w:rsidDel="00881584">
          <w:rPr>
            <w:rFonts w:asciiTheme="minorHAnsi" w:hAnsiTheme="minorHAnsi" w:cstheme="minorHAnsi"/>
            <w:szCs w:val="20"/>
          </w:rPr>
          <w:br/>
        </w:r>
        <w:r w:rsidR="0096073A" w:rsidRPr="0096073A" w:rsidDel="00881584">
          <w:rPr>
            <w:rFonts w:asciiTheme="minorHAnsi" w:hAnsiTheme="minorHAnsi" w:cs="Arial"/>
            <w:sz w:val="22"/>
          </w:rPr>
          <w:delText>The scope of testing as explained in this section is to test the functionality that runs on Windows 8 Mobile devices</w:delText>
        </w:r>
        <w:r w:rsidR="002448E3" w:rsidDel="00881584">
          <w:rPr>
            <w:rFonts w:asciiTheme="minorHAnsi" w:hAnsiTheme="minorHAnsi" w:cs="Arial"/>
            <w:sz w:val="22"/>
          </w:rPr>
          <w:delText>(WP8)</w:delText>
        </w:r>
        <w:r w:rsidR="00995186" w:rsidDel="00881584">
          <w:rPr>
            <w:rFonts w:asciiTheme="minorHAnsi" w:hAnsiTheme="minorHAnsi" w:cs="Arial"/>
            <w:sz w:val="22"/>
          </w:rPr>
          <w:delText xml:space="preserve"> , Web service and admin UI</w:delText>
        </w:r>
        <w:r w:rsidR="0096073A" w:rsidRPr="0096073A" w:rsidDel="00881584">
          <w:rPr>
            <w:rFonts w:asciiTheme="minorHAnsi" w:hAnsiTheme="minorHAnsi" w:cs="Arial"/>
            <w:sz w:val="22"/>
          </w:rPr>
          <w:delText>. The tests are organized by requirement category such as functi</w:delText>
        </w:r>
        <w:r w:rsidR="00CA2AC3" w:rsidDel="00881584">
          <w:rPr>
            <w:rFonts w:asciiTheme="minorHAnsi" w:hAnsiTheme="minorHAnsi" w:cs="Arial"/>
            <w:sz w:val="22"/>
          </w:rPr>
          <w:delText xml:space="preserve">onality, integration </w:delText>
        </w:r>
        <w:r w:rsidR="0096073A" w:rsidRPr="0096073A" w:rsidDel="00881584">
          <w:rPr>
            <w:rFonts w:asciiTheme="minorHAnsi" w:hAnsiTheme="minorHAnsi" w:cs="Arial"/>
            <w:sz w:val="22"/>
          </w:rPr>
          <w:delText xml:space="preserve">etc. The procedure for performing these tests such as preparing test cases, setup of the required test environment, logging defects and reporting are explained. </w:delText>
        </w:r>
      </w:del>
    </w:p>
    <w:p w:rsidR="00344385" w:rsidDel="00881584" w:rsidRDefault="00344385">
      <w:pPr>
        <w:pStyle w:val="BodyText"/>
        <w:spacing w:before="120" w:after="120"/>
        <w:ind w:left="0"/>
        <w:rPr>
          <w:del w:id="1344" w:author="impetus" w:date="2015-04-03T03:46:00Z"/>
          <w:rFonts w:asciiTheme="minorHAnsi" w:hAnsiTheme="minorHAnsi" w:cs="Arial"/>
          <w:sz w:val="22"/>
        </w:rPr>
        <w:pPrChange w:id="1345" w:author="impetus" w:date="2015-04-03T03:46:00Z">
          <w:pPr>
            <w:pStyle w:val="BodyText"/>
            <w:ind w:left="0"/>
          </w:pPr>
        </w:pPrChange>
      </w:pPr>
    </w:p>
    <w:p w:rsidR="007265A7" w:rsidDel="00881584" w:rsidRDefault="007265A7">
      <w:pPr>
        <w:pStyle w:val="BodyText"/>
        <w:spacing w:before="120" w:after="120"/>
        <w:rPr>
          <w:ins w:id="1346" w:author="Pallavi Chaudhary" w:date="2013-09-20T11:08:00Z"/>
          <w:del w:id="1347" w:author="impetus" w:date="2015-04-03T03:46:00Z"/>
          <w:rFonts w:asciiTheme="minorHAnsi" w:hAnsiTheme="minorHAnsi" w:cs="Arial"/>
          <w:sz w:val="22"/>
        </w:rPr>
        <w:pPrChange w:id="1348" w:author="impetus" w:date="2015-04-03T03:46:00Z">
          <w:pPr>
            <w:pStyle w:val="BodyText"/>
          </w:pPr>
        </w:pPrChange>
      </w:pPr>
      <w:del w:id="1349" w:author="impetus" w:date="2015-04-03T03:46:00Z">
        <w:r w:rsidDel="00881584">
          <w:rPr>
            <w:rStyle w:val="Heading4Char"/>
          </w:rPr>
          <w:delText xml:space="preserve">3.1 Out </w:delText>
        </w:r>
        <w:r w:rsidR="00E714C2" w:rsidDel="00881584">
          <w:rPr>
            <w:rStyle w:val="Heading4Char"/>
          </w:rPr>
          <w:delText>of Scope</w:delText>
        </w:r>
      </w:del>
    </w:p>
    <w:p w:rsidR="0096073A" w:rsidRPr="0096073A" w:rsidDel="00881584" w:rsidRDefault="0096073A">
      <w:pPr>
        <w:pStyle w:val="BodyText"/>
        <w:spacing w:before="120" w:after="120"/>
        <w:rPr>
          <w:del w:id="1350" w:author="impetus" w:date="2015-04-03T03:46:00Z"/>
          <w:rFonts w:asciiTheme="minorHAnsi" w:hAnsiTheme="minorHAnsi" w:cs="Arial"/>
          <w:b/>
          <w:sz w:val="22"/>
        </w:rPr>
        <w:pPrChange w:id="1351" w:author="impetus" w:date="2015-04-03T03:46:00Z">
          <w:pPr>
            <w:pStyle w:val="BodyText"/>
          </w:pPr>
        </w:pPrChange>
      </w:pPr>
      <w:del w:id="1352" w:author="impetus" w:date="2015-04-03T03:46:00Z">
        <w:r w:rsidRPr="0096073A" w:rsidDel="00881584">
          <w:rPr>
            <w:rFonts w:asciiTheme="minorHAnsi" w:hAnsiTheme="minorHAnsi" w:cs="Arial"/>
            <w:sz w:val="22"/>
          </w:rPr>
          <w:delText>This section does NOT address the following general requirements:</w:delText>
        </w:r>
      </w:del>
    </w:p>
    <w:p w:rsidR="0096073A" w:rsidRPr="0096073A" w:rsidDel="00881584" w:rsidRDefault="0096073A">
      <w:pPr>
        <w:pStyle w:val="BodyText"/>
        <w:spacing w:before="120" w:after="120"/>
        <w:rPr>
          <w:del w:id="1353" w:author="impetus" w:date="2015-04-03T03:46:00Z"/>
          <w:rFonts w:asciiTheme="minorHAnsi" w:hAnsiTheme="minorHAnsi" w:cs="Arial"/>
          <w:b/>
          <w:sz w:val="22"/>
        </w:rPr>
        <w:pPrChange w:id="1354" w:author="impetus" w:date="2015-04-03T03:46:00Z">
          <w:pPr>
            <w:pStyle w:val="BodyText"/>
          </w:pPr>
        </w:pPrChange>
      </w:pPr>
      <w:del w:id="1355" w:author="impetus" w:date="2015-04-03T03:46:00Z">
        <w:r w:rsidRPr="0096073A" w:rsidDel="00881584">
          <w:rPr>
            <w:rFonts w:asciiTheme="minorHAnsi" w:hAnsiTheme="minorHAnsi" w:cs="Arial"/>
            <w:sz w:val="22"/>
          </w:rPr>
          <w:delText xml:space="preserve">&gt;Testing requirements specific to a particular OEM or network </w:delText>
        </w:r>
        <w:r w:rsidR="009741F2" w:rsidRPr="0096073A" w:rsidDel="00881584">
          <w:rPr>
            <w:rFonts w:asciiTheme="minorHAnsi" w:hAnsiTheme="minorHAnsi" w:cs="Arial"/>
            <w:sz w:val="22"/>
          </w:rPr>
          <w:delText>operator’s</w:delText>
        </w:r>
        <w:r w:rsidRPr="0096073A" w:rsidDel="00881584">
          <w:rPr>
            <w:rFonts w:asciiTheme="minorHAnsi" w:hAnsiTheme="minorHAnsi" w:cs="Arial"/>
            <w:sz w:val="22"/>
          </w:rPr>
          <w:delText xml:space="preserve"> device, user </w:delText>
        </w:r>
        <w:r w:rsidR="009741F2" w:rsidRPr="0096073A" w:rsidDel="00881584">
          <w:rPr>
            <w:rFonts w:asciiTheme="minorHAnsi" w:hAnsiTheme="minorHAnsi" w:cs="Arial"/>
            <w:sz w:val="22"/>
          </w:rPr>
          <w:delText xml:space="preserve">interface </w:delText>
        </w:r>
        <w:r w:rsidR="009741F2" w:rsidDel="00881584">
          <w:rPr>
            <w:rFonts w:asciiTheme="minorHAnsi" w:hAnsiTheme="minorHAnsi" w:cs="Arial"/>
            <w:sz w:val="22"/>
          </w:rPr>
          <w:delText>/usability h</w:delText>
        </w:r>
        <w:r w:rsidR="009741F2" w:rsidRPr="009741F2" w:rsidDel="00881584">
          <w:rPr>
            <w:rFonts w:asciiTheme="minorHAnsi" w:hAnsiTheme="minorHAnsi" w:cs="Arial"/>
            <w:sz w:val="22"/>
          </w:rPr>
          <w:delText xml:space="preserve">euristics </w:delText>
        </w:r>
        <w:r w:rsidR="009741F2" w:rsidDel="00881584">
          <w:rPr>
            <w:rFonts w:asciiTheme="minorHAnsi" w:hAnsiTheme="minorHAnsi" w:cs="Arial"/>
            <w:sz w:val="22"/>
          </w:rPr>
          <w:delText>for</w:delText>
        </w:r>
        <w:r w:rsidRPr="0096073A" w:rsidDel="00881584">
          <w:rPr>
            <w:rFonts w:asciiTheme="minorHAnsi" w:hAnsiTheme="minorHAnsi" w:cs="Arial"/>
            <w:sz w:val="22"/>
          </w:rPr>
          <w:delText>standards (platform standards) implementation.</w:delText>
        </w:r>
      </w:del>
    </w:p>
    <w:p w:rsidR="0096073A" w:rsidDel="00881584" w:rsidRDefault="0096073A">
      <w:pPr>
        <w:pStyle w:val="BodyText"/>
        <w:spacing w:before="120" w:after="120"/>
        <w:rPr>
          <w:del w:id="1356" w:author="impetus" w:date="2015-04-03T03:46:00Z"/>
          <w:rFonts w:asciiTheme="minorHAnsi" w:hAnsiTheme="minorHAnsi" w:cs="Arial"/>
          <w:sz w:val="22"/>
        </w:rPr>
        <w:pPrChange w:id="1357" w:author="impetus" w:date="2015-04-03T03:46:00Z">
          <w:pPr>
            <w:pStyle w:val="BodyText"/>
          </w:pPr>
        </w:pPrChange>
      </w:pPr>
      <w:del w:id="1358" w:author="impetus" w:date="2015-04-03T03:46:00Z">
        <w:r w:rsidRPr="0096073A" w:rsidDel="00881584">
          <w:rPr>
            <w:rFonts w:asciiTheme="minorHAnsi" w:hAnsiTheme="minorHAnsi" w:cs="Arial"/>
            <w:sz w:val="22"/>
          </w:rPr>
          <w:delText>&gt;Testing functionality out of scope of the references.</w:delText>
        </w:r>
      </w:del>
    </w:p>
    <w:p w:rsidR="00F01F16" w:rsidRPr="00F01F16" w:rsidDel="00881584" w:rsidRDefault="00F01F16">
      <w:pPr>
        <w:pStyle w:val="BodyText"/>
        <w:spacing w:before="120" w:after="120"/>
        <w:rPr>
          <w:del w:id="1359" w:author="impetus" w:date="2015-04-03T03:46:00Z"/>
          <w:rFonts w:asciiTheme="minorHAnsi" w:hAnsiTheme="minorHAnsi" w:cs="Arial"/>
          <w:sz w:val="22"/>
        </w:rPr>
        <w:pPrChange w:id="1360" w:author="impetus" w:date="2015-04-03T03:46:00Z">
          <w:pPr>
            <w:pStyle w:val="BodyText"/>
          </w:pPr>
        </w:pPrChange>
      </w:pPr>
      <w:del w:id="1361" w:author="impetus" w:date="2015-04-03T03:46:00Z">
        <w:r w:rsidDel="00881584">
          <w:rPr>
            <w:rFonts w:asciiTheme="minorHAnsi" w:hAnsiTheme="minorHAnsi" w:cs="Arial"/>
            <w:sz w:val="22"/>
          </w:rPr>
          <w:delText>&gt;</w:delText>
        </w:r>
        <w:r w:rsidRPr="00F01F16" w:rsidDel="00881584">
          <w:rPr>
            <w:rFonts w:asciiTheme="minorHAnsi" w:hAnsiTheme="minorHAnsi" w:cs="Arial"/>
            <w:sz w:val="22"/>
          </w:rPr>
          <w:delText>Functional verification with actual data</w:delText>
        </w:r>
      </w:del>
    </w:p>
    <w:p w:rsidR="00F01F16" w:rsidRPr="00F01F16" w:rsidDel="00881584" w:rsidRDefault="00F01F16">
      <w:pPr>
        <w:pStyle w:val="BodyText"/>
        <w:spacing w:before="120" w:after="120"/>
        <w:rPr>
          <w:del w:id="1362" w:author="impetus" w:date="2015-04-03T03:46:00Z"/>
          <w:rFonts w:asciiTheme="minorHAnsi" w:hAnsiTheme="minorHAnsi" w:cs="Arial"/>
          <w:sz w:val="22"/>
        </w:rPr>
        <w:pPrChange w:id="1363" w:author="impetus" w:date="2015-04-03T03:46:00Z">
          <w:pPr>
            <w:pStyle w:val="BodyText"/>
          </w:pPr>
        </w:pPrChange>
      </w:pPr>
      <w:del w:id="1364" w:author="impetus" w:date="2015-04-03T03:46:00Z">
        <w:r w:rsidDel="00881584">
          <w:rPr>
            <w:rFonts w:asciiTheme="minorHAnsi" w:hAnsiTheme="minorHAnsi" w:cs="Arial"/>
            <w:sz w:val="22"/>
          </w:rPr>
          <w:delText>&gt;</w:delText>
        </w:r>
        <w:r w:rsidRPr="00F01F16" w:rsidDel="00881584">
          <w:rPr>
            <w:rFonts w:asciiTheme="minorHAnsi" w:hAnsiTheme="minorHAnsi" w:cs="Arial"/>
            <w:sz w:val="22"/>
          </w:rPr>
          <w:delText>Performance verification</w:delText>
        </w:r>
        <w:r w:rsidR="001B0120" w:rsidDel="00881584">
          <w:rPr>
            <w:rFonts w:asciiTheme="minorHAnsi" w:hAnsiTheme="minorHAnsi" w:cs="Arial"/>
            <w:sz w:val="22"/>
          </w:rPr>
          <w:delText xml:space="preserve"> of web service</w:delText>
        </w:r>
        <w:r w:rsidRPr="00F01F16" w:rsidDel="00881584">
          <w:rPr>
            <w:rFonts w:asciiTheme="minorHAnsi" w:hAnsiTheme="minorHAnsi" w:cs="Arial"/>
            <w:sz w:val="22"/>
          </w:rPr>
          <w:delText xml:space="preserve"> with actual amount of data in database</w:delText>
        </w:r>
      </w:del>
    </w:p>
    <w:p w:rsidR="0096073A" w:rsidRPr="003F7ECF" w:rsidDel="00881584" w:rsidRDefault="0096073A">
      <w:pPr>
        <w:pStyle w:val="BodyText"/>
        <w:spacing w:before="120" w:after="120"/>
        <w:rPr>
          <w:del w:id="1365" w:author="impetus" w:date="2015-04-03T03:46:00Z"/>
          <w:rFonts w:cs="Arial"/>
          <w:b/>
        </w:rPr>
        <w:pPrChange w:id="1366" w:author="impetus" w:date="2015-04-03T03:46:00Z">
          <w:pPr>
            <w:pStyle w:val="BodyText"/>
          </w:pPr>
        </w:pPrChange>
      </w:pPr>
    </w:p>
    <w:p w:rsidR="00A80FCB" w:rsidRPr="00AA13E8" w:rsidDel="00881584" w:rsidRDefault="00A80FCB">
      <w:pPr>
        <w:pStyle w:val="NormalWeb"/>
        <w:shd w:val="clear" w:color="auto" w:fill="FFFFFF"/>
        <w:spacing w:before="120" w:beforeAutospacing="0" w:after="120" w:afterAutospacing="0" w:line="300" w:lineRule="atLeast"/>
        <w:jc w:val="both"/>
        <w:rPr>
          <w:del w:id="1367" w:author="impetus" w:date="2015-04-03T03:46:00Z"/>
          <w:rFonts w:asciiTheme="minorHAnsi" w:hAnsiTheme="minorHAnsi" w:cstheme="minorHAnsi"/>
          <w:sz w:val="20"/>
          <w:szCs w:val="20"/>
        </w:rPr>
        <w:pPrChange w:id="1368" w:author="impetus" w:date="2015-04-03T03:46:00Z">
          <w:pPr>
            <w:pStyle w:val="NormalWeb"/>
            <w:shd w:val="clear" w:color="auto" w:fill="FFFFFF"/>
            <w:spacing w:before="0" w:beforeAutospacing="0" w:after="0" w:afterAutospacing="0" w:line="300" w:lineRule="atLeast"/>
            <w:jc w:val="both"/>
          </w:pPr>
        </w:pPrChange>
      </w:pPr>
    </w:p>
    <w:p w:rsidR="00E90A0A" w:rsidRPr="00AA13E8" w:rsidDel="00881584" w:rsidRDefault="00E90A0A">
      <w:pPr>
        <w:pStyle w:val="NormalWeb"/>
        <w:shd w:val="clear" w:color="auto" w:fill="FFFFFF"/>
        <w:spacing w:before="120" w:beforeAutospacing="0" w:after="120" w:afterAutospacing="0" w:line="300" w:lineRule="atLeast"/>
        <w:rPr>
          <w:del w:id="1369" w:author="impetus" w:date="2015-04-03T03:46:00Z"/>
          <w:rFonts w:asciiTheme="minorHAnsi" w:hAnsiTheme="minorHAnsi" w:cstheme="minorHAnsi"/>
          <w:b/>
          <w:bCs/>
          <w:sz w:val="20"/>
          <w:szCs w:val="20"/>
        </w:rPr>
        <w:pPrChange w:id="1370" w:author="impetus" w:date="2015-04-03T03:46:00Z">
          <w:pPr>
            <w:pStyle w:val="NormalWeb"/>
            <w:shd w:val="clear" w:color="auto" w:fill="FFFFFF"/>
            <w:spacing w:before="0" w:beforeAutospacing="0" w:after="0" w:afterAutospacing="0" w:line="300" w:lineRule="atLeast"/>
          </w:pPr>
        </w:pPrChange>
      </w:pPr>
    </w:p>
    <w:p w:rsidR="00B40441" w:rsidRPr="00DB1C99" w:rsidDel="00881584" w:rsidRDefault="00A80FCB">
      <w:pPr>
        <w:pStyle w:val="Heading2"/>
        <w:spacing w:before="120" w:after="120" w:line="300" w:lineRule="atLeast"/>
        <w:rPr>
          <w:del w:id="1371" w:author="impetus" w:date="2015-04-03T03:46:00Z"/>
          <w:rStyle w:val="Strong"/>
          <w:rFonts w:asciiTheme="minorHAnsi" w:eastAsiaTheme="minorHAnsi" w:hAnsiTheme="minorHAnsi" w:cstheme="minorBidi"/>
          <w:b/>
          <w:bCs/>
          <w:color w:val="auto"/>
          <w:sz w:val="22"/>
          <w:szCs w:val="22"/>
        </w:rPr>
        <w:pPrChange w:id="1372" w:author="impetus" w:date="2015-04-03T03:46:00Z">
          <w:pPr>
            <w:pStyle w:val="Heading2"/>
          </w:pPr>
        </w:pPrChange>
      </w:pPr>
      <w:bookmarkStart w:id="1373" w:name="_Toc354664794"/>
      <w:del w:id="1374" w:author="impetus" w:date="2015-04-03T03:46:00Z">
        <w:r w:rsidRPr="00DB1C99" w:rsidDel="00881584">
          <w:rPr>
            <w:rStyle w:val="Strong"/>
            <w:b/>
            <w:bCs/>
          </w:rPr>
          <w:delText>4.0 TESTING STRATEGY</w:delText>
        </w:r>
        <w:bookmarkEnd w:id="1373"/>
      </w:del>
    </w:p>
    <w:p w:rsidR="0063246C" w:rsidRPr="00CD3C0D" w:rsidDel="00881584" w:rsidRDefault="0063246C">
      <w:pPr>
        <w:spacing w:before="120" w:after="120" w:line="300" w:lineRule="atLeast"/>
        <w:ind w:left="720"/>
        <w:rPr>
          <w:del w:id="1375" w:author="impetus" w:date="2015-04-03T03:46:00Z"/>
          <w:rFonts w:cs="Arial"/>
        </w:rPr>
        <w:pPrChange w:id="1376" w:author="impetus" w:date="2015-04-03T03:46:00Z">
          <w:pPr>
            <w:ind w:left="720"/>
          </w:pPr>
        </w:pPrChange>
      </w:pPr>
      <w:del w:id="1377" w:author="impetus" w:date="2015-04-03T03:46:00Z">
        <w:r w:rsidRPr="00CD3C0D" w:rsidDel="00881584">
          <w:rPr>
            <w:rFonts w:cs="Arial"/>
          </w:rPr>
          <w:delText>The Test Strategy presents the recommended approac</w:delText>
        </w:r>
        <w:r w:rsidDel="00881584">
          <w:rPr>
            <w:rFonts w:cs="Arial"/>
          </w:rPr>
          <w:delText>h to the testing of the Workforce Management case study</w:delText>
        </w:r>
        <w:r w:rsidRPr="00CD3C0D" w:rsidDel="00881584">
          <w:rPr>
            <w:rFonts w:cs="Arial"/>
          </w:rPr>
          <w:delText xml:space="preserve">.  The main considerations for the test strategy are the techniques to be used and the </w:delText>
        </w:r>
        <w:r w:rsidR="00A51591" w:rsidDel="00881584">
          <w:rPr>
            <w:rFonts w:cs="Arial"/>
          </w:rPr>
          <w:delText>criteria</w:delText>
        </w:r>
        <w:r w:rsidRPr="00CD3C0D" w:rsidDel="00881584">
          <w:rPr>
            <w:rFonts w:cs="Arial"/>
          </w:rPr>
          <w:delText xml:space="preserve">for knowing when the testing is </w:delText>
        </w:r>
        <w:r w:rsidDel="00881584">
          <w:rPr>
            <w:rFonts w:cs="Arial"/>
          </w:rPr>
          <w:delText>completed.</w:delText>
        </w:r>
      </w:del>
    </w:p>
    <w:p w:rsidR="0063246C" w:rsidRPr="00CD3C0D" w:rsidDel="00881584" w:rsidRDefault="0063246C">
      <w:pPr>
        <w:spacing w:before="120" w:after="120" w:line="300" w:lineRule="atLeast"/>
        <w:ind w:left="720"/>
        <w:rPr>
          <w:del w:id="1378" w:author="impetus" w:date="2015-04-03T03:46:00Z"/>
          <w:rFonts w:cs="Arial"/>
          <w:b/>
          <w:i/>
        </w:rPr>
        <w:pPrChange w:id="1379" w:author="impetus" w:date="2015-04-03T03:46:00Z">
          <w:pPr>
            <w:ind w:left="720"/>
          </w:pPr>
        </w:pPrChange>
      </w:pPr>
      <w:del w:id="1380" w:author="impetus" w:date="2015-04-03T03:46:00Z">
        <w:r w:rsidRPr="00CD3C0D" w:rsidDel="00881584">
          <w:rPr>
            <w:rFonts w:cs="Arial"/>
            <w:b/>
            <w:i/>
          </w:rPr>
          <w:delText>QA will be informed of the application functionality as defined by the reference application. Documented features are implemented in the application and work as expected. Sources for the information will consist of the reference application primarily and any other document specifying functionality not contained within the reference application.</w:delText>
        </w:r>
      </w:del>
    </w:p>
    <w:p w:rsidR="0063246C" w:rsidRPr="00CD3C0D" w:rsidDel="00881584" w:rsidRDefault="0063246C">
      <w:pPr>
        <w:pStyle w:val="BodyText"/>
        <w:spacing w:before="120" w:after="120"/>
        <w:rPr>
          <w:del w:id="1381" w:author="impetus" w:date="2015-04-03T03:46:00Z"/>
        </w:rPr>
        <w:pPrChange w:id="1382" w:author="impetus" w:date="2015-04-03T03:46:00Z">
          <w:pPr>
            <w:pStyle w:val="BodyText"/>
          </w:pPr>
        </w:pPrChange>
      </w:pPr>
    </w:p>
    <w:p w:rsidR="0063246C" w:rsidDel="00881584" w:rsidRDefault="009F190C">
      <w:pPr>
        <w:pStyle w:val="Heading2"/>
        <w:spacing w:before="120" w:after="120" w:line="300" w:lineRule="atLeast"/>
        <w:rPr>
          <w:del w:id="1383" w:author="impetus" w:date="2015-04-03T03:46:00Z"/>
        </w:rPr>
        <w:pPrChange w:id="1384" w:author="impetus" w:date="2015-04-03T03:46:00Z">
          <w:pPr>
            <w:pStyle w:val="Heading2"/>
          </w:pPr>
        </w:pPrChange>
      </w:pPr>
      <w:bookmarkStart w:id="1385" w:name="_Toc246328731"/>
      <w:del w:id="1386" w:author="impetus" w:date="2015-04-03T03:46:00Z">
        <w:r w:rsidDel="00881584">
          <w:delText xml:space="preserve">4.1  </w:delText>
        </w:r>
        <w:r w:rsidR="0063246C" w:rsidDel="00881584">
          <w:delText>Manual</w:delText>
        </w:r>
        <w:bookmarkEnd w:id="1385"/>
        <w:r w:rsidR="000E2218" w:rsidDel="00881584">
          <w:delText>testing</w:delText>
        </w:r>
        <w:r w:rsidR="009A3C6E" w:rsidDel="00881584">
          <w:delText xml:space="preserve"> (</w:delText>
        </w:r>
        <w:r w:rsidR="00065267" w:rsidDel="00881584">
          <w:delText>functional)</w:delText>
        </w:r>
      </w:del>
    </w:p>
    <w:p w:rsidR="0063246C" w:rsidDel="00881584" w:rsidRDefault="0063246C">
      <w:pPr>
        <w:pStyle w:val="Heading3"/>
        <w:spacing w:before="120" w:after="120" w:line="300" w:lineRule="atLeast"/>
        <w:rPr>
          <w:del w:id="1387" w:author="impetus" w:date="2015-04-03T03:46:00Z"/>
        </w:rPr>
        <w:pPrChange w:id="1388" w:author="impetus" w:date="2015-04-03T03:46:00Z">
          <w:pPr>
            <w:pStyle w:val="Heading3"/>
          </w:pPr>
        </w:pPrChange>
      </w:pPr>
      <w:bookmarkStart w:id="1389" w:name="_Toc246328732"/>
      <w:del w:id="1390" w:author="impetus" w:date="2015-04-03T03:46:00Z">
        <w:r w:rsidDel="00881584">
          <w:delText>What</w:delText>
        </w:r>
        <w:bookmarkEnd w:id="1389"/>
      </w:del>
    </w:p>
    <w:p w:rsidR="0063246C" w:rsidDel="00881584" w:rsidRDefault="0063246C">
      <w:pPr>
        <w:pStyle w:val="ListParagraph"/>
        <w:numPr>
          <w:ilvl w:val="1"/>
          <w:numId w:val="16"/>
        </w:numPr>
        <w:spacing w:before="120" w:after="120" w:line="300" w:lineRule="atLeast"/>
        <w:ind w:firstLine="0"/>
        <w:rPr>
          <w:del w:id="1391" w:author="impetus" w:date="2015-04-03T03:46:00Z"/>
        </w:rPr>
        <w:pPrChange w:id="1392" w:author="impetus" w:date="2015-04-03T03:46:00Z">
          <w:pPr>
            <w:pStyle w:val="ListParagraph"/>
            <w:numPr>
              <w:ilvl w:val="1"/>
              <w:numId w:val="16"/>
            </w:numPr>
            <w:tabs>
              <w:tab w:val="num" w:pos="1440"/>
            </w:tabs>
            <w:ind w:left="1440" w:hanging="360"/>
          </w:pPr>
        </w:pPrChange>
      </w:pPr>
      <w:del w:id="1393" w:author="impetus" w:date="2015-04-03T03:46:00Z">
        <w:r w:rsidDel="00881584">
          <w:delText>The manual test cases wi</w:delText>
        </w:r>
        <w:r w:rsidR="00B82B1A" w:rsidDel="00881584">
          <w:delText>ll be derived from the requirement doc.</w:delText>
        </w:r>
      </w:del>
    </w:p>
    <w:p w:rsidR="009801CA" w:rsidDel="00881584" w:rsidRDefault="0063246C">
      <w:pPr>
        <w:pStyle w:val="ListParagraph"/>
        <w:numPr>
          <w:ilvl w:val="1"/>
          <w:numId w:val="16"/>
        </w:numPr>
        <w:spacing w:before="120" w:after="120" w:line="300" w:lineRule="atLeast"/>
        <w:ind w:firstLine="0"/>
        <w:rPr>
          <w:del w:id="1394" w:author="impetus" w:date="2015-04-03T03:46:00Z"/>
        </w:rPr>
        <w:pPrChange w:id="1395" w:author="impetus" w:date="2015-04-03T03:46:00Z">
          <w:pPr>
            <w:pStyle w:val="ListParagraph"/>
            <w:numPr>
              <w:ilvl w:val="1"/>
              <w:numId w:val="16"/>
            </w:numPr>
            <w:tabs>
              <w:tab w:val="num" w:pos="1440"/>
            </w:tabs>
            <w:ind w:left="1440" w:hanging="360"/>
          </w:pPr>
        </w:pPrChange>
      </w:pPr>
      <w:del w:id="1396" w:author="impetus" w:date="2015-04-03T03:46:00Z">
        <w:r w:rsidDel="00881584">
          <w:delText>The manual test cas</w:delText>
        </w:r>
        <w:r w:rsidR="00B82B1A" w:rsidDel="00881584">
          <w:delText>es will cover all major positive</w:delText>
        </w:r>
        <w:r w:rsidR="009741F2" w:rsidDel="00881584">
          <w:delText>and negative scenarios</w:delText>
        </w:r>
        <w:r w:rsidR="009801CA" w:rsidDel="00881584">
          <w:delText>.</w:delText>
        </w:r>
      </w:del>
    </w:p>
    <w:p w:rsidR="0063246C" w:rsidDel="00881584" w:rsidRDefault="00B82B1A">
      <w:pPr>
        <w:pStyle w:val="ListParagraph"/>
        <w:numPr>
          <w:ilvl w:val="1"/>
          <w:numId w:val="16"/>
        </w:numPr>
        <w:spacing w:before="120" w:after="120" w:line="300" w:lineRule="atLeast"/>
        <w:ind w:firstLine="0"/>
        <w:rPr>
          <w:del w:id="1397" w:author="impetus" w:date="2015-04-03T03:46:00Z"/>
        </w:rPr>
        <w:pPrChange w:id="1398" w:author="impetus" w:date="2015-04-03T03:46:00Z">
          <w:pPr>
            <w:pStyle w:val="ListParagraph"/>
            <w:numPr>
              <w:ilvl w:val="1"/>
              <w:numId w:val="16"/>
            </w:numPr>
            <w:tabs>
              <w:tab w:val="num" w:pos="1440"/>
            </w:tabs>
            <w:ind w:left="1440" w:hanging="360"/>
          </w:pPr>
        </w:pPrChange>
      </w:pPr>
      <w:del w:id="1399" w:author="impetus" w:date="2015-04-03T03:46:00Z">
        <w:r w:rsidDel="00881584">
          <w:delText xml:space="preserve">There should be manual test cases for provided functionality in </w:delText>
        </w:r>
        <w:r w:rsidR="00897EE0" w:rsidDel="00881584">
          <w:delText>AdminUI (Server side web application) and Mobile Application</w:delText>
        </w:r>
        <w:r w:rsidR="0063246C" w:rsidDel="00881584">
          <w:delText>.</w:delText>
        </w:r>
      </w:del>
    </w:p>
    <w:p w:rsidR="0063246C" w:rsidDel="00881584" w:rsidRDefault="0063246C">
      <w:pPr>
        <w:pStyle w:val="ListParagraph"/>
        <w:numPr>
          <w:ilvl w:val="1"/>
          <w:numId w:val="16"/>
        </w:numPr>
        <w:spacing w:before="120" w:after="120" w:line="300" w:lineRule="atLeast"/>
        <w:ind w:firstLine="0"/>
        <w:rPr>
          <w:del w:id="1400" w:author="impetus" w:date="2015-04-03T03:46:00Z"/>
        </w:rPr>
        <w:pPrChange w:id="1401" w:author="impetus" w:date="2015-04-03T03:46:00Z">
          <w:pPr>
            <w:pStyle w:val="ListParagraph"/>
            <w:numPr>
              <w:ilvl w:val="1"/>
              <w:numId w:val="16"/>
            </w:numPr>
            <w:tabs>
              <w:tab w:val="num" w:pos="1440"/>
            </w:tabs>
            <w:ind w:left="1440" w:hanging="360"/>
          </w:pPr>
        </w:pPrChange>
      </w:pPr>
      <w:del w:id="1402" w:author="impetus" w:date="2015-04-03T03:46:00Z">
        <w:r w:rsidDel="00881584">
          <w:delText>There should not be any requirement left out in the test cases.</w:delText>
        </w:r>
      </w:del>
    </w:p>
    <w:p w:rsidR="0063246C" w:rsidDel="00881584" w:rsidRDefault="0063246C">
      <w:pPr>
        <w:pStyle w:val="ListParagraph"/>
        <w:spacing w:before="120" w:after="120" w:line="300" w:lineRule="atLeast"/>
        <w:rPr>
          <w:del w:id="1403" w:author="impetus" w:date="2015-04-03T03:46:00Z"/>
        </w:rPr>
        <w:pPrChange w:id="1404" w:author="impetus" w:date="2015-04-03T03:46:00Z">
          <w:pPr>
            <w:pStyle w:val="ListParagraph"/>
          </w:pPr>
        </w:pPrChange>
      </w:pPr>
    </w:p>
    <w:p w:rsidR="0063246C" w:rsidDel="00881584" w:rsidRDefault="0063246C">
      <w:pPr>
        <w:pStyle w:val="Heading3"/>
        <w:spacing w:before="120" w:after="120" w:line="300" w:lineRule="atLeast"/>
        <w:rPr>
          <w:del w:id="1405" w:author="impetus" w:date="2015-04-03T03:46:00Z"/>
        </w:rPr>
        <w:pPrChange w:id="1406" w:author="impetus" w:date="2015-04-03T03:46:00Z">
          <w:pPr>
            <w:pStyle w:val="Heading3"/>
          </w:pPr>
        </w:pPrChange>
      </w:pPr>
      <w:bookmarkStart w:id="1407" w:name="_Toc246328733"/>
      <w:del w:id="1408" w:author="impetus" w:date="2015-04-03T03:46:00Z">
        <w:r w:rsidDel="00881584">
          <w:delText>How</w:delText>
        </w:r>
        <w:bookmarkEnd w:id="1407"/>
      </w:del>
    </w:p>
    <w:p w:rsidR="0063246C" w:rsidDel="00881584" w:rsidRDefault="0063246C">
      <w:pPr>
        <w:pStyle w:val="ListParagraph"/>
        <w:numPr>
          <w:ilvl w:val="1"/>
          <w:numId w:val="16"/>
        </w:numPr>
        <w:spacing w:before="120" w:after="120" w:line="300" w:lineRule="atLeast"/>
        <w:ind w:firstLine="0"/>
        <w:rPr>
          <w:del w:id="1409" w:author="impetus" w:date="2015-04-03T03:46:00Z"/>
        </w:rPr>
        <w:pPrChange w:id="1410" w:author="impetus" w:date="2015-04-03T03:46:00Z">
          <w:pPr>
            <w:pStyle w:val="ListParagraph"/>
            <w:numPr>
              <w:ilvl w:val="1"/>
              <w:numId w:val="16"/>
            </w:numPr>
            <w:tabs>
              <w:tab w:val="num" w:pos="1440"/>
            </w:tabs>
            <w:ind w:left="1440" w:hanging="360"/>
          </w:pPr>
        </w:pPrChange>
      </w:pPr>
      <w:del w:id="1411" w:author="impetus" w:date="2015-04-03T03:46:00Z">
        <w:r w:rsidDel="00881584">
          <w:delText>The ma</w:delText>
        </w:r>
        <w:r w:rsidR="00153DEA" w:rsidDel="00881584">
          <w:delText xml:space="preserve">nual test cases will be tested on the mentioned test </w:delText>
        </w:r>
        <w:r w:rsidR="00F91FEA" w:rsidDel="00881584">
          <w:delText>environment</w:delText>
        </w:r>
        <w:r w:rsidDel="00881584">
          <w:delText>.</w:delText>
        </w:r>
      </w:del>
    </w:p>
    <w:p w:rsidR="0063246C" w:rsidDel="00881584" w:rsidRDefault="0063246C">
      <w:pPr>
        <w:pStyle w:val="ListParagraph"/>
        <w:numPr>
          <w:ilvl w:val="1"/>
          <w:numId w:val="16"/>
        </w:numPr>
        <w:spacing w:before="120" w:after="120" w:line="300" w:lineRule="atLeast"/>
        <w:ind w:firstLine="0"/>
        <w:rPr>
          <w:del w:id="1412" w:author="impetus" w:date="2015-04-03T03:46:00Z"/>
        </w:rPr>
        <w:pPrChange w:id="1413" w:author="impetus" w:date="2015-04-03T03:46:00Z">
          <w:pPr>
            <w:pStyle w:val="ListParagraph"/>
            <w:numPr>
              <w:ilvl w:val="1"/>
              <w:numId w:val="16"/>
            </w:numPr>
            <w:tabs>
              <w:tab w:val="num" w:pos="1440"/>
            </w:tabs>
            <w:ind w:left="1440" w:hanging="360"/>
          </w:pPr>
        </w:pPrChange>
      </w:pPr>
      <w:del w:id="1414" w:author="impetus" w:date="2015-04-03T03:46:00Z">
        <w:r w:rsidDel="00881584">
          <w:delText>The Earlier Defect will be verified first (if Any), before executing the tests for each cycle.</w:delText>
        </w:r>
      </w:del>
    </w:p>
    <w:p w:rsidR="0063246C" w:rsidDel="00881584" w:rsidRDefault="0063246C">
      <w:pPr>
        <w:pStyle w:val="ListParagraph"/>
        <w:numPr>
          <w:ilvl w:val="1"/>
          <w:numId w:val="16"/>
        </w:numPr>
        <w:spacing w:before="120" w:after="120" w:line="300" w:lineRule="atLeast"/>
        <w:ind w:firstLine="0"/>
        <w:rPr>
          <w:del w:id="1415" w:author="impetus" w:date="2015-04-03T03:46:00Z"/>
        </w:rPr>
        <w:pPrChange w:id="1416" w:author="impetus" w:date="2015-04-03T03:46:00Z">
          <w:pPr>
            <w:pStyle w:val="ListParagraph"/>
            <w:numPr>
              <w:ilvl w:val="1"/>
              <w:numId w:val="16"/>
            </w:numPr>
            <w:tabs>
              <w:tab w:val="num" w:pos="1440"/>
            </w:tabs>
            <w:ind w:left="1440" w:hanging="360"/>
          </w:pPr>
        </w:pPrChange>
      </w:pPr>
      <w:del w:id="1417" w:author="impetus" w:date="2015-04-03T03:46:00Z">
        <w:r w:rsidDel="00881584">
          <w:delText xml:space="preserve">There will </w:delText>
        </w:r>
        <w:r w:rsidR="00153DEA" w:rsidDel="00881584">
          <w:delText xml:space="preserve">be </w:delText>
        </w:r>
        <w:r w:rsidDel="00881584">
          <w:delText>Report published on the execution.</w:delText>
        </w:r>
      </w:del>
    </w:p>
    <w:p w:rsidR="00F91FEA" w:rsidDel="00881584" w:rsidRDefault="00F91FEA">
      <w:pPr>
        <w:pStyle w:val="ListParagraph"/>
        <w:spacing w:before="120" w:after="120" w:line="300" w:lineRule="atLeast"/>
        <w:ind w:left="1440"/>
        <w:rPr>
          <w:del w:id="1418" w:author="impetus" w:date="2015-04-03T03:46:00Z"/>
        </w:rPr>
        <w:pPrChange w:id="1419" w:author="impetus" w:date="2015-04-03T03:46:00Z">
          <w:pPr>
            <w:pStyle w:val="ListParagraph"/>
            <w:ind w:left="1440"/>
          </w:pPr>
        </w:pPrChange>
      </w:pPr>
    </w:p>
    <w:p w:rsidR="00F91FEA" w:rsidRPr="00F91FEA" w:rsidDel="00881584" w:rsidRDefault="009F190C">
      <w:pPr>
        <w:pStyle w:val="Heading2"/>
        <w:spacing w:before="120" w:after="120" w:line="300" w:lineRule="atLeast"/>
        <w:rPr>
          <w:del w:id="1420" w:author="impetus" w:date="2015-04-03T03:46:00Z"/>
        </w:rPr>
        <w:pPrChange w:id="1421" w:author="impetus" w:date="2015-04-03T03:46:00Z">
          <w:pPr>
            <w:pStyle w:val="Heading2"/>
          </w:pPr>
        </w:pPrChange>
      </w:pPr>
      <w:bookmarkStart w:id="1422" w:name="_Toc246328734"/>
      <w:del w:id="1423" w:author="impetus" w:date="2015-04-03T03:46:00Z">
        <w:r w:rsidDel="00881584">
          <w:delText>4.2 Automated</w:delText>
        </w:r>
        <w:bookmarkEnd w:id="1422"/>
        <w:r w:rsidR="009A3C6E" w:rsidDel="00881584">
          <w:delText>Testing (</w:delText>
        </w:r>
        <w:r w:rsidR="0065270C" w:rsidDel="00881584">
          <w:delText>functional)</w:delText>
        </w:r>
      </w:del>
    </w:p>
    <w:p w:rsidR="00F91FEA" w:rsidDel="00881584" w:rsidRDefault="00F91FEA">
      <w:pPr>
        <w:pStyle w:val="Heading3"/>
        <w:spacing w:before="120" w:after="120" w:line="300" w:lineRule="atLeast"/>
        <w:rPr>
          <w:del w:id="1424" w:author="impetus" w:date="2015-04-03T03:46:00Z"/>
        </w:rPr>
        <w:pPrChange w:id="1425" w:author="impetus" w:date="2015-04-03T03:46:00Z">
          <w:pPr>
            <w:pStyle w:val="Heading3"/>
          </w:pPr>
        </w:pPrChange>
      </w:pPr>
      <w:bookmarkStart w:id="1426" w:name="_Toc246328735"/>
      <w:del w:id="1427" w:author="impetus" w:date="2015-04-03T03:46:00Z">
        <w:r w:rsidDel="00881584">
          <w:delText>What</w:delText>
        </w:r>
        <w:bookmarkEnd w:id="1426"/>
      </w:del>
    </w:p>
    <w:p w:rsidR="00F91FEA" w:rsidDel="00881584" w:rsidRDefault="00F91FEA">
      <w:pPr>
        <w:pStyle w:val="ListParagraph"/>
        <w:numPr>
          <w:ilvl w:val="1"/>
          <w:numId w:val="16"/>
        </w:numPr>
        <w:spacing w:before="120" w:after="120" w:line="300" w:lineRule="atLeast"/>
        <w:ind w:firstLine="0"/>
        <w:rPr>
          <w:del w:id="1428" w:author="impetus" w:date="2015-04-03T03:46:00Z"/>
        </w:rPr>
        <w:pPrChange w:id="1429" w:author="impetus" w:date="2015-04-03T03:46:00Z">
          <w:pPr>
            <w:pStyle w:val="ListParagraph"/>
            <w:numPr>
              <w:ilvl w:val="1"/>
              <w:numId w:val="16"/>
            </w:numPr>
            <w:tabs>
              <w:tab w:val="num" w:pos="1440"/>
            </w:tabs>
            <w:ind w:left="1440" w:hanging="360"/>
          </w:pPr>
        </w:pPrChange>
      </w:pPr>
      <w:del w:id="1430" w:author="impetus" w:date="2015-04-03T03:46:00Z">
        <w:r w:rsidDel="00881584">
          <w:delText xml:space="preserve">Only Web services API </w:delText>
        </w:r>
        <w:r w:rsidR="00C23B6F" w:rsidDel="00881584">
          <w:delText xml:space="preserve">functional </w:delText>
        </w:r>
        <w:r w:rsidDel="00881584">
          <w:delText>automation testing will be done.</w:delText>
        </w:r>
      </w:del>
    </w:p>
    <w:p w:rsidR="00F91FEA" w:rsidDel="00881584" w:rsidRDefault="00F91FEA">
      <w:pPr>
        <w:pStyle w:val="ListParagraph"/>
        <w:numPr>
          <w:ilvl w:val="1"/>
          <w:numId w:val="16"/>
        </w:numPr>
        <w:spacing w:before="120" w:after="120" w:line="300" w:lineRule="atLeast"/>
        <w:ind w:firstLine="0"/>
        <w:rPr>
          <w:del w:id="1431" w:author="impetus" w:date="2015-04-03T03:46:00Z"/>
        </w:rPr>
        <w:pPrChange w:id="1432" w:author="impetus" w:date="2015-04-03T03:46:00Z">
          <w:pPr>
            <w:pStyle w:val="ListParagraph"/>
            <w:numPr>
              <w:ilvl w:val="1"/>
              <w:numId w:val="16"/>
            </w:numPr>
            <w:tabs>
              <w:tab w:val="num" w:pos="1440"/>
            </w:tabs>
            <w:ind w:left="1440" w:hanging="360"/>
          </w:pPr>
        </w:pPrChange>
      </w:pPr>
      <w:del w:id="1433" w:author="impetus" w:date="2015-04-03T03:46:00Z">
        <w:r w:rsidDel="00881584">
          <w:delText>Feasibility should be considered before automating any tests.</w:delText>
        </w:r>
      </w:del>
    </w:p>
    <w:p w:rsidR="00F91FEA" w:rsidDel="00881584" w:rsidRDefault="00F91FEA">
      <w:pPr>
        <w:pStyle w:val="ListParagraph"/>
        <w:numPr>
          <w:ilvl w:val="1"/>
          <w:numId w:val="16"/>
        </w:numPr>
        <w:spacing w:before="120" w:after="120" w:line="300" w:lineRule="atLeast"/>
        <w:ind w:firstLine="0"/>
        <w:rPr>
          <w:del w:id="1434" w:author="impetus" w:date="2015-04-03T03:46:00Z"/>
        </w:rPr>
        <w:pPrChange w:id="1435" w:author="impetus" w:date="2015-04-03T03:46:00Z">
          <w:pPr>
            <w:pStyle w:val="ListParagraph"/>
            <w:numPr>
              <w:ilvl w:val="1"/>
              <w:numId w:val="16"/>
            </w:numPr>
            <w:tabs>
              <w:tab w:val="num" w:pos="1440"/>
            </w:tabs>
            <w:ind w:left="1440" w:hanging="360"/>
          </w:pPr>
        </w:pPrChange>
      </w:pPr>
      <w:del w:id="1436" w:author="impetus" w:date="2015-04-03T03:46:00Z">
        <w:r w:rsidDel="00881584">
          <w:delText xml:space="preserve">Automated test </w:delText>
        </w:r>
        <w:r w:rsidR="005F0CF1" w:rsidDel="00881584">
          <w:delText xml:space="preserve">tool </w:delText>
        </w:r>
        <w:r w:rsidDel="00881584">
          <w:delText>used: SOAP UI</w:delText>
        </w:r>
      </w:del>
    </w:p>
    <w:p w:rsidR="00F91FEA" w:rsidDel="00881584" w:rsidRDefault="00F91FEA">
      <w:pPr>
        <w:pStyle w:val="Heading3"/>
        <w:spacing w:before="120" w:after="120" w:line="300" w:lineRule="atLeast"/>
        <w:rPr>
          <w:del w:id="1437" w:author="impetus" w:date="2015-04-03T03:46:00Z"/>
        </w:rPr>
        <w:pPrChange w:id="1438" w:author="impetus" w:date="2015-04-03T03:46:00Z">
          <w:pPr>
            <w:pStyle w:val="Heading3"/>
          </w:pPr>
        </w:pPrChange>
      </w:pPr>
      <w:bookmarkStart w:id="1439" w:name="_Toc246328736"/>
      <w:del w:id="1440" w:author="impetus" w:date="2015-04-03T03:46:00Z">
        <w:r w:rsidDel="00881584">
          <w:delText>How</w:delText>
        </w:r>
        <w:bookmarkEnd w:id="1439"/>
      </w:del>
    </w:p>
    <w:p w:rsidR="00F91FEA" w:rsidDel="00881584" w:rsidRDefault="00F91FEA">
      <w:pPr>
        <w:pStyle w:val="ListParagraph"/>
        <w:spacing w:before="120" w:after="120" w:line="300" w:lineRule="atLeast"/>
        <w:ind w:left="1440"/>
        <w:rPr>
          <w:del w:id="1441" w:author="impetus" w:date="2015-04-03T03:46:00Z"/>
        </w:rPr>
        <w:pPrChange w:id="1442" w:author="impetus" w:date="2015-04-03T03:46:00Z">
          <w:pPr>
            <w:pStyle w:val="ListParagraph"/>
            <w:ind w:left="1440"/>
          </w:pPr>
        </w:pPrChange>
      </w:pPr>
    </w:p>
    <w:p w:rsidR="00F91FEA" w:rsidDel="00881584" w:rsidRDefault="00F91FEA">
      <w:pPr>
        <w:pStyle w:val="ListParagraph"/>
        <w:numPr>
          <w:ilvl w:val="1"/>
          <w:numId w:val="16"/>
        </w:numPr>
        <w:spacing w:before="120" w:after="120" w:line="300" w:lineRule="atLeast"/>
        <w:ind w:firstLine="0"/>
        <w:rPr>
          <w:del w:id="1443" w:author="impetus" w:date="2015-04-03T03:46:00Z"/>
        </w:rPr>
        <w:pPrChange w:id="1444" w:author="impetus" w:date="2015-04-03T03:46:00Z">
          <w:pPr>
            <w:pStyle w:val="ListParagraph"/>
            <w:numPr>
              <w:ilvl w:val="1"/>
              <w:numId w:val="16"/>
            </w:numPr>
            <w:tabs>
              <w:tab w:val="num" w:pos="1440"/>
            </w:tabs>
            <w:ind w:left="1440" w:hanging="360"/>
          </w:pPr>
        </w:pPrChange>
      </w:pPr>
      <w:del w:id="1445" w:author="impetus" w:date="2015-04-03T03:46:00Z">
        <w:r w:rsidDel="00881584">
          <w:delText>Depending upon the bandwidth, we wi</w:delText>
        </w:r>
        <w:r w:rsidR="000E5223" w:rsidDel="00881584">
          <w:delText xml:space="preserve">ll automate the </w:delText>
        </w:r>
        <w:r w:rsidDel="00881584">
          <w:delText>scenario</w:delText>
        </w:r>
        <w:r w:rsidR="000E5223" w:rsidDel="00881584">
          <w:delText>s</w:delText>
        </w:r>
        <w:r w:rsidDel="00881584">
          <w:delText>.</w:delText>
        </w:r>
      </w:del>
    </w:p>
    <w:p w:rsidR="00F91FEA" w:rsidDel="00881584" w:rsidRDefault="00F91FEA">
      <w:pPr>
        <w:pStyle w:val="ListParagraph"/>
        <w:numPr>
          <w:ilvl w:val="1"/>
          <w:numId w:val="16"/>
        </w:numPr>
        <w:spacing w:before="120" w:after="120" w:line="300" w:lineRule="atLeast"/>
        <w:ind w:firstLine="0"/>
        <w:rPr>
          <w:del w:id="1446" w:author="impetus" w:date="2015-04-03T03:46:00Z"/>
        </w:rPr>
        <w:pPrChange w:id="1447" w:author="impetus" w:date="2015-04-03T03:46:00Z">
          <w:pPr>
            <w:pStyle w:val="ListParagraph"/>
            <w:numPr>
              <w:ilvl w:val="1"/>
              <w:numId w:val="16"/>
            </w:numPr>
            <w:tabs>
              <w:tab w:val="num" w:pos="1440"/>
            </w:tabs>
            <w:ind w:left="1440" w:hanging="360"/>
          </w:pPr>
        </w:pPrChange>
      </w:pPr>
      <w:del w:id="1448" w:author="impetus" w:date="2015-04-03T03:46:00Z">
        <w:r w:rsidDel="00881584">
          <w:delText>There will be Report published on the execution.</w:delText>
        </w:r>
      </w:del>
    </w:p>
    <w:p w:rsidR="00F91FEA" w:rsidDel="00881584" w:rsidRDefault="00F91FEA">
      <w:pPr>
        <w:spacing w:before="120" w:after="120" w:line="300" w:lineRule="atLeast"/>
        <w:rPr>
          <w:del w:id="1449" w:author="impetus" w:date="2015-04-03T03:46:00Z"/>
        </w:rPr>
        <w:pPrChange w:id="1450" w:author="impetus" w:date="2015-04-03T03:46:00Z">
          <w:pPr/>
        </w:pPrChange>
      </w:pPr>
    </w:p>
    <w:p w:rsidR="00A80FCB" w:rsidRPr="00DB1C99" w:rsidDel="00881584" w:rsidRDefault="005C1157">
      <w:pPr>
        <w:pStyle w:val="Heading3"/>
        <w:spacing w:before="120" w:after="120" w:line="300" w:lineRule="atLeast"/>
        <w:rPr>
          <w:del w:id="1451" w:author="impetus" w:date="2015-04-03T03:46:00Z"/>
          <w:rStyle w:val="Strong"/>
          <w:rFonts w:asciiTheme="minorHAnsi" w:eastAsiaTheme="minorHAnsi" w:hAnsiTheme="minorHAnsi" w:cstheme="minorBidi"/>
          <w:b/>
          <w:bCs/>
          <w:color w:val="auto"/>
        </w:rPr>
        <w:pPrChange w:id="1452" w:author="impetus" w:date="2015-04-03T03:46:00Z">
          <w:pPr>
            <w:pStyle w:val="Heading3"/>
            <w:ind w:firstLine="720"/>
          </w:pPr>
        </w:pPrChange>
      </w:pPr>
      <w:bookmarkStart w:id="1453" w:name="_Toc354664795"/>
      <w:del w:id="1454" w:author="impetus" w:date="2015-04-03T03:46:00Z">
        <w:r w:rsidDel="00881584">
          <w:rPr>
            <w:rStyle w:val="Strong"/>
            <w:b/>
            <w:bCs/>
          </w:rPr>
          <w:delText>4.</w:delText>
        </w:r>
        <w:r w:rsidR="00BA768B" w:rsidDel="00881584">
          <w:rPr>
            <w:rStyle w:val="Strong"/>
            <w:b/>
            <w:bCs/>
          </w:rPr>
          <w:delText>3</w:delText>
        </w:r>
        <w:r w:rsidR="00A80FCB" w:rsidRPr="002E1488" w:rsidDel="00881584">
          <w:delText>System and Integration Testing</w:delText>
        </w:r>
        <w:bookmarkEnd w:id="1453"/>
      </w:del>
    </w:p>
    <w:p w:rsidR="003A267B" w:rsidRPr="00F32A8A" w:rsidDel="00881584" w:rsidRDefault="00A80FCB">
      <w:pPr>
        <w:autoSpaceDE w:val="0"/>
        <w:autoSpaceDN w:val="0"/>
        <w:adjustRightInd w:val="0"/>
        <w:spacing w:before="120" w:after="120" w:line="300" w:lineRule="atLeast"/>
        <w:rPr>
          <w:del w:id="1455" w:author="impetus" w:date="2015-04-03T03:46:00Z"/>
          <w:rFonts w:cs="Verdana"/>
          <w:color w:val="000000"/>
          <w:szCs w:val="20"/>
        </w:rPr>
        <w:pPrChange w:id="1456" w:author="impetus" w:date="2015-04-03T03:46:00Z">
          <w:pPr>
            <w:autoSpaceDE w:val="0"/>
            <w:autoSpaceDN w:val="0"/>
            <w:adjustRightInd w:val="0"/>
            <w:spacing w:line="240" w:lineRule="auto"/>
          </w:pPr>
        </w:pPrChange>
      </w:pPr>
      <w:del w:id="1457" w:author="impetus" w:date="2015-04-03T03:46:00Z">
        <w:r w:rsidRPr="002E1488" w:rsidDel="00881584">
          <w:rPr>
            <w:rStyle w:val="Heading4Char"/>
          </w:rPr>
          <w:delText>Definition:</w:delText>
        </w:r>
        <w:r w:rsidRPr="00AA13E8" w:rsidDel="00881584">
          <w:rPr>
            <w:rFonts w:cstheme="minorHAnsi"/>
            <w:sz w:val="20"/>
            <w:szCs w:val="20"/>
          </w:rPr>
          <w:br/>
        </w:r>
        <w:r w:rsidR="003A267B" w:rsidRPr="007D7071" w:rsidDel="00881584">
          <w:rPr>
            <w:rFonts w:cs="Verdana"/>
            <w:color w:val="000000"/>
            <w:szCs w:val="20"/>
          </w:rPr>
          <w:delText>The purpose is to verify that the new release implements the required features, covers the scheduled bug fixes and the major functionalities are not broken.</w:delText>
        </w:r>
      </w:del>
    </w:p>
    <w:p w:rsidR="003A267B" w:rsidDel="00881584" w:rsidRDefault="003A267B">
      <w:pPr>
        <w:pStyle w:val="NormalWeb"/>
        <w:shd w:val="clear" w:color="auto" w:fill="FFFFFF"/>
        <w:spacing w:before="120" w:beforeAutospacing="0" w:after="120" w:afterAutospacing="0" w:line="300" w:lineRule="atLeast"/>
        <w:ind w:left="720"/>
        <w:jc w:val="both"/>
        <w:rPr>
          <w:del w:id="1458" w:author="impetus" w:date="2015-04-03T03:46:00Z"/>
          <w:rStyle w:val="Heading4Char"/>
          <w:szCs w:val="22"/>
          <w:lang w:eastAsia="en-US"/>
        </w:rPr>
        <w:pPrChange w:id="1459" w:author="impetus" w:date="2015-04-03T03:46:00Z">
          <w:pPr>
            <w:pStyle w:val="NormalWeb"/>
            <w:shd w:val="clear" w:color="auto" w:fill="FFFFFF"/>
            <w:spacing w:before="0" w:beforeAutospacing="0" w:after="0" w:afterAutospacing="0" w:line="300" w:lineRule="atLeast"/>
            <w:ind w:left="720"/>
            <w:jc w:val="both"/>
          </w:pPr>
        </w:pPrChange>
      </w:pPr>
    </w:p>
    <w:p w:rsidR="00B51F5D" w:rsidDel="00881584" w:rsidRDefault="00A80FCB">
      <w:pPr>
        <w:pStyle w:val="NormalWeb"/>
        <w:shd w:val="clear" w:color="auto" w:fill="FFFFFF"/>
        <w:spacing w:before="120" w:beforeAutospacing="0" w:after="120" w:afterAutospacing="0" w:line="300" w:lineRule="atLeast"/>
        <w:rPr>
          <w:del w:id="1460" w:author="impetus" w:date="2015-04-03T03:46:00Z"/>
          <w:rStyle w:val="Heading4Char"/>
          <w:szCs w:val="22"/>
          <w:lang w:eastAsia="en-US"/>
        </w:rPr>
        <w:pPrChange w:id="1461" w:author="impetus" w:date="2015-04-03T03:46:00Z">
          <w:pPr>
            <w:pStyle w:val="NormalWeb"/>
            <w:shd w:val="clear" w:color="auto" w:fill="FFFFFF"/>
            <w:spacing w:before="0" w:beforeAutospacing="0" w:after="0" w:afterAutospacing="0" w:line="300" w:lineRule="atLeast"/>
          </w:pPr>
        </w:pPrChange>
      </w:pPr>
      <w:del w:id="1462" w:author="impetus" w:date="2015-04-03T03:46:00Z">
        <w:r w:rsidRPr="00DB1C99" w:rsidDel="00881584">
          <w:rPr>
            <w:rStyle w:val="Heading4Char"/>
          </w:rPr>
          <w:delText>Participants:</w:delText>
        </w:r>
      </w:del>
    </w:p>
    <w:p w:rsidR="00C762C6" w:rsidRPr="00F20661" w:rsidDel="00881584" w:rsidRDefault="00F20661">
      <w:pPr>
        <w:autoSpaceDE w:val="0"/>
        <w:autoSpaceDN w:val="0"/>
        <w:adjustRightInd w:val="0"/>
        <w:spacing w:before="120" w:after="120" w:line="300" w:lineRule="atLeast"/>
        <w:rPr>
          <w:del w:id="1463" w:author="impetus" w:date="2015-04-03T03:46:00Z"/>
          <w:rFonts w:cs="Verdana"/>
          <w:b/>
          <w:bCs/>
          <w:color w:val="FFFFFF"/>
          <w:szCs w:val="20"/>
        </w:rPr>
        <w:pPrChange w:id="1464" w:author="impetus" w:date="2015-04-03T03:46:00Z">
          <w:pPr>
            <w:autoSpaceDE w:val="0"/>
            <w:autoSpaceDN w:val="0"/>
            <w:adjustRightInd w:val="0"/>
            <w:spacing w:line="240" w:lineRule="auto"/>
          </w:pPr>
        </w:pPrChange>
      </w:pPr>
      <w:del w:id="1465" w:author="impetus" w:date="2015-04-03T03:46:00Z">
        <w:r w:rsidDel="00881584">
          <w:rPr>
            <w:rFonts w:cs="Verdana"/>
            <w:b/>
            <w:bCs/>
            <w:color w:val="FFFFFF"/>
            <w:szCs w:val="20"/>
          </w:rPr>
          <w:delText xml:space="preserve">Who </w:delText>
        </w:r>
        <w:r w:rsidR="00C762C6" w:rsidRPr="007D7071" w:rsidDel="00881584">
          <w:rPr>
            <w:rFonts w:cs="Verdana"/>
            <w:color w:val="000000"/>
            <w:szCs w:val="20"/>
          </w:rPr>
          <w:delText>Development/QA team will be owner for Integration testing.</w:delText>
        </w:r>
      </w:del>
    </w:p>
    <w:p w:rsidR="00271E07" w:rsidDel="00881584" w:rsidRDefault="00271E07">
      <w:pPr>
        <w:pStyle w:val="NormalWeb"/>
        <w:shd w:val="clear" w:color="auto" w:fill="FFFFFF"/>
        <w:spacing w:before="120" w:beforeAutospacing="0" w:after="120" w:afterAutospacing="0" w:line="300" w:lineRule="atLeast"/>
        <w:rPr>
          <w:del w:id="1466" w:author="impetus" w:date="2015-04-03T03:46:00Z"/>
          <w:rStyle w:val="Heading4Char"/>
          <w:szCs w:val="22"/>
          <w:lang w:eastAsia="en-US"/>
        </w:rPr>
        <w:pPrChange w:id="1467" w:author="impetus" w:date="2015-04-03T03:46:00Z">
          <w:pPr>
            <w:pStyle w:val="NormalWeb"/>
            <w:shd w:val="clear" w:color="auto" w:fill="FFFFFF"/>
            <w:spacing w:before="0" w:beforeAutospacing="0" w:after="0" w:afterAutospacing="0" w:line="300" w:lineRule="atLeast"/>
          </w:pPr>
        </w:pPrChange>
      </w:pPr>
      <w:del w:id="1468" w:author="impetus" w:date="2015-04-03T03:46:00Z">
        <w:r w:rsidDel="00881584">
          <w:rPr>
            <w:rStyle w:val="Heading4Char"/>
          </w:rPr>
          <w:delText>Methodology</w:delText>
        </w:r>
        <w:r w:rsidRPr="00DB1C99" w:rsidDel="00881584">
          <w:rPr>
            <w:rStyle w:val="Heading4Char"/>
          </w:rPr>
          <w:delText>:</w:delText>
        </w:r>
      </w:del>
    </w:p>
    <w:p w:rsidR="00C762C6" w:rsidRPr="00F32A8A" w:rsidDel="00881584" w:rsidRDefault="00C762C6">
      <w:pPr>
        <w:pStyle w:val="ListParagraph"/>
        <w:numPr>
          <w:ilvl w:val="0"/>
          <w:numId w:val="17"/>
        </w:numPr>
        <w:autoSpaceDE w:val="0"/>
        <w:autoSpaceDN w:val="0"/>
        <w:adjustRightInd w:val="0"/>
        <w:spacing w:before="120" w:after="120" w:line="300" w:lineRule="atLeast"/>
        <w:ind w:firstLine="0"/>
        <w:rPr>
          <w:del w:id="1469" w:author="impetus" w:date="2015-04-03T03:46:00Z"/>
          <w:rFonts w:cs="Verdana"/>
          <w:color w:val="000000"/>
          <w:szCs w:val="20"/>
        </w:rPr>
        <w:pPrChange w:id="1470" w:author="impetus" w:date="2015-04-03T03:46:00Z">
          <w:pPr>
            <w:pStyle w:val="ListParagraph"/>
            <w:numPr>
              <w:numId w:val="17"/>
            </w:numPr>
            <w:autoSpaceDE w:val="0"/>
            <w:autoSpaceDN w:val="0"/>
            <w:adjustRightInd w:val="0"/>
            <w:spacing w:after="0" w:line="240" w:lineRule="auto"/>
            <w:ind w:left="360" w:hanging="360"/>
          </w:pPr>
        </w:pPrChange>
      </w:pPr>
      <w:del w:id="1471" w:author="impetus" w:date="2015-04-03T03:46:00Z">
        <w:r w:rsidRPr="007D7071" w:rsidDel="00881584">
          <w:rPr>
            <w:rFonts w:cs="Verdana"/>
            <w:color w:val="000000"/>
            <w:szCs w:val="20"/>
          </w:rPr>
          <w:delText>The developers and QA team will be responsible for ensuring that integrated system meets the specified requirements.</w:delText>
        </w:r>
      </w:del>
    </w:p>
    <w:p w:rsidR="00C762C6" w:rsidRPr="00F32A8A" w:rsidDel="00881584" w:rsidRDefault="00C762C6">
      <w:pPr>
        <w:pStyle w:val="ListParagraph"/>
        <w:numPr>
          <w:ilvl w:val="0"/>
          <w:numId w:val="17"/>
        </w:numPr>
        <w:autoSpaceDE w:val="0"/>
        <w:autoSpaceDN w:val="0"/>
        <w:adjustRightInd w:val="0"/>
        <w:spacing w:before="120" w:after="120" w:line="300" w:lineRule="atLeast"/>
        <w:ind w:firstLine="0"/>
        <w:rPr>
          <w:del w:id="1472" w:author="impetus" w:date="2015-04-03T03:46:00Z"/>
          <w:rFonts w:cs="Verdana"/>
          <w:color w:val="000000"/>
          <w:szCs w:val="20"/>
        </w:rPr>
        <w:pPrChange w:id="1473" w:author="impetus" w:date="2015-04-03T03:46:00Z">
          <w:pPr>
            <w:pStyle w:val="ListParagraph"/>
            <w:numPr>
              <w:numId w:val="17"/>
            </w:numPr>
            <w:autoSpaceDE w:val="0"/>
            <w:autoSpaceDN w:val="0"/>
            <w:adjustRightInd w:val="0"/>
            <w:spacing w:after="0" w:line="240" w:lineRule="auto"/>
            <w:ind w:left="360" w:hanging="360"/>
          </w:pPr>
        </w:pPrChange>
      </w:pPr>
      <w:del w:id="1474" w:author="impetus" w:date="2015-04-03T03:46:00Z">
        <w:r w:rsidRPr="007D7071" w:rsidDel="00881584">
          <w:rPr>
            <w:rFonts w:cs="Verdana"/>
            <w:color w:val="000000"/>
            <w:szCs w:val="20"/>
          </w:rPr>
          <w:delText>Test cases will be developed/modified by QA Team.</w:delText>
        </w:r>
      </w:del>
    </w:p>
    <w:p w:rsidR="00C762C6" w:rsidRPr="00F32A8A" w:rsidDel="00881584" w:rsidRDefault="00C762C6">
      <w:pPr>
        <w:pStyle w:val="ListParagraph"/>
        <w:numPr>
          <w:ilvl w:val="0"/>
          <w:numId w:val="17"/>
        </w:numPr>
        <w:autoSpaceDE w:val="0"/>
        <w:autoSpaceDN w:val="0"/>
        <w:adjustRightInd w:val="0"/>
        <w:spacing w:before="120" w:after="120" w:line="300" w:lineRule="atLeast"/>
        <w:ind w:firstLine="0"/>
        <w:rPr>
          <w:del w:id="1475" w:author="impetus" w:date="2015-04-03T03:46:00Z"/>
          <w:rFonts w:cs="Verdana"/>
          <w:color w:val="000000"/>
          <w:szCs w:val="20"/>
        </w:rPr>
        <w:pPrChange w:id="1476" w:author="impetus" w:date="2015-04-03T03:46:00Z">
          <w:pPr>
            <w:pStyle w:val="ListParagraph"/>
            <w:numPr>
              <w:numId w:val="17"/>
            </w:numPr>
            <w:autoSpaceDE w:val="0"/>
            <w:autoSpaceDN w:val="0"/>
            <w:adjustRightInd w:val="0"/>
            <w:spacing w:after="0" w:line="240" w:lineRule="auto"/>
            <w:ind w:left="360" w:hanging="360"/>
          </w:pPr>
        </w:pPrChange>
      </w:pPr>
      <w:del w:id="1477" w:author="impetus" w:date="2015-04-03T03:46:00Z">
        <w:r w:rsidRPr="007D7071" w:rsidDel="00881584">
          <w:rPr>
            <w:rFonts w:cs="Verdana"/>
            <w:color w:val="000000"/>
            <w:szCs w:val="20"/>
          </w:rPr>
          <w:delText>Developers will make sure that the feature functions as per the requirements and the test cases status will be updated</w:delText>
        </w:r>
        <w:r w:rsidR="008D1B80" w:rsidDel="00881584">
          <w:rPr>
            <w:rFonts w:cs="Verdana"/>
            <w:color w:val="000000"/>
            <w:szCs w:val="20"/>
          </w:rPr>
          <w:delText xml:space="preserve"> by QA</w:delText>
        </w:r>
        <w:r w:rsidRPr="007D7071" w:rsidDel="00881584">
          <w:rPr>
            <w:rFonts w:cs="Verdana"/>
            <w:color w:val="000000"/>
            <w:szCs w:val="20"/>
          </w:rPr>
          <w:delText>.</w:delText>
        </w:r>
      </w:del>
    </w:p>
    <w:p w:rsidR="00C762C6" w:rsidRPr="00F32A8A" w:rsidDel="00881584" w:rsidRDefault="00C762C6">
      <w:pPr>
        <w:pStyle w:val="ListParagraph"/>
        <w:numPr>
          <w:ilvl w:val="0"/>
          <w:numId w:val="17"/>
        </w:numPr>
        <w:autoSpaceDE w:val="0"/>
        <w:autoSpaceDN w:val="0"/>
        <w:adjustRightInd w:val="0"/>
        <w:spacing w:before="120" w:after="120" w:line="300" w:lineRule="atLeast"/>
        <w:ind w:firstLine="0"/>
        <w:rPr>
          <w:del w:id="1478" w:author="impetus" w:date="2015-04-03T03:46:00Z"/>
          <w:rFonts w:cs="Verdana"/>
          <w:color w:val="000000"/>
          <w:szCs w:val="20"/>
        </w:rPr>
        <w:pPrChange w:id="1479" w:author="impetus" w:date="2015-04-03T03:46:00Z">
          <w:pPr>
            <w:pStyle w:val="ListParagraph"/>
            <w:numPr>
              <w:numId w:val="17"/>
            </w:numPr>
            <w:autoSpaceDE w:val="0"/>
            <w:autoSpaceDN w:val="0"/>
            <w:adjustRightInd w:val="0"/>
            <w:spacing w:after="0" w:line="240" w:lineRule="auto"/>
            <w:ind w:left="360" w:hanging="360"/>
          </w:pPr>
        </w:pPrChange>
      </w:pPr>
      <w:del w:id="1480" w:author="impetus" w:date="2015-04-03T03:46:00Z">
        <w:r w:rsidRPr="007D7071" w:rsidDel="00881584">
          <w:rPr>
            <w:rFonts w:cs="Verdana"/>
            <w:color w:val="000000"/>
            <w:szCs w:val="20"/>
          </w:rPr>
          <w:delText>Developers will make sure that after integration; the system is stable and free from any major defect that may hamper testing when the build is moved for QA verification. Any known bugs should be part of release notes.</w:delText>
        </w:r>
      </w:del>
    </w:p>
    <w:p w:rsidR="006A168F" w:rsidDel="00881584" w:rsidRDefault="006A168F">
      <w:pPr>
        <w:pStyle w:val="NormalWeb"/>
        <w:shd w:val="clear" w:color="auto" w:fill="FFFFFF"/>
        <w:spacing w:before="120" w:beforeAutospacing="0" w:after="120" w:afterAutospacing="0" w:line="300" w:lineRule="atLeast"/>
        <w:ind w:left="720"/>
        <w:jc w:val="both"/>
        <w:rPr>
          <w:del w:id="1481" w:author="impetus" w:date="2015-04-03T03:46:00Z"/>
          <w:rFonts w:asciiTheme="minorHAnsi" w:hAnsiTheme="minorHAnsi" w:cstheme="minorHAnsi"/>
          <w:sz w:val="20"/>
          <w:szCs w:val="20"/>
        </w:rPr>
        <w:pPrChange w:id="1482" w:author="impetus" w:date="2015-04-03T03:46:00Z">
          <w:pPr>
            <w:pStyle w:val="NormalWeb"/>
            <w:shd w:val="clear" w:color="auto" w:fill="FFFFFF"/>
            <w:spacing w:before="0" w:beforeAutospacing="0" w:after="0" w:afterAutospacing="0" w:line="300" w:lineRule="atLeast"/>
            <w:ind w:left="720"/>
            <w:jc w:val="both"/>
          </w:pPr>
        </w:pPrChange>
      </w:pPr>
    </w:p>
    <w:p w:rsidR="006A168F" w:rsidRPr="00DB1C99" w:rsidDel="00881584" w:rsidRDefault="006A168F">
      <w:pPr>
        <w:pStyle w:val="Heading3"/>
        <w:spacing w:before="120" w:after="120" w:line="300" w:lineRule="atLeast"/>
        <w:rPr>
          <w:del w:id="1483" w:author="impetus" w:date="2015-04-03T03:46:00Z"/>
          <w:rStyle w:val="Strong"/>
          <w:rFonts w:asciiTheme="minorHAnsi" w:eastAsiaTheme="minorHAnsi" w:hAnsiTheme="minorHAnsi" w:cstheme="minorBidi"/>
          <w:b/>
          <w:bCs/>
          <w:color w:val="auto"/>
        </w:rPr>
        <w:pPrChange w:id="1484" w:author="impetus" w:date="2015-04-03T03:46:00Z">
          <w:pPr>
            <w:pStyle w:val="Heading3"/>
            <w:ind w:firstLine="720"/>
          </w:pPr>
        </w:pPrChange>
      </w:pPr>
      <w:del w:id="1485" w:author="impetus" w:date="2015-04-03T03:46:00Z">
        <w:r w:rsidDel="00881584">
          <w:rPr>
            <w:rStyle w:val="Strong"/>
            <w:b/>
            <w:bCs/>
          </w:rPr>
          <w:delText>4.</w:delText>
        </w:r>
        <w:r w:rsidR="00BA768B" w:rsidDel="00881584">
          <w:rPr>
            <w:rStyle w:val="Strong"/>
            <w:b/>
            <w:bCs/>
          </w:rPr>
          <w:delText>4</w:delText>
        </w:r>
        <w:r w:rsidR="0064337E" w:rsidDel="00881584">
          <w:delText>Basic Acceptance</w:delText>
        </w:r>
        <w:r w:rsidDel="00881584">
          <w:delText xml:space="preserve"> Testing </w:delText>
        </w:r>
      </w:del>
    </w:p>
    <w:p w:rsidR="00C762C6" w:rsidRPr="00F32A8A" w:rsidDel="00881584" w:rsidRDefault="006A168F">
      <w:pPr>
        <w:autoSpaceDE w:val="0"/>
        <w:autoSpaceDN w:val="0"/>
        <w:adjustRightInd w:val="0"/>
        <w:spacing w:before="120" w:after="120" w:line="300" w:lineRule="atLeast"/>
        <w:rPr>
          <w:del w:id="1486" w:author="impetus" w:date="2015-04-03T03:46:00Z"/>
          <w:rFonts w:cs="Verdana"/>
          <w:color w:val="000000"/>
          <w:szCs w:val="20"/>
        </w:rPr>
        <w:pPrChange w:id="1487" w:author="impetus" w:date="2015-04-03T03:46:00Z">
          <w:pPr>
            <w:autoSpaceDE w:val="0"/>
            <w:autoSpaceDN w:val="0"/>
            <w:adjustRightInd w:val="0"/>
            <w:spacing w:line="240" w:lineRule="auto"/>
          </w:pPr>
        </w:pPrChange>
      </w:pPr>
      <w:del w:id="1488" w:author="impetus" w:date="2015-04-03T03:46:00Z">
        <w:r w:rsidRPr="002E1488" w:rsidDel="00881584">
          <w:rPr>
            <w:rStyle w:val="Heading4Char"/>
          </w:rPr>
          <w:delText>Definition:</w:delText>
        </w:r>
        <w:r w:rsidRPr="00AA13E8" w:rsidDel="00881584">
          <w:rPr>
            <w:rFonts w:cstheme="minorHAnsi"/>
            <w:sz w:val="20"/>
            <w:szCs w:val="20"/>
          </w:rPr>
          <w:br/>
        </w:r>
        <w:r w:rsidR="00C762C6" w:rsidRPr="007D7071" w:rsidDel="00881584">
          <w:rPr>
            <w:rFonts w:cs="Verdana"/>
            <w:color w:val="000000"/>
            <w:szCs w:val="20"/>
          </w:rPr>
          <w:delText xml:space="preserve">The purpose is to verify that the new release </w:delText>
        </w:r>
        <w:r w:rsidR="00944EA7" w:rsidDel="00881584">
          <w:rPr>
            <w:rFonts w:cs="Verdana"/>
            <w:color w:val="000000"/>
            <w:szCs w:val="20"/>
          </w:rPr>
          <w:delText>satisfies the basic requirements</w:delText>
        </w:r>
        <w:r w:rsidR="00C762C6" w:rsidRPr="007D7071" w:rsidDel="00881584">
          <w:rPr>
            <w:rFonts w:cs="Verdana"/>
            <w:color w:val="000000"/>
            <w:szCs w:val="20"/>
          </w:rPr>
          <w:delText xml:space="preserve">, </w:delText>
        </w:r>
        <w:r w:rsidR="00944EA7" w:rsidDel="00881584">
          <w:rPr>
            <w:rFonts w:cs="Verdana"/>
            <w:color w:val="000000"/>
            <w:szCs w:val="20"/>
          </w:rPr>
          <w:delText>build is fit to be tested means the major</w:delText>
        </w:r>
        <w:r w:rsidR="00C762C6" w:rsidRPr="007D7071" w:rsidDel="00881584">
          <w:rPr>
            <w:rFonts w:cs="Verdana"/>
            <w:color w:val="000000"/>
            <w:szCs w:val="20"/>
          </w:rPr>
          <w:delText xml:space="preserve"> functionalities are not broken.</w:delText>
        </w:r>
      </w:del>
    </w:p>
    <w:p w:rsidR="006A168F" w:rsidDel="00881584" w:rsidRDefault="006A168F">
      <w:pPr>
        <w:pStyle w:val="NormalWeb"/>
        <w:shd w:val="clear" w:color="auto" w:fill="FFFFFF"/>
        <w:spacing w:before="120" w:beforeAutospacing="0" w:after="120" w:afterAutospacing="0" w:line="300" w:lineRule="atLeast"/>
        <w:ind w:left="720"/>
        <w:jc w:val="both"/>
        <w:rPr>
          <w:del w:id="1489" w:author="impetus" w:date="2015-04-03T03:46:00Z"/>
          <w:rStyle w:val="Heading4Char"/>
          <w:szCs w:val="22"/>
          <w:lang w:eastAsia="en-US"/>
        </w:rPr>
        <w:pPrChange w:id="1490" w:author="impetus" w:date="2015-04-03T03:46:00Z">
          <w:pPr>
            <w:pStyle w:val="NormalWeb"/>
            <w:shd w:val="clear" w:color="auto" w:fill="FFFFFF"/>
            <w:spacing w:before="0" w:beforeAutospacing="0" w:after="0" w:afterAutospacing="0" w:line="300" w:lineRule="atLeast"/>
            <w:ind w:left="720"/>
            <w:jc w:val="both"/>
          </w:pPr>
        </w:pPrChange>
      </w:pPr>
      <w:del w:id="1491" w:author="impetus" w:date="2015-04-03T03:46:00Z">
        <w:r w:rsidRPr="00DB1C99" w:rsidDel="00881584">
          <w:rPr>
            <w:rStyle w:val="Heading4Char"/>
          </w:rPr>
          <w:delText>Participants:</w:delText>
        </w:r>
      </w:del>
    </w:p>
    <w:p w:rsidR="001A257D" w:rsidRPr="00F32A8A" w:rsidDel="00881584" w:rsidRDefault="00C762C6">
      <w:pPr>
        <w:autoSpaceDE w:val="0"/>
        <w:autoSpaceDN w:val="0"/>
        <w:adjustRightInd w:val="0"/>
        <w:spacing w:before="120" w:after="120" w:line="300" w:lineRule="atLeast"/>
        <w:rPr>
          <w:del w:id="1492" w:author="impetus" w:date="2015-04-03T03:46:00Z"/>
          <w:rFonts w:cs="Verdana"/>
          <w:color w:val="000000"/>
          <w:szCs w:val="20"/>
        </w:rPr>
        <w:pPrChange w:id="1493" w:author="impetus" w:date="2015-04-03T03:46:00Z">
          <w:pPr>
            <w:autoSpaceDE w:val="0"/>
            <w:autoSpaceDN w:val="0"/>
            <w:adjustRightInd w:val="0"/>
            <w:spacing w:line="240" w:lineRule="auto"/>
          </w:pPr>
        </w:pPrChange>
      </w:pPr>
      <w:del w:id="1494" w:author="impetus" w:date="2015-04-03T03:46:00Z">
        <w:r w:rsidRPr="007D7071" w:rsidDel="00881584">
          <w:rPr>
            <w:rFonts w:cs="Verdana"/>
            <w:color w:val="000000"/>
            <w:szCs w:val="20"/>
          </w:rPr>
          <w:delText>Development/QA team will be owner</w:delText>
        </w:r>
        <w:r w:rsidR="00CA53D1" w:rsidDel="00881584">
          <w:rPr>
            <w:rFonts w:cs="Verdana"/>
            <w:color w:val="000000"/>
            <w:szCs w:val="20"/>
          </w:rPr>
          <w:delText xml:space="preserve"> for BAT</w:delText>
        </w:r>
        <w:r w:rsidDel="00881584">
          <w:rPr>
            <w:rFonts w:cs="Verdana"/>
            <w:color w:val="000000"/>
            <w:szCs w:val="20"/>
          </w:rPr>
          <w:delText xml:space="preserve"> testing.</w:delText>
        </w:r>
        <w:r w:rsidR="001A257D" w:rsidDel="00881584">
          <w:rPr>
            <w:rFonts w:cs="Verdana"/>
            <w:color w:val="000000"/>
            <w:szCs w:val="20"/>
          </w:rPr>
          <w:delText>(product owner who can verify the acceptance criteria)</w:delText>
        </w:r>
      </w:del>
    </w:p>
    <w:p w:rsidR="00C762C6" w:rsidRPr="00F32A8A" w:rsidDel="00881584" w:rsidRDefault="00C762C6">
      <w:pPr>
        <w:autoSpaceDE w:val="0"/>
        <w:autoSpaceDN w:val="0"/>
        <w:adjustRightInd w:val="0"/>
        <w:spacing w:before="120" w:after="120" w:line="300" w:lineRule="atLeast"/>
        <w:rPr>
          <w:del w:id="1495" w:author="impetus" w:date="2015-04-03T03:46:00Z"/>
          <w:rFonts w:cs="Verdana"/>
          <w:color w:val="000000"/>
          <w:szCs w:val="20"/>
        </w:rPr>
        <w:pPrChange w:id="1496" w:author="impetus" w:date="2015-04-03T03:46:00Z">
          <w:pPr>
            <w:autoSpaceDE w:val="0"/>
            <w:autoSpaceDN w:val="0"/>
            <w:adjustRightInd w:val="0"/>
            <w:spacing w:line="240" w:lineRule="auto"/>
          </w:pPr>
        </w:pPrChange>
      </w:pPr>
    </w:p>
    <w:p w:rsidR="00271E07" w:rsidDel="00881584" w:rsidRDefault="00271E07">
      <w:pPr>
        <w:pStyle w:val="ListParagraph"/>
        <w:autoSpaceDE w:val="0"/>
        <w:autoSpaceDN w:val="0"/>
        <w:adjustRightInd w:val="0"/>
        <w:spacing w:before="120" w:after="120" w:line="300" w:lineRule="atLeast"/>
        <w:ind w:left="360"/>
        <w:rPr>
          <w:del w:id="1497" w:author="impetus" w:date="2015-04-03T03:46:00Z"/>
          <w:rFonts w:cs="Verdana"/>
          <w:color w:val="000000"/>
          <w:szCs w:val="20"/>
        </w:rPr>
        <w:pPrChange w:id="1498" w:author="impetus" w:date="2015-04-03T03:46:00Z">
          <w:pPr>
            <w:pStyle w:val="ListParagraph"/>
            <w:autoSpaceDE w:val="0"/>
            <w:autoSpaceDN w:val="0"/>
            <w:adjustRightInd w:val="0"/>
            <w:spacing w:after="0" w:line="240" w:lineRule="auto"/>
            <w:ind w:left="360"/>
          </w:pPr>
        </w:pPrChange>
      </w:pPr>
      <w:del w:id="1499" w:author="impetus" w:date="2015-04-03T03:46:00Z">
        <w:r w:rsidDel="00881584">
          <w:rPr>
            <w:rStyle w:val="Heading4Char"/>
          </w:rPr>
          <w:delText>Methodology</w:delText>
        </w:r>
        <w:r w:rsidR="00E50AF5" w:rsidDel="00881584">
          <w:rPr>
            <w:rFonts w:cs="Verdana"/>
            <w:color w:val="000000"/>
            <w:szCs w:val="20"/>
          </w:rPr>
          <w:delText>:</w:delText>
        </w:r>
      </w:del>
    </w:p>
    <w:p w:rsidR="00C762C6" w:rsidRPr="00C762C6" w:rsidDel="00881584" w:rsidRDefault="00C762C6">
      <w:pPr>
        <w:pStyle w:val="ListParagraph"/>
        <w:numPr>
          <w:ilvl w:val="0"/>
          <w:numId w:val="17"/>
        </w:numPr>
        <w:autoSpaceDE w:val="0"/>
        <w:autoSpaceDN w:val="0"/>
        <w:adjustRightInd w:val="0"/>
        <w:spacing w:before="120" w:after="120" w:line="300" w:lineRule="atLeast"/>
        <w:ind w:firstLine="0"/>
        <w:rPr>
          <w:del w:id="1500" w:author="impetus" w:date="2015-04-03T03:46:00Z"/>
          <w:rFonts w:cs="Verdana"/>
          <w:color w:val="000000"/>
          <w:szCs w:val="20"/>
        </w:rPr>
        <w:pPrChange w:id="1501" w:author="impetus" w:date="2015-04-03T03:46:00Z">
          <w:pPr>
            <w:pStyle w:val="ListParagraph"/>
            <w:numPr>
              <w:numId w:val="17"/>
            </w:numPr>
            <w:autoSpaceDE w:val="0"/>
            <w:autoSpaceDN w:val="0"/>
            <w:adjustRightInd w:val="0"/>
            <w:spacing w:after="0" w:line="240" w:lineRule="auto"/>
            <w:ind w:left="360" w:hanging="360"/>
          </w:pPr>
        </w:pPrChange>
      </w:pPr>
      <w:del w:id="1502" w:author="impetus" w:date="2015-04-03T03:46:00Z">
        <w:r w:rsidRPr="00C762C6" w:rsidDel="00881584">
          <w:rPr>
            <w:rFonts w:cs="Verdana"/>
            <w:color w:val="000000"/>
            <w:szCs w:val="20"/>
          </w:rPr>
          <w:delText>The developers and QA team will be responsi</w:delText>
        </w:r>
        <w:r w:rsidDel="00881584">
          <w:rPr>
            <w:rFonts w:cs="Verdana"/>
            <w:color w:val="000000"/>
            <w:szCs w:val="20"/>
          </w:rPr>
          <w:delText>ble for ensuring that the build</w:delText>
        </w:r>
        <w:r w:rsidRPr="00C762C6" w:rsidDel="00881584">
          <w:rPr>
            <w:rFonts w:cs="Verdana"/>
            <w:color w:val="000000"/>
            <w:szCs w:val="20"/>
          </w:rPr>
          <w:delText xml:space="preserve"> meets the specified </w:delText>
        </w:r>
        <w:r w:rsidDel="00881584">
          <w:rPr>
            <w:rFonts w:cs="Verdana"/>
            <w:color w:val="000000"/>
            <w:szCs w:val="20"/>
          </w:rPr>
          <w:delText xml:space="preserve">basic </w:delText>
        </w:r>
        <w:r w:rsidRPr="00C762C6" w:rsidDel="00881584">
          <w:rPr>
            <w:rFonts w:cs="Verdana"/>
            <w:color w:val="000000"/>
            <w:szCs w:val="20"/>
          </w:rPr>
          <w:delText>requirements.</w:delText>
        </w:r>
      </w:del>
    </w:p>
    <w:p w:rsidR="00C762C6" w:rsidRPr="00C762C6" w:rsidDel="00881584" w:rsidRDefault="00C762C6">
      <w:pPr>
        <w:pStyle w:val="ListParagraph"/>
        <w:numPr>
          <w:ilvl w:val="0"/>
          <w:numId w:val="17"/>
        </w:numPr>
        <w:autoSpaceDE w:val="0"/>
        <w:autoSpaceDN w:val="0"/>
        <w:adjustRightInd w:val="0"/>
        <w:spacing w:before="120" w:after="120" w:line="300" w:lineRule="atLeast"/>
        <w:ind w:firstLine="0"/>
        <w:rPr>
          <w:del w:id="1503" w:author="impetus" w:date="2015-04-03T03:46:00Z"/>
          <w:rFonts w:cs="Verdana"/>
          <w:color w:val="000000"/>
          <w:szCs w:val="20"/>
        </w:rPr>
        <w:pPrChange w:id="1504" w:author="impetus" w:date="2015-04-03T03:46:00Z">
          <w:pPr>
            <w:pStyle w:val="ListParagraph"/>
            <w:numPr>
              <w:numId w:val="17"/>
            </w:numPr>
            <w:autoSpaceDE w:val="0"/>
            <w:autoSpaceDN w:val="0"/>
            <w:adjustRightInd w:val="0"/>
            <w:spacing w:after="0" w:line="240" w:lineRule="auto"/>
            <w:ind w:left="360" w:hanging="360"/>
          </w:pPr>
        </w:pPrChange>
      </w:pPr>
      <w:del w:id="1505" w:author="impetus" w:date="2015-04-03T03:46:00Z">
        <w:r w:rsidRPr="00C762C6" w:rsidDel="00881584">
          <w:rPr>
            <w:rFonts w:cs="Verdana"/>
            <w:color w:val="000000"/>
            <w:szCs w:val="20"/>
          </w:rPr>
          <w:delText>Test cases will be de</w:delText>
        </w:r>
        <w:r w:rsidDel="00881584">
          <w:rPr>
            <w:rFonts w:cs="Verdana"/>
            <w:color w:val="000000"/>
            <w:szCs w:val="20"/>
          </w:rPr>
          <w:delText xml:space="preserve">veloped/modified by QA Team </w:delText>
        </w:r>
        <w:r w:rsidRPr="00C762C6" w:rsidDel="00881584">
          <w:rPr>
            <w:rFonts w:cs="Verdana"/>
            <w:color w:val="000000"/>
            <w:szCs w:val="20"/>
          </w:rPr>
          <w:delText>.</w:delText>
        </w:r>
      </w:del>
    </w:p>
    <w:p w:rsidR="00C762C6" w:rsidRPr="00C762C6" w:rsidDel="00881584" w:rsidRDefault="00C762C6">
      <w:pPr>
        <w:pStyle w:val="ListParagraph"/>
        <w:numPr>
          <w:ilvl w:val="0"/>
          <w:numId w:val="17"/>
        </w:numPr>
        <w:autoSpaceDE w:val="0"/>
        <w:autoSpaceDN w:val="0"/>
        <w:adjustRightInd w:val="0"/>
        <w:spacing w:before="120" w:after="120" w:line="300" w:lineRule="atLeast"/>
        <w:ind w:firstLine="0"/>
        <w:rPr>
          <w:del w:id="1506" w:author="impetus" w:date="2015-04-03T03:46:00Z"/>
          <w:rFonts w:cs="Verdana"/>
          <w:color w:val="000000"/>
          <w:szCs w:val="20"/>
        </w:rPr>
        <w:pPrChange w:id="1507" w:author="impetus" w:date="2015-04-03T03:46:00Z">
          <w:pPr>
            <w:pStyle w:val="ListParagraph"/>
            <w:numPr>
              <w:numId w:val="17"/>
            </w:numPr>
            <w:autoSpaceDE w:val="0"/>
            <w:autoSpaceDN w:val="0"/>
            <w:adjustRightInd w:val="0"/>
            <w:spacing w:after="0" w:line="240" w:lineRule="auto"/>
            <w:ind w:left="360" w:hanging="360"/>
          </w:pPr>
        </w:pPrChange>
      </w:pPr>
      <w:del w:id="1508" w:author="impetus" w:date="2015-04-03T03:46:00Z">
        <w:r w:rsidRPr="00C762C6" w:rsidDel="00881584">
          <w:rPr>
            <w:rFonts w:cs="Verdana"/>
            <w:color w:val="000000"/>
            <w:szCs w:val="20"/>
          </w:rPr>
          <w:delText xml:space="preserve">Developers will make </w:delText>
        </w:r>
        <w:r w:rsidR="00044FC7" w:rsidRPr="00C762C6" w:rsidDel="00881584">
          <w:rPr>
            <w:rFonts w:cs="Verdana"/>
            <w:color w:val="000000"/>
            <w:szCs w:val="20"/>
          </w:rPr>
          <w:delText>sure</w:delText>
        </w:r>
        <w:r w:rsidRPr="00C762C6" w:rsidDel="00881584">
          <w:rPr>
            <w:rFonts w:cs="Verdana"/>
            <w:color w:val="000000"/>
            <w:szCs w:val="20"/>
          </w:rPr>
          <w:delText xml:space="preserve"> that </w:delText>
        </w:r>
        <w:r w:rsidR="008D1B80" w:rsidDel="00881584">
          <w:rPr>
            <w:rFonts w:cs="Verdana"/>
            <w:color w:val="000000"/>
            <w:szCs w:val="20"/>
          </w:rPr>
          <w:delText>build</w:delText>
        </w:r>
        <w:r w:rsidR="00133EBA" w:rsidDel="00881584">
          <w:rPr>
            <w:rFonts w:cs="Verdana"/>
            <w:color w:val="000000"/>
            <w:szCs w:val="20"/>
          </w:rPr>
          <w:delText xml:space="preserve"> is</w:delText>
        </w:r>
        <w:r w:rsidR="008E1D92" w:rsidDel="00881584">
          <w:rPr>
            <w:rFonts w:cs="Verdana"/>
            <w:color w:val="000000"/>
            <w:szCs w:val="20"/>
          </w:rPr>
          <w:delText xml:space="preserve">fit to be tested </w:delText>
        </w:r>
        <w:r w:rsidR="008D1B80" w:rsidDel="00881584">
          <w:rPr>
            <w:rFonts w:cs="Verdana"/>
            <w:color w:val="000000"/>
            <w:szCs w:val="20"/>
          </w:rPr>
          <w:delText>and test cases will be updated by QA</w:delText>
        </w:r>
        <w:r w:rsidRPr="00C762C6" w:rsidDel="00881584">
          <w:rPr>
            <w:rFonts w:cs="Verdana"/>
            <w:color w:val="000000"/>
            <w:szCs w:val="20"/>
          </w:rPr>
          <w:delText>.</w:delText>
        </w:r>
      </w:del>
    </w:p>
    <w:p w:rsidR="00E90A0A" w:rsidRPr="00AA13E8" w:rsidDel="00881584" w:rsidRDefault="00C762C6">
      <w:pPr>
        <w:pStyle w:val="ListParagraph"/>
        <w:numPr>
          <w:ilvl w:val="0"/>
          <w:numId w:val="17"/>
        </w:numPr>
        <w:autoSpaceDE w:val="0"/>
        <w:autoSpaceDN w:val="0"/>
        <w:adjustRightInd w:val="0"/>
        <w:spacing w:before="120" w:after="120" w:line="300" w:lineRule="atLeast"/>
        <w:ind w:firstLine="0"/>
        <w:rPr>
          <w:del w:id="1509" w:author="impetus" w:date="2015-04-03T03:46:00Z"/>
          <w:rFonts w:cstheme="minorHAnsi"/>
          <w:sz w:val="20"/>
          <w:szCs w:val="20"/>
        </w:rPr>
        <w:pPrChange w:id="1510" w:author="impetus" w:date="2015-04-03T03:46:00Z">
          <w:pPr>
            <w:pStyle w:val="ListParagraph"/>
            <w:numPr>
              <w:numId w:val="17"/>
            </w:numPr>
            <w:autoSpaceDE w:val="0"/>
            <w:autoSpaceDN w:val="0"/>
            <w:adjustRightInd w:val="0"/>
            <w:spacing w:after="0" w:line="240" w:lineRule="auto"/>
            <w:ind w:left="360" w:hanging="360"/>
          </w:pPr>
        </w:pPrChange>
      </w:pPr>
      <w:del w:id="1511" w:author="impetus" w:date="2015-04-03T03:46:00Z">
        <w:r w:rsidRPr="000B2A65" w:rsidDel="00881584">
          <w:rPr>
            <w:rFonts w:cs="Verdana"/>
            <w:color w:val="000000"/>
            <w:szCs w:val="20"/>
          </w:rPr>
          <w:delText xml:space="preserve">Developers will </w:delText>
        </w:r>
        <w:r w:rsidR="0011684C" w:rsidRPr="000B2A65" w:rsidDel="00881584">
          <w:rPr>
            <w:rFonts w:cs="Verdana"/>
            <w:color w:val="000000"/>
            <w:szCs w:val="20"/>
          </w:rPr>
          <w:delText>make sure that after BAT</w:delText>
        </w:r>
        <w:r w:rsidRPr="000B2A65" w:rsidDel="00881584">
          <w:rPr>
            <w:rFonts w:cs="Verdana"/>
            <w:color w:val="000000"/>
            <w:szCs w:val="20"/>
          </w:rPr>
          <w:delText xml:space="preserve">; the system is stable and free from any </w:delText>
        </w:r>
        <w:r w:rsidR="0011684C" w:rsidRPr="000B2A65" w:rsidDel="00881584">
          <w:rPr>
            <w:rFonts w:cs="Verdana"/>
            <w:color w:val="000000"/>
            <w:szCs w:val="20"/>
          </w:rPr>
          <w:delText>showstopper defects that that may stop the QA from testing when the</w:delText>
        </w:r>
        <w:r w:rsidRPr="000B2A65" w:rsidDel="00881584">
          <w:rPr>
            <w:rFonts w:cs="Verdana"/>
            <w:color w:val="000000"/>
            <w:szCs w:val="20"/>
          </w:rPr>
          <w:delText xml:space="preserve"> build is moved for QA verification. </w:delText>
        </w:r>
      </w:del>
    </w:p>
    <w:p w:rsidR="00271E07" w:rsidRPr="007453F1" w:rsidDel="00881584" w:rsidRDefault="0045350E">
      <w:pPr>
        <w:pStyle w:val="Heading3"/>
        <w:spacing w:before="120" w:after="120" w:line="300" w:lineRule="atLeast"/>
        <w:ind w:left="720"/>
        <w:rPr>
          <w:del w:id="1512" w:author="impetus" w:date="2015-04-03T03:46:00Z"/>
          <w:rFonts w:asciiTheme="minorHAnsi" w:hAnsiTheme="minorHAnsi" w:cstheme="minorHAnsi"/>
          <w:b w:val="0"/>
          <w:bCs w:val="0"/>
          <w:sz w:val="20"/>
          <w:szCs w:val="20"/>
        </w:rPr>
        <w:pPrChange w:id="1513" w:author="impetus" w:date="2015-04-03T03:46:00Z">
          <w:pPr>
            <w:pStyle w:val="Heading3"/>
            <w:ind w:left="720"/>
          </w:pPr>
        </w:pPrChange>
      </w:pPr>
      <w:del w:id="1514" w:author="impetus" w:date="2015-04-03T03:46:00Z">
        <w:r w:rsidRPr="00AA13E8" w:rsidDel="00881584">
          <w:br/>
        </w:r>
      </w:del>
    </w:p>
    <w:p w:rsidR="007D5469" w:rsidRPr="00A6505B" w:rsidDel="00881584" w:rsidRDefault="007D5469">
      <w:pPr>
        <w:pStyle w:val="Heading2"/>
        <w:spacing w:before="120" w:after="120" w:line="300" w:lineRule="atLeast"/>
        <w:rPr>
          <w:del w:id="1515" w:author="impetus" w:date="2015-04-03T03:46:00Z"/>
        </w:rPr>
        <w:pPrChange w:id="1516" w:author="impetus" w:date="2015-04-03T03:46:00Z">
          <w:pPr>
            <w:pStyle w:val="Heading2"/>
          </w:pPr>
        </w:pPrChange>
      </w:pPr>
      <w:bookmarkStart w:id="1517" w:name="_Toc354664800"/>
      <w:del w:id="1518" w:author="impetus" w:date="2015-04-03T03:46:00Z">
        <w:r w:rsidRPr="00A6505B" w:rsidDel="00881584">
          <w:delText xml:space="preserve">5.0 </w:delText>
        </w:r>
        <w:r w:rsidR="007D4F13" w:rsidDel="00881584">
          <w:delText>DEFECT TRACKING</w:delText>
        </w:r>
        <w:bookmarkEnd w:id="1517"/>
      </w:del>
    </w:p>
    <w:p w:rsidR="007D5469" w:rsidRPr="00A6505B" w:rsidDel="00881584" w:rsidRDefault="007D5469">
      <w:pPr>
        <w:spacing w:before="120" w:after="120" w:line="300" w:lineRule="atLeast"/>
        <w:jc w:val="both"/>
        <w:rPr>
          <w:del w:id="1519" w:author="impetus" w:date="2015-04-03T03:46:00Z"/>
          <w:sz w:val="20"/>
          <w:szCs w:val="20"/>
        </w:rPr>
        <w:pPrChange w:id="1520" w:author="impetus" w:date="2015-04-03T03:46:00Z">
          <w:pPr>
            <w:jc w:val="both"/>
          </w:pPr>
        </w:pPrChange>
      </w:pPr>
      <w:del w:id="1521" w:author="impetus" w:date="2015-04-03T03:46:00Z">
        <w:r w:rsidRPr="00A6505B" w:rsidDel="00881584">
          <w:rPr>
            <w:sz w:val="20"/>
            <w:szCs w:val="20"/>
          </w:rPr>
          <w:delText>This section will provide information about issues logging procedure and practices</w:delText>
        </w:r>
      </w:del>
    </w:p>
    <w:p w:rsidR="007D5469" w:rsidRPr="002638A6" w:rsidDel="00881584" w:rsidRDefault="007D5469">
      <w:pPr>
        <w:pStyle w:val="ListParagraph"/>
        <w:numPr>
          <w:ilvl w:val="0"/>
          <w:numId w:val="9"/>
        </w:numPr>
        <w:spacing w:before="120" w:after="120" w:line="300" w:lineRule="atLeast"/>
        <w:ind w:firstLine="0"/>
        <w:rPr>
          <w:del w:id="1522" w:author="impetus" w:date="2015-04-03T03:46:00Z"/>
          <w:sz w:val="20"/>
          <w:szCs w:val="20"/>
        </w:rPr>
        <w:pPrChange w:id="1523" w:author="impetus" w:date="2015-04-03T03:46:00Z">
          <w:pPr>
            <w:pStyle w:val="ListParagraph"/>
            <w:numPr>
              <w:numId w:val="9"/>
            </w:numPr>
            <w:ind w:hanging="360"/>
          </w:pPr>
        </w:pPrChange>
      </w:pPr>
      <w:del w:id="1524" w:author="impetus" w:date="2015-04-03T03:46:00Z">
        <w:r w:rsidRPr="002638A6" w:rsidDel="00881584">
          <w:rPr>
            <w:sz w:val="20"/>
            <w:szCs w:val="20"/>
          </w:rPr>
          <w:delText>Severity Guidelines:</w:delText>
        </w:r>
      </w:del>
    </w:p>
    <w:p w:rsidR="007D5469" w:rsidRPr="002638A6" w:rsidDel="00881584" w:rsidRDefault="007D5469">
      <w:pPr>
        <w:pStyle w:val="ListParagraph"/>
        <w:numPr>
          <w:ilvl w:val="0"/>
          <w:numId w:val="9"/>
        </w:numPr>
        <w:spacing w:before="120" w:after="120" w:line="300" w:lineRule="atLeast"/>
        <w:ind w:firstLine="0"/>
        <w:rPr>
          <w:del w:id="1525" w:author="impetus" w:date="2015-04-03T03:46:00Z"/>
          <w:sz w:val="20"/>
          <w:szCs w:val="20"/>
        </w:rPr>
        <w:pPrChange w:id="1526" w:author="impetus" w:date="2015-04-03T03:46:00Z">
          <w:pPr>
            <w:pStyle w:val="ListParagraph"/>
            <w:numPr>
              <w:numId w:val="9"/>
            </w:numPr>
            <w:ind w:hanging="360"/>
          </w:pPr>
        </w:pPrChange>
      </w:pPr>
      <w:del w:id="1527" w:author="impetus" w:date="2015-04-03T03:46:00Z">
        <w:r w:rsidRPr="002638A6" w:rsidDel="00881584">
          <w:rPr>
            <w:sz w:val="20"/>
            <w:szCs w:val="20"/>
          </w:rPr>
          <w:delText>Priority Guidelines:</w:delText>
        </w:r>
      </w:del>
    </w:p>
    <w:p w:rsidR="007D5469" w:rsidDel="00881584" w:rsidRDefault="00AE415D">
      <w:pPr>
        <w:pStyle w:val="ListParagraph"/>
        <w:numPr>
          <w:ilvl w:val="0"/>
          <w:numId w:val="9"/>
        </w:numPr>
        <w:spacing w:before="120" w:after="120" w:line="300" w:lineRule="atLeast"/>
        <w:ind w:firstLine="0"/>
        <w:rPr>
          <w:del w:id="1528" w:author="impetus" w:date="2015-04-03T03:46:00Z"/>
          <w:sz w:val="20"/>
          <w:szCs w:val="20"/>
        </w:rPr>
        <w:pPrChange w:id="1529" w:author="impetus" w:date="2015-04-03T03:46:00Z">
          <w:pPr>
            <w:pStyle w:val="ListParagraph"/>
            <w:numPr>
              <w:numId w:val="9"/>
            </w:numPr>
            <w:ind w:hanging="360"/>
          </w:pPr>
        </w:pPrChange>
      </w:pPr>
      <w:del w:id="1530" w:author="impetus" w:date="2015-04-03T03:46:00Z">
        <w:r w:rsidRPr="002638A6" w:rsidDel="00881584">
          <w:rPr>
            <w:sz w:val="20"/>
            <w:szCs w:val="20"/>
          </w:rPr>
          <w:delText>Issues logging cycle:</w:delText>
        </w:r>
      </w:del>
    </w:p>
    <w:p w:rsidR="002638A6" w:rsidDel="00881584" w:rsidRDefault="002638A6">
      <w:pPr>
        <w:pStyle w:val="ListParagraph"/>
        <w:numPr>
          <w:ilvl w:val="0"/>
          <w:numId w:val="9"/>
        </w:numPr>
        <w:spacing w:before="120" w:after="120" w:line="300" w:lineRule="atLeast"/>
        <w:ind w:firstLine="0"/>
        <w:rPr>
          <w:del w:id="1531" w:author="impetus" w:date="2015-04-03T03:46:00Z"/>
          <w:sz w:val="20"/>
          <w:szCs w:val="20"/>
        </w:rPr>
        <w:pPrChange w:id="1532" w:author="impetus" w:date="2015-04-03T03:46:00Z">
          <w:pPr>
            <w:pStyle w:val="ListParagraph"/>
            <w:numPr>
              <w:numId w:val="9"/>
            </w:numPr>
            <w:ind w:hanging="360"/>
          </w:pPr>
        </w:pPrChange>
      </w:pPr>
      <w:del w:id="1533" w:author="impetus" w:date="2015-04-03T03:46:00Z">
        <w:r w:rsidDel="00881584">
          <w:rPr>
            <w:sz w:val="20"/>
            <w:szCs w:val="20"/>
          </w:rPr>
          <w:delText>Tool to be used for defect logging:</w:delText>
        </w:r>
      </w:del>
    </w:p>
    <w:p w:rsidR="002638A6" w:rsidRPr="002638A6" w:rsidDel="00881584" w:rsidRDefault="002638A6">
      <w:pPr>
        <w:pStyle w:val="ListParagraph"/>
        <w:numPr>
          <w:ilvl w:val="0"/>
          <w:numId w:val="9"/>
        </w:numPr>
        <w:spacing w:before="120" w:after="120" w:line="300" w:lineRule="atLeast"/>
        <w:ind w:firstLine="0"/>
        <w:rPr>
          <w:del w:id="1534" w:author="impetus" w:date="2015-04-03T03:46:00Z"/>
          <w:sz w:val="20"/>
          <w:szCs w:val="20"/>
        </w:rPr>
        <w:pPrChange w:id="1535" w:author="impetus" w:date="2015-04-03T03:46:00Z">
          <w:pPr>
            <w:pStyle w:val="ListParagraph"/>
            <w:numPr>
              <w:numId w:val="9"/>
            </w:numPr>
            <w:ind w:hanging="360"/>
          </w:pPr>
        </w:pPrChange>
      </w:pPr>
      <w:del w:id="1536" w:author="impetus" w:date="2015-04-03T03:46:00Z">
        <w:r w:rsidDel="00881584">
          <w:rPr>
            <w:sz w:val="20"/>
            <w:szCs w:val="20"/>
          </w:rPr>
          <w:delText>Defect workflow &amp; escalation:</w:delText>
        </w:r>
      </w:del>
    </w:p>
    <w:p w:rsidR="0085646D" w:rsidDel="00881584" w:rsidRDefault="00A80FCB">
      <w:pPr>
        <w:spacing w:before="120" w:after="120" w:line="300" w:lineRule="atLeast"/>
        <w:rPr>
          <w:del w:id="1537" w:author="impetus" w:date="2015-04-03T03:46:00Z"/>
        </w:rPr>
        <w:pPrChange w:id="1538" w:author="impetus" w:date="2015-04-03T03:46:00Z">
          <w:pPr/>
        </w:pPrChange>
      </w:pPr>
      <w:del w:id="1539" w:author="impetus" w:date="2015-04-03T03:46:00Z">
        <w:r w:rsidRPr="00DB1C99" w:rsidDel="00881584">
          <w:br/>
        </w:r>
        <w:r w:rsidR="00410F16" w:rsidDel="00881584">
          <w:delText>Pivot</w:delText>
        </w:r>
        <w:r w:rsidR="0085646D" w:rsidRPr="00941A8D" w:rsidDel="00881584">
          <w:delText xml:space="preserve"> is </w:delText>
        </w:r>
        <w:r w:rsidR="0085646D" w:rsidDel="00881584">
          <w:delText>our defect tracking tool.</w:delText>
        </w:r>
      </w:del>
    </w:p>
    <w:p w:rsidR="00A03C27" w:rsidRPr="00A03C27" w:rsidDel="00881584" w:rsidRDefault="00A03C27">
      <w:pPr>
        <w:pStyle w:val="Heading2"/>
        <w:spacing w:before="120" w:after="120" w:line="300" w:lineRule="atLeast"/>
        <w:rPr>
          <w:del w:id="1540" w:author="impetus" w:date="2015-04-03T03:46:00Z"/>
          <w:rFonts w:asciiTheme="minorHAnsi" w:hAnsiTheme="minorHAnsi"/>
          <w:sz w:val="22"/>
          <w:szCs w:val="22"/>
        </w:rPr>
        <w:pPrChange w:id="1541" w:author="impetus" w:date="2015-04-03T03:46:00Z">
          <w:pPr>
            <w:pStyle w:val="Heading2"/>
          </w:pPr>
        </w:pPrChange>
      </w:pPr>
      <w:bookmarkStart w:id="1542" w:name="_Toc203206967"/>
      <w:bookmarkStart w:id="1543" w:name="_Toc207501063"/>
      <w:bookmarkStart w:id="1544" w:name="_Toc208745135"/>
      <w:del w:id="1545" w:author="impetus" w:date="2015-04-03T03:46:00Z">
        <w:r w:rsidRPr="00A03C27" w:rsidDel="00881584">
          <w:rPr>
            <w:rFonts w:asciiTheme="minorHAnsi" w:hAnsiTheme="minorHAnsi"/>
            <w:sz w:val="22"/>
            <w:szCs w:val="22"/>
          </w:rPr>
          <w:delText>Issues</w:delText>
        </w:r>
        <w:bookmarkEnd w:id="1542"/>
        <w:bookmarkEnd w:id="1543"/>
        <w:bookmarkEnd w:id="1544"/>
      </w:del>
    </w:p>
    <w:p w:rsidR="001B53D8" w:rsidDel="00881584" w:rsidRDefault="00A03C27">
      <w:pPr>
        <w:spacing w:before="120" w:after="120" w:line="300" w:lineRule="atLeast"/>
        <w:rPr>
          <w:del w:id="1546" w:author="impetus" w:date="2015-04-03T03:46:00Z"/>
        </w:rPr>
        <w:pPrChange w:id="1547" w:author="impetus" w:date="2015-04-03T03:46:00Z">
          <w:pPr>
            <w:spacing w:line="240" w:lineRule="auto"/>
          </w:pPr>
        </w:pPrChange>
      </w:pPr>
      <w:del w:id="1548" w:author="impetus" w:date="2015-04-03T03:46:00Z">
        <w:r w:rsidRPr="00A03C27" w:rsidDel="00881584">
          <w:delText>Whenever an issue found during the testing, it should be logged</w:delText>
        </w:r>
        <w:r w:rsidR="00FA00EA" w:rsidDel="00881584">
          <w:delText xml:space="preserve"> in to version one</w:delText>
        </w:r>
        <w:r w:rsidRPr="00A03C27" w:rsidDel="00881584">
          <w:delText xml:space="preserve"> immediately. After logging the issue, it should be assigned to the development member to fix and unit test it. Code review by team lead and testing by QA member follows the process</w:delText>
        </w:r>
        <w:r w:rsidR="00FA00EA" w:rsidDel="00881584">
          <w:delText>.</w:delText>
        </w:r>
      </w:del>
    </w:p>
    <w:p w:rsidR="002043A8" w:rsidRPr="00F07E56" w:rsidDel="00881584" w:rsidRDefault="002043A8">
      <w:pPr>
        <w:pStyle w:val="Heading2"/>
        <w:spacing w:before="120" w:after="120" w:line="300" w:lineRule="atLeast"/>
        <w:rPr>
          <w:del w:id="1549" w:author="impetus" w:date="2015-04-03T03:46:00Z"/>
        </w:rPr>
        <w:pPrChange w:id="1550" w:author="impetus" w:date="2015-04-03T03:46:00Z">
          <w:pPr>
            <w:pStyle w:val="Heading2"/>
          </w:pPr>
        </w:pPrChange>
      </w:pPr>
      <w:del w:id="1551" w:author="impetus" w:date="2015-04-03T03:46:00Z">
        <w:r w:rsidRPr="00F07E56" w:rsidDel="00881584">
          <w:delText>Bug reporting</w:delText>
        </w:r>
      </w:del>
    </w:p>
    <w:p w:rsidR="002043A8" w:rsidDel="00881584" w:rsidRDefault="002C716E">
      <w:pPr>
        <w:spacing w:before="120" w:after="120" w:line="300" w:lineRule="atLeast"/>
        <w:rPr>
          <w:del w:id="1552" w:author="impetus" w:date="2015-04-03T03:46:00Z"/>
        </w:rPr>
        <w:pPrChange w:id="1553" w:author="impetus" w:date="2015-04-03T03:46:00Z">
          <w:pPr>
            <w:spacing w:line="240" w:lineRule="auto"/>
          </w:pPr>
        </w:pPrChange>
      </w:pPr>
      <w:del w:id="1554" w:author="impetus" w:date="2015-04-03T03:46:00Z">
        <w:r w:rsidRPr="00E05918" w:rsidDel="00881584">
          <w:rPr>
            <w:sz w:val="24"/>
            <w:szCs w:val="24"/>
          </w:rPr>
          <w:delText>A defect is routed to the next stage if it passes the current stage. Otherwise it is rejected to the previous stage</w:delText>
        </w:r>
      </w:del>
    </w:p>
    <w:p w:rsidR="00560F7B" w:rsidDel="00881584" w:rsidRDefault="00560F7B">
      <w:pPr>
        <w:spacing w:before="120" w:after="120" w:line="300" w:lineRule="atLeast"/>
        <w:rPr>
          <w:del w:id="1555" w:author="impetus" w:date="2015-04-03T03:46:00Z"/>
          <w:sz w:val="24"/>
          <w:szCs w:val="24"/>
        </w:rPr>
        <w:pPrChange w:id="1556" w:author="impetus" w:date="2015-04-03T03:46:00Z">
          <w:pPr>
            <w:spacing w:line="240" w:lineRule="auto"/>
          </w:pPr>
        </w:pPrChange>
      </w:pPr>
      <w:del w:id="1557" w:author="impetus" w:date="2015-04-03T03:46:00Z">
        <w:r w:rsidDel="00881584">
          <w:rPr>
            <w:noProof/>
            <w:lang w:val="en-US"/>
          </w:rPr>
          <w:drawing>
            <wp:inline distT="0" distB="0" distL="0" distR="0">
              <wp:extent cx="4357370" cy="3148965"/>
              <wp:effectExtent l="19050" t="19050" r="24130" b="13335"/>
              <wp:docPr id="4" name="Picture 4" descr="http://www.exforsys.com/images/vbnet/sourecode/Testing/Fig3.JPG"/>
              <wp:cNvGraphicFramePr/>
              <a:graphic xmlns:a="http://schemas.openxmlformats.org/drawingml/2006/main">
                <a:graphicData uri="http://schemas.openxmlformats.org/drawingml/2006/picture">
                  <pic:pic xmlns:pic="http://schemas.openxmlformats.org/drawingml/2006/picture">
                    <pic:nvPicPr>
                      <pic:cNvPr id="4" name="Picture 4" descr="http://www.exforsys.com/images/vbnet/sourecode/Testing/Fig3.JP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7370" cy="3148965"/>
                      </a:xfrm>
                      <a:prstGeom prst="rect">
                        <a:avLst/>
                      </a:prstGeom>
                      <a:noFill/>
                      <a:ln>
                        <a:solidFill>
                          <a:schemeClr val="accent1">
                            <a:alpha val="82000"/>
                          </a:schemeClr>
                        </a:solidFill>
                      </a:ln>
                    </pic:spPr>
                  </pic:pic>
                </a:graphicData>
              </a:graphic>
            </wp:inline>
          </w:drawing>
        </w:r>
      </w:del>
    </w:p>
    <w:p w:rsidR="000408B3" w:rsidRPr="00A03C27" w:rsidDel="00881584" w:rsidRDefault="000408B3">
      <w:pPr>
        <w:spacing w:before="120" w:after="120" w:line="300" w:lineRule="atLeast"/>
        <w:rPr>
          <w:del w:id="1558" w:author="impetus" w:date="2015-04-03T03:46:00Z"/>
        </w:rPr>
        <w:pPrChange w:id="1559" w:author="impetus" w:date="2015-04-03T03:46:00Z">
          <w:pPr/>
        </w:pPrChange>
      </w:pPr>
    </w:p>
    <w:p w:rsidR="00873ABE" w:rsidRPr="004E47A4" w:rsidDel="00881584" w:rsidRDefault="00873ABE">
      <w:pPr>
        <w:pStyle w:val="Heading2"/>
        <w:spacing w:before="120" w:after="120" w:line="300" w:lineRule="atLeast"/>
        <w:rPr>
          <w:del w:id="1560" w:author="impetus" w:date="2015-04-03T03:46:00Z"/>
          <w:rFonts w:asciiTheme="minorHAnsi" w:hAnsiTheme="minorHAnsi"/>
          <w:b w:val="0"/>
          <w:color w:val="365F91" w:themeColor="accent1" w:themeShade="BF"/>
          <w:sz w:val="36"/>
          <w:szCs w:val="36"/>
        </w:rPr>
        <w:pPrChange w:id="1561" w:author="impetus" w:date="2015-04-03T03:46:00Z">
          <w:pPr>
            <w:pStyle w:val="Heading2"/>
          </w:pPr>
        </w:pPrChange>
      </w:pPr>
      <w:bookmarkStart w:id="1562" w:name="_Toc359852472"/>
      <w:bookmarkStart w:id="1563" w:name="_Toc320930220"/>
      <w:del w:id="1564" w:author="impetus" w:date="2015-04-03T03:46:00Z">
        <w:r w:rsidRPr="00F07E56" w:rsidDel="00881584">
          <w:delText>Bug Classification</w:delText>
        </w:r>
        <w:bookmarkEnd w:id="1562"/>
        <w:bookmarkEnd w:id="1563"/>
      </w:del>
    </w:p>
    <w:p w:rsidR="00E04CA6" w:rsidDel="00881584" w:rsidRDefault="00E04CA6">
      <w:pPr>
        <w:spacing w:before="120" w:after="120" w:line="300" w:lineRule="atLeast"/>
        <w:rPr>
          <w:del w:id="1565" w:author="impetus" w:date="2015-04-03T03:46:00Z"/>
          <w:sz w:val="24"/>
          <w:szCs w:val="24"/>
        </w:rPr>
        <w:pPrChange w:id="1566" w:author="impetus" w:date="2015-04-03T03:46:00Z">
          <w:pPr>
            <w:spacing w:line="240" w:lineRule="auto"/>
          </w:pPr>
        </w:pPrChange>
      </w:pPr>
      <w:del w:id="1567" w:author="impetus" w:date="2015-04-03T03:46:00Z">
        <w:r w:rsidDel="00881584">
          <w:rPr>
            <w:sz w:val="24"/>
            <w:szCs w:val="24"/>
          </w:rPr>
          <w:delText>Severity/Priority should be assigned as per the following procedures:</w:delText>
        </w:r>
      </w:del>
    </w:p>
    <w:p w:rsidR="00E04CA6" w:rsidRPr="009758D7" w:rsidDel="00881584" w:rsidRDefault="00E04CA6">
      <w:pPr>
        <w:pStyle w:val="Heading2"/>
        <w:spacing w:before="120" w:after="120" w:line="300" w:lineRule="atLeast"/>
        <w:rPr>
          <w:del w:id="1568" w:author="impetus" w:date="2015-04-03T03:46:00Z"/>
        </w:rPr>
        <w:pPrChange w:id="1569" w:author="impetus" w:date="2015-04-03T03:46:00Z">
          <w:pPr>
            <w:pStyle w:val="Heading2"/>
          </w:pPr>
        </w:pPrChange>
      </w:pPr>
      <w:bookmarkStart w:id="1570" w:name="_Toc320930221"/>
      <w:bookmarkStart w:id="1571" w:name="_Toc359852473"/>
      <w:del w:id="1572" w:author="impetus" w:date="2015-04-03T03:46:00Z">
        <w:r w:rsidRPr="009758D7" w:rsidDel="00881584">
          <w:delText xml:space="preserve">Severity </w:delText>
        </w:r>
        <w:bookmarkEnd w:id="1570"/>
        <w:r w:rsidRPr="009758D7" w:rsidDel="00881584">
          <w:delText>list</w:delText>
        </w:r>
        <w:bookmarkEnd w:id="1571"/>
      </w:del>
    </w:p>
    <w:p w:rsidR="0085646D" w:rsidRPr="00975B5D" w:rsidDel="00881584" w:rsidRDefault="0085646D">
      <w:pPr>
        <w:pStyle w:val="BodyText"/>
        <w:spacing w:before="120" w:after="120"/>
        <w:rPr>
          <w:del w:id="1573" w:author="impetus" w:date="2015-04-03T03:46:00Z"/>
        </w:rPr>
        <w:pPrChange w:id="1574" w:author="impetus" w:date="2015-04-03T03:46:00Z">
          <w:pPr>
            <w:pStyle w:val="BodyText"/>
          </w:pPr>
        </w:pPrChange>
      </w:pPr>
    </w:p>
    <w:tbl>
      <w:tblPr>
        <w:tblW w:w="9045" w:type="dxa"/>
        <w:tblInd w:w="168" w:type="dxa"/>
        <w:tblCellMar>
          <w:left w:w="0" w:type="dxa"/>
          <w:right w:w="0" w:type="dxa"/>
        </w:tblCellMar>
        <w:tblLook w:val="0000" w:firstRow="0" w:lastRow="0" w:firstColumn="0" w:lastColumn="0" w:noHBand="0" w:noVBand="0"/>
      </w:tblPr>
      <w:tblGrid>
        <w:gridCol w:w="1161"/>
        <w:gridCol w:w="7391"/>
        <w:gridCol w:w="493"/>
      </w:tblGrid>
      <w:tr w:rsidR="0085646D" w:rsidRPr="00031C0B" w:rsidDel="00881584" w:rsidTr="00056D71">
        <w:trPr>
          <w:trHeight w:val="315"/>
          <w:del w:id="1575" w:author="impetus" w:date="2015-04-03T03:46:00Z"/>
        </w:trPr>
        <w:tc>
          <w:tcPr>
            <w:tcW w:w="1020" w:type="dxa"/>
            <w:tcBorders>
              <w:top w:val="single" w:sz="8" w:space="0" w:color="808080"/>
              <w:left w:val="single" w:sz="8" w:space="0" w:color="808080"/>
              <w:bottom w:val="single" w:sz="8" w:space="0" w:color="808080"/>
              <w:right w:val="single" w:sz="8" w:space="0" w:color="808080"/>
            </w:tcBorders>
            <w:shd w:val="clear" w:color="auto" w:fill="B6DDE8" w:themeFill="accent5" w:themeFillTint="66"/>
            <w:tcMar>
              <w:top w:w="0" w:type="dxa"/>
              <w:left w:w="108" w:type="dxa"/>
              <w:bottom w:w="0" w:type="dxa"/>
              <w:right w:w="108" w:type="dxa"/>
            </w:tcMar>
          </w:tcPr>
          <w:p w:rsidR="0085646D" w:rsidRPr="00B30916" w:rsidDel="00881584" w:rsidRDefault="0085646D">
            <w:pPr>
              <w:spacing w:before="120" w:after="120" w:line="300" w:lineRule="atLeast"/>
              <w:rPr>
                <w:del w:id="1576" w:author="impetus" w:date="2015-04-03T03:46:00Z"/>
                <w:rFonts w:cs="Arial"/>
                <w:b/>
                <w:bCs/>
                <w:color w:val="000000" w:themeColor="text1"/>
              </w:rPr>
              <w:pPrChange w:id="1577" w:author="impetus" w:date="2015-04-03T03:46:00Z">
                <w:pPr/>
              </w:pPrChange>
            </w:pPr>
            <w:del w:id="1578" w:author="impetus" w:date="2015-04-03T03:46:00Z">
              <w:r w:rsidRPr="00B30916" w:rsidDel="00881584">
                <w:rPr>
                  <w:rFonts w:cs="Arial"/>
                  <w:b/>
                  <w:bCs/>
                  <w:color w:val="000000" w:themeColor="text1"/>
                </w:rPr>
                <w:delText>Severity</w:delText>
              </w:r>
            </w:del>
          </w:p>
        </w:tc>
        <w:tc>
          <w:tcPr>
            <w:tcW w:w="7391" w:type="dxa"/>
            <w:tcBorders>
              <w:top w:val="single" w:sz="8" w:space="0" w:color="808080"/>
              <w:left w:val="nil"/>
              <w:bottom w:val="single" w:sz="8" w:space="0" w:color="808080"/>
              <w:right w:val="single" w:sz="8" w:space="0" w:color="808080"/>
            </w:tcBorders>
            <w:shd w:val="clear" w:color="auto" w:fill="B6DDE8" w:themeFill="accent5" w:themeFillTint="66"/>
            <w:tcMar>
              <w:top w:w="0" w:type="dxa"/>
              <w:left w:w="108" w:type="dxa"/>
              <w:bottom w:w="0" w:type="dxa"/>
              <w:right w:w="108" w:type="dxa"/>
            </w:tcMar>
          </w:tcPr>
          <w:p w:rsidR="0085646D" w:rsidRPr="00B30916" w:rsidDel="00881584" w:rsidRDefault="0085646D">
            <w:pPr>
              <w:spacing w:before="120" w:after="120" w:line="300" w:lineRule="atLeast"/>
              <w:rPr>
                <w:del w:id="1579" w:author="impetus" w:date="2015-04-03T03:46:00Z"/>
                <w:rFonts w:cs="Arial"/>
                <w:b/>
                <w:bCs/>
                <w:color w:val="000000" w:themeColor="text1"/>
              </w:rPr>
              <w:pPrChange w:id="1580" w:author="impetus" w:date="2015-04-03T03:46:00Z">
                <w:pPr/>
              </w:pPrChange>
            </w:pPr>
            <w:del w:id="1581" w:author="impetus" w:date="2015-04-03T03:46:00Z">
              <w:r w:rsidRPr="00B30916" w:rsidDel="00881584">
                <w:rPr>
                  <w:rFonts w:cs="Arial"/>
                  <w:b/>
                  <w:bCs/>
                  <w:color w:val="000000" w:themeColor="text1"/>
                </w:rPr>
                <w:delText>Definition</w:delText>
              </w:r>
            </w:del>
          </w:p>
        </w:tc>
        <w:tc>
          <w:tcPr>
            <w:tcW w:w="634" w:type="dxa"/>
            <w:tcBorders>
              <w:top w:val="nil"/>
              <w:left w:val="nil"/>
              <w:bottom w:val="nil"/>
              <w:right w:val="nil"/>
            </w:tcBorders>
            <w:vAlign w:val="center"/>
          </w:tcPr>
          <w:p w:rsidR="0085646D" w:rsidRPr="00031C0B" w:rsidDel="00881584" w:rsidRDefault="0085646D">
            <w:pPr>
              <w:spacing w:before="120" w:after="120" w:line="300" w:lineRule="atLeast"/>
              <w:rPr>
                <w:del w:id="1582" w:author="impetus" w:date="2015-04-03T03:46:00Z"/>
                <w:sz w:val="24"/>
                <w:szCs w:val="24"/>
              </w:rPr>
              <w:pPrChange w:id="1583" w:author="impetus" w:date="2015-04-03T03:46:00Z">
                <w:pPr/>
              </w:pPrChange>
            </w:pPr>
          </w:p>
        </w:tc>
      </w:tr>
      <w:tr w:rsidR="0085646D" w:rsidRPr="00031C0B" w:rsidDel="00881584" w:rsidTr="00D74077">
        <w:trPr>
          <w:trHeight w:val="300"/>
          <w:del w:id="1584" w:author="impetus" w:date="2015-04-03T03:46:00Z"/>
        </w:trPr>
        <w:tc>
          <w:tcPr>
            <w:tcW w:w="1020" w:type="dxa"/>
            <w:vMerge w:val="restart"/>
            <w:tcBorders>
              <w:top w:val="nil"/>
              <w:left w:val="single" w:sz="8" w:space="0" w:color="808080"/>
              <w:bottom w:val="single" w:sz="8" w:space="0" w:color="808080"/>
              <w:right w:val="single" w:sz="8" w:space="0" w:color="808080"/>
            </w:tcBorders>
            <w:tcMar>
              <w:top w:w="0" w:type="dxa"/>
              <w:left w:w="108" w:type="dxa"/>
              <w:bottom w:w="0" w:type="dxa"/>
              <w:right w:w="108" w:type="dxa"/>
            </w:tcMar>
          </w:tcPr>
          <w:p w:rsidR="0085646D" w:rsidRPr="002A5D54" w:rsidDel="00881584" w:rsidRDefault="0085646D">
            <w:pPr>
              <w:spacing w:before="120" w:after="120" w:line="300" w:lineRule="atLeast"/>
              <w:ind w:left="17"/>
              <w:rPr>
                <w:del w:id="1585" w:author="impetus" w:date="2015-04-03T03:46:00Z"/>
                <w:rFonts w:cs="Arial"/>
              </w:rPr>
              <w:pPrChange w:id="1586" w:author="impetus" w:date="2015-04-03T03:46:00Z">
                <w:pPr>
                  <w:ind w:left="17"/>
                </w:pPr>
              </w:pPrChange>
            </w:pPr>
            <w:del w:id="1587" w:author="impetus" w:date="2015-04-03T03:46:00Z">
              <w:r w:rsidRPr="002A5D54" w:rsidDel="00881584">
                <w:rPr>
                  <w:rFonts w:cs="Arial"/>
                </w:rPr>
                <w:delText>1-Critical</w:delText>
              </w:r>
            </w:del>
          </w:p>
        </w:tc>
        <w:tc>
          <w:tcPr>
            <w:tcW w:w="7391" w:type="dxa"/>
            <w:vMerge w:val="restart"/>
            <w:tcBorders>
              <w:top w:val="nil"/>
              <w:left w:val="nil"/>
              <w:bottom w:val="single" w:sz="8" w:space="0" w:color="808080"/>
              <w:right w:val="single" w:sz="8" w:space="0" w:color="808080"/>
            </w:tcBorders>
            <w:tcMar>
              <w:top w:w="0" w:type="dxa"/>
              <w:left w:w="108" w:type="dxa"/>
              <w:bottom w:w="0" w:type="dxa"/>
              <w:right w:w="108" w:type="dxa"/>
            </w:tcMar>
          </w:tcPr>
          <w:p w:rsidR="0085646D" w:rsidRPr="002A5D54" w:rsidDel="00881584" w:rsidRDefault="0085646D">
            <w:pPr>
              <w:spacing w:before="120" w:after="120" w:line="300" w:lineRule="atLeast"/>
              <w:ind w:left="17"/>
              <w:rPr>
                <w:del w:id="1588" w:author="impetus" w:date="2015-04-03T03:46:00Z"/>
                <w:rFonts w:cs="Arial"/>
              </w:rPr>
              <w:pPrChange w:id="1589" w:author="impetus" w:date="2015-04-03T03:46:00Z">
                <w:pPr>
                  <w:ind w:left="17"/>
                </w:pPr>
              </w:pPrChange>
            </w:pPr>
            <w:del w:id="1590" w:author="impetus" w:date="2015-04-03T03:46:00Z">
              <w:r w:rsidRPr="002A5D54" w:rsidDel="00881584">
                <w:rPr>
                  <w:rFonts w:cs="Arial"/>
                </w:rPr>
                <w:delText>• Application Crash</w:delText>
              </w:r>
              <w:r w:rsidRPr="002A5D54" w:rsidDel="00881584">
                <w:rPr>
                  <w:rFonts w:cs="Arial"/>
                </w:rPr>
                <w:br/>
                <w:delText>• Consistent access error/exceptions or timeouts while performing mission critical application tasks.</w:delText>
              </w:r>
              <w:r w:rsidRPr="002A5D54" w:rsidDel="00881584">
                <w:rPr>
                  <w:rFonts w:cs="Arial"/>
                </w:rPr>
                <w:br/>
                <w:delText>• Performance degradation resulting in mission critical functionality to become unusable.</w:delText>
              </w:r>
              <w:r w:rsidRPr="002A5D54" w:rsidDel="00881584">
                <w:rPr>
                  <w:rFonts w:cs="Arial"/>
                </w:rPr>
                <w:br/>
                <w:delText>• Defects that result into any legal or financial exposure</w:delText>
              </w:r>
              <w:r w:rsidRPr="002A5D54" w:rsidDel="00881584">
                <w:rPr>
                  <w:rFonts w:cs="Arial"/>
                </w:rPr>
                <w:br/>
                <w:delText>• Any Security / Privacy vulnerability</w:delText>
              </w:r>
            </w:del>
          </w:p>
        </w:tc>
        <w:tc>
          <w:tcPr>
            <w:tcW w:w="634" w:type="dxa"/>
            <w:tcBorders>
              <w:top w:val="nil"/>
              <w:left w:val="nil"/>
              <w:bottom w:val="nil"/>
              <w:right w:val="nil"/>
            </w:tcBorders>
            <w:vAlign w:val="center"/>
          </w:tcPr>
          <w:p w:rsidR="0085646D" w:rsidRPr="00031C0B" w:rsidDel="00881584" w:rsidRDefault="0085646D">
            <w:pPr>
              <w:spacing w:before="120" w:after="120" w:line="300" w:lineRule="atLeast"/>
              <w:rPr>
                <w:del w:id="1591" w:author="impetus" w:date="2015-04-03T03:46:00Z"/>
                <w:sz w:val="24"/>
                <w:szCs w:val="24"/>
              </w:rPr>
              <w:pPrChange w:id="1592" w:author="impetus" w:date="2015-04-03T03:46:00Z">
                <w:pPr/>
              </w:pPrChange>
            </w:pPr>
          </w:p>
        </w:tc>
      </w:tr>
      <w:tr w:rsidR="0085646D" w:rsidRPr="00031C0B" w:rsidDel="00881584" w:rsidTr="00D74077">
        <w:trPr>
          <w:trHeight w:val="300"/>
          <w:del w:id="1593" w:author="impetus" w:date="2015-04-03T03:46:00Z"/>
        </w:trPr>
        <w:tc>
          <w:tcPr>
            <w:tcW w:w="1020" w:type="dxa"/>
            <w:vMerge/>
            <w:tcBorders>
              <w:top w:val="nil"/>
              <w:left w:val="single" w:sz="8" w:space="0" w:color="808080"/>
              <w:bottom w:val="single" w:sz="8" w:space="0" w:color="808080"/>
              <w:right w:val="single" w:sz="8" w:space="0" w:color="808080"/>
            </w:tcBorders>
            <w:vAlign w:val="center"/>
          </w:tcPr>
          <w:p w:rsidR="0085646D" w:rsidRPr="002A5D54" w:rsidDel="00881584" w:rsidRDefault="0085646D">
            <w:pPr>
              <w:spacing w:before="120" w:after="120" w:line="300" w:lineRule="atLeast"/>
              <w:ind w:left="17"/>
              <w:rPr>
                <w:del w:id="1594" w:author="impetus" w:date="2015-04-03T03:46:00Z"/>
                <w:rFonts w:cs="Arial"/>
              </w:rPr>
              <w:pPrChange w:id="1595" w:author="impetus" w:date="2015-04-03T03:46:00Z">
                <w:pPr>
                  <w:ind w:left="17"/>
                </w:pPr>
              </w:pPrChange>
            </w:pPr>
          </w:p>
        </w:tc>
        <w:tc>
          <w:tcPr>
            <w:tcW w:w="7391" w:type="dxa"/>
            <w:vMerge/>
            <w:tcBorders>
              <w:top w:val="nil"/>
              <w:left w:val="nil"/>
              <w:bottom w:val="single" w:sz="8" w:space="0" w:color="808080"/>
              <w:right w:val="single" w:sz="8" w:space="0" w:color="808080"/>
            </w:tcBorders>
            <w:vAlign w:val="center"/>
          </w:tcPr>
          <w:p w:rsidR="0085646D" w:rsidRPr="002A5D54" w:rsidDel="00881584" w:rsidRDefault="0085646D">
            <w:pPr>
              <w:spacing w:before="120" w:after="120" w:line="300" w:lineRule="atLeast"/>
              <w:ind w:left="17"/>
              <w:rPr>
                <w:del w:id="1596" w:author="impetus" w:date="2015-04-03T03:46:00Z"/>
                <w:rFonts w:cs="Arial"/>
              </w:rPr>
              <w:pPrChange w:id="1597" w:author="impetus" w:date="2015-04-03T03:46:00Z">
                <w:pPr>
                  <w:ind w:left="17"/>
                </w:pPr>
              </w:pPrChange>
            </w:pPr>
          </w:p>
        </w:tc>
        <w:tc>
          <w:tcPr>
            <w:tcW w:w="634" w:type="dxa"/>
            <w:tcBorders>
              <w:top w:val="nil"/>
              <w:left w:val="nil"/>
              <w:bottom w:val="nil"/>
              <w:right w:val="nil"/>
            </w:tcBorders>
            <w:vAlign w:val="center"/>
          </w:tcPr>
          <w:p w:rsidR="0085646D" w:rsidRPr="00031C0B" w:rsidDel="00881584" w:rsidRDefault="0085646D">
            <w:pPr>
              <w:spacing w:before="120" w:after="120" w:line="300" w:lineRule="atLeast"/>
              <w:rPr>
                <w:del w:id="1598" w:author="impetus" w:date="2015-04-03T03:46:00Z"/>
                <w:sz w:val="24"/>
                <w:szCs w:val="24"/>
              </w:rPr>
              <w:pPrChange w:id="1599" w:author="impetus" w:date="2015-04-03T03:46:00Z">
                <w:pPr/>
              </w:pPrChange>
            </w:pPr>
          </w:p>
        </w:tc>
      </w:tr>
      <w:tr w:rsidR="0085646D" w:rsidRPr="00031C0B" w:rsidDel="00881584" w:rsidTr="00D74077">
        <w:trPr>
          <w:trHeight w:val="300"/>
          <w:del w:id="1600" w:author="impetus" w:date="2015-04-03T03:46:00Z"/>
        </w:trPr>
        <w:tc>
          <w:tcPr>
            <w:tcW w:w="1020" w:type="dxa"/>
            <w:vMerge/>
            <w:tcBorders>
              <w:top w:val="nil"/>
              <w:left w:val="single" w:sz="8" w:space="0" w:color="808080"/>
              <w:bottom w:val="single" w:sz="8" w:space="0" w:color="808080"/>
              <w:right w:val="single" w:sz="8" w:space="0" w:color="808080"/>
            </w:tcBorders>
            <w:vAlign w:val="center"/>
          </w:tcPr>
          <w:p w:rsidR="0085646D" w:rsidRPr="002A5D54" w:rsidDel="00881584" w:rsidRDefault="0085646D">
            <w:pPr>
              <w:spacing w:before="120" w:after="120" w:line="300" w:lineRule="atLeast"/>
              <w:ind w:left="17"/>
              <w:rPr>
                <w:del w:id="1601" w:author="impetus" w:date="2015-04-03T03:46:00Z"/>
                <w:rFonts w:cs="Arial"/>
              </w:rPr>
              <w:pPrChange w:id="1602" w:author="impetus" w:date="2015-04-03T03:46:00Z">
                <w:pPr>
                  <w:ind w:left="17"/>
                </w:pPr>
              </w:pPrChange>
            </w:pPr>
          </w:p>
        </w:tc>
        <w:tc>
          <w:tcPr>
            <w:tcW w:w="7391" w:type="dxa"/>
            <w:vMerge/>
            <w:tcBorders>
              <w:top w:val="nil"/>
              <w:left w:val="nil"/>
              <w:bottom w:val="single" w:sz="8" w:space="0" w:color="808080"/>
              <w:right w:val="single" w:sz="8" w:space="0" w:color="808080"/>
            </w:tcBorders>
            <w:vAlign w:val="center"/>
          </w:tcPr>
          <w:p w:rsidR="0085646D" w:rsidRPr="002A5D54" w:rsidDel="00881584" w:rsidRDefault="0085646D">
            <w:pPr>
              <w:spacing w:before="120" w:after="120" w:line="300" w:lineRule="atLeast"/>
              <w:ind w:left="17"/>
              <w:rPr>
                <w:del w:id="1603" w:author="impetus" w:date="2015-04-03T03:46:00Z"/>
                <w:rFonts w:cs="Arial"/>
              </w:rPr>
              <w:pPrChange w:id="1604" w:author="impetus" w:date="2015-04-03T03:46:00Z">
                <w:pPr>
                  <w:ind w:left="17"/>
                </w:pPr>
              </w:pPrChange>
            </w:pPr>
          </w:p>
        </w:tc>
        <w:tc>
          <w:tcPr>
            <w:tcW w:w="634" w:type="dxa"/>
            <w:tcBorders>
              <w:top w:val="nil"/>
              <w:left w:val="nil"/>
              <w:bottom w:val="nil"/>
              <w:right w:val="nil"/>
            </w:tcBorders>
            <w:vAlign w:val="center"/>
          </w:tcPr>
          <w:p w:rsidR="0085646D" w:rsidRPr="00031C0B" w:rsidDel="00881584" w:rsidRDefault="0085646D">
            <w:pPr>
              <w:spacing w:before="120" w:after="120" w:line="300" w:lineRule="atLeast"/>
              <w:rPr>
                <w:del w:id="1605" w:author="impetus" w:date="2015-04-03T03:46:00Z"/>
                <w:sz w:val="24"/>
                <w:szCs w:val="24"/>
              </w:rPr>
              <w:pPrChange w:id="1606" w:author="impetus" w:date="2015-04-03T03:46:00Z">
                <w:pPr/>
              </w:pPrChange>
            </w:pPr>
          </w:p>
        </w:tc>
      </w:tr>
      <w:tr w:rsidR="0085646D" w:rsidRPr="00031C0B" w:rsidDel="00881584" w:rsidTr="00D74077">
        <w:trPr>
          <w:trHeight w:val="300"/>
          <w:del w:id="1607" w:author="impetus" w:date="2015-04-03T03:46:00Z"/>
        </w:trPr>
        <w:tc>
          <w:tcPr>
            <w:tcW w:w="1020" w:type="dxa"/>
            <w:vMerge/>
            <w:tcBorders>
              <w:top w:val="nil"/>
              <w:left w:val="single" w:sz="8" w:space="0" w:color="808080"/>
              <w:bottom w:val="single" w:sz="8" w:space="0" w:color="808080"/>
              <w:right w:val="single" w:sz="8" w:space="0" w:color="808080"/>
            </w:tcBorders>
            <w:vAlign w:val="center"/>
          </w:tcPr>
          <w:p w:rsidR="0085646D" w:rsidRPr="002A5D54" w:rsidDel="00881584" w:rsidRDefault="0085646D">
            <w:pPr>
              <w:spacing w:before="120" w:after="120" w:line="300" w:lineRule="atLeast"/>
              <w:ind w:left="17"/>
              <w:rPr>
                <w:del w:id="1608" w:author="impetus" w:date="2015-04-03T03:46:00Z"/>
                <w:rFonts w:cs="Arial"/>
              </w:rPr>
              <w:pPrChange w:id="1609" w:author="impetus" w:date="2015-04-03T03:46:00Z">
                <w:pPr>
                  <w:ind w:left="17"/>
                </w:pPr>
              </w:pPrChange>
            </w:pPr>
          </w:p>
        </w:tc>
        <w:tc>
          <w:tcPr>
            <w:tcW w:w="7391" w:type="dxa"/>
            <w:vMerge/>
            <w:tcBorders>
              <w:top w:val="nil"/>
              <w:left w:val="nil"/>
              <w:bottom w:val="single" w:sz="8" w:space="0" w:color="808080"/>
              <w:right w:val="single" w:sz="8" w:space="0" w:color="808080"/>
            </w:tcBorders>
            <w:vAlign w:val="center"/>
          </w:tcPr>
          <w:p w:rsidR="0085646D" w:rsidRPr="002A5D54" w:rsidDel="00881584" w:rsidRDefault="0085646D">
            <w:pPr>
              <w:spacing w:before="120" w:after="120" w:line="300" w:lineRule="atLeast"/>
              <w:ind w:left="17"/>
              <w:rPr>
                <w:del w:id="1610" w:author="impetus" w:date="2015-04-03T03:46:00Z"/>
                <w:rFonts w:cs="Arial"/>
              </w:rPr>
              <w:pPrChange w:id="1611" w:author="impetus" w:date="2015-04-03T03:46:00Z">
                <w:pPr>
                  <w:ind w:left="17"/>
                </w:pPr>
              </w:pPrChange>
            </w:pPr>
          </w:p>
        </w:tc>
        <w:tc>
          <w:tcPr>
            <w:tcW w:w="634" w:type="dxa"/>
            <w:tcBorders>
              <w:top w:val="nil"/>
              <w:left w:val="nil"/>
              <w:bottom w:val="nil"/>
              <w:right w:val="nil"/>
            </w:tcBorders>
            <w:vAlign w:val="center"/>
          </w:tcPr>
          <w:p w:rsidR="0085646D" w:rsidRPr="00031C0B" w:rsidDel="00881584" w:rsidRDefault="0085646D">
            <w:pPr>
              <w:spacing w:before="120" w:after="120" w:line="300" w:lineRule="atLeast"/>
              <w:rPr>
                <w:del w:id="1612" w:author="impetus" w:date="2015-04-03T03:46:00Z"/>
                <w:sz w:val="24"/>
                <w:szCs w:val="24"/>
              </w:rPr>
              <w:pPrChange w:id="1613" w:author="impetus" w:date="2015-04-03T03:46:00Z">
                <w:pPr/>
              </w:pPrChange>
            </w:pPr>
          </w:p>
        </w:tc>
      </w:tr>
      <w:tr w:rsidR="0085646D" w:rsidRPr="00031C0B" w:rsidDel="00881584" w:rsidTr="00D74077">
        <w:trPr>
          <w:trHeight w:val="495"/>
          <w:del w:id="1614" w:author="impetus" w:date="2015-04-03T03:46:00Z"/>
        </w:trPr>
        <w:tc>
          <w:tcPr>
            <w:tcW w:w="1020" w:type="dxa"/>
            <w:vMerge/>
            <w:tcBorders>
              <w:top w:val="nil"/>
              <w:left w:val="single" w:sz="8" w:space="0" w:color="808080"/>
              <w:bottom w:val="single" w:sz="8" w:space="0" w:color="808080"/>
              <w:right w:val="single" w:sz="8" w:space="0" w:color="808080"/>
            </w:tcBorders>
            <w:vAlign w:val="center"/>
          </w:tcPr>
          <w:p w:rsidR="0085646D" w:rsidRPr="002A5D54" w:rsidDel="00881584" w:rsidRDefault="0085646D">
            <w:pPr>
              <w:spacing w:before="120" w:after="120" w:line="300" w:lineRule="atLeast"/>
              <w:ind w:left="17"/>
              <w:rPr>
                <w:del w:id="1615" w:author="impetus" w:date="2015-04-03T03:46:00Z"/>
                <w:rFonts w:cs="Arial"/>
              </w:rPr>
              <w:pPrChange w:id="1616" w:author="impetus" w:date="2015-04-03T03:46:00Z">
                <w:pPr>
                  <w:ind w:left="17"/>
                </w:pPr>
              </w:pPrChange>
            </w:pPr>
          </w:p>
        </w:tc>
        <w:tc>
          <w:tcPr>
            <w:tcW w:w="7391" w:type="dxa"/>
            <w:vMerge/>
            <w:tcBorders>
              <w:top w:val="nil"/>
              <w:left w:val="nil"/>
              <w:bottom w:val="single" w:sz="8" w:space="0" w:color="808080"/>
              <w:right w:val="single" w:sz="8" w:space="0" w:color="808080"/>
            </w:tcBorders>
            <w:vAlign w:val="center"/>
          </w:tcPr>
          <w:p w:rsidR="0085646D" w:rsidRPr="002A5D54" w:rsidDel="00881584" w:rsidRDefault="0085646D">
            <w:pPr>
              <w:spacing w:before="120" w:after="120" w:line="300" w:lineRule="atLeast"/>
              <w:ind w:left="17"/>
              <w:rPr>
                <w:del w:id="1617" w:author="impetus" w:date="2015-04-03T03:46:00Z"/>
                <w:rFonts w:cs="Arial"/>
              </w:rPr>
              <w:pPrChange w:id="1618" w:author="impetus" w:date="2015-04-03T03:46:00Z">
                <w:pPr>
                  <w:ind w:left="17"/>
                </w:pPr>
              </w:pPrChange>
            </w:pPr>
          </w:p>
        </w:tc>
        <w:tc>
          <w:tcPr>
            <w:tcW w:w="634" w:type="dxa"/>
            <w:tcBorders>
              <w:top w:val="nil"/>
              <w:left w:val="nil"/>
              <w:bottom w:val="nil"/>
              <w:right w:val="nil"/>
            </w:tcBorders>
            <w:vAlign w:val="center"/>
          </w:tcPr>
          <w:p w:rsidR="0085646D" w:rsidRPr="00031C0B" w:rsidDel="00881584" w:rsidRDefault="0085646D">
            <w:pPr>
              <w:spacing w:before="120" w:after="120" w:line="300" w:lineRule="atLeast"/>
              <w:rPr>
                <w:del w:id="1619" w:author="impetus" w:date="2015-04-03T03:46:00Z"/>
                <w:sz w:val="24"/>
                <w:szCs w:val="24"/>
              </w:rPr>
              <w:pPrChange w:id="1620" w:author="impetus" w:date="2015-04-03T03:46:00Z">
                <w:pPr/>
              </w:pPrChange>
            </w:pPr>
          </w:p>
        </w:tc>
      </w:tr>
      <w:tr w:rsidR="0085646D" w:rsidRPr="00031C0B" w:rsidDel="00881584" w:rsidTr="00D74077">
        <w:trPr>
          <w:trHeight w:val="300"/>
          <w:del w:id="1621" w:author="impetus" w:date="2015-04-03T03:46:00Z"/>
        </w:trPr>
        <w:tc>
          <w:tcPr>
            <w:tcW w:w="1020" w:type="dxa"/>
            <w:vMerge w:val="restart"/>
            <w:tcBorders>
              <w:top w:val="nil"/>
              <w:left w:val="single" w:sz="8" w:space="0" w:color="808080"/>
              <w:bottom w:val="single" w:sz="8" w:space="0" w:color="808080"/>
              <w:right w:val="single" w:sz="8" w:space="0" w:color="808080"/>
            </w:tcBorders>
            <w:tcMar>
              <w:top w:w="0" w:type="dxa"/>
              <w:left w:w="108" w:type="dxa"/>
              <w:bottom w:w="0" w:type="dxa"/>
              <w:right w:w="108" w:type="dxa"/>
            </w:tcMar>
          </w:tcPr>
          <w:p w:rsidR="0085646D" w:rsidRPr="002A5D54" w:rsidDel="00881584" w:rsidRDefault="0085646D">
            <w:pPr>
              <w:spacing w:before="120" w:after="120" w:line="300" w:lineRule="atLeast"/>
              <w:ind w:left="17"/>
              <w:rPr>
                <w:del w:id="1622" w:author="impetus" w:date="2015-04-03T03:46:00Z"/>
                <w:rFonts w:cs="Arial"/>
              </w:rPr>
              <w:pPrChange w:id="1623" w:author="impetus" w:date="2015-04-03T03:46:00Z">
                <w:pPr>
                  <w:ind w:left="17"/>
                </w:pPr>
              </w:pPrChange>
            </w:pPr>
            <w:del w:id="1624" w:author="impetus" w:date="2015-04-03T03:46:00Z">
              <w:r w:rsidRPr="002A5D54" w:rsidDel="00881584">
                <w:rPr>
                  <w:rFonts w:cs="Arial"/>
                </w:rPr>
                <w:delText>2-Major</w:delText>
              </w:r>
            </w:del>
          </w:p>
        </w:tc>
        <w:tc>
          <w:tcPr>
            <w:tcW w:w="7391" w:type="dxa"/>
            <w:vMerge w:val="restart"/>
            <w:tcBorders>
              <w:top w:val="nil"/>
              <w:left w:val="nil"/>
              <w:bottom w:val="single" w:sz="8" w:space="0" w:color="808080"/>
              <w:right w:val="single" w:sz="8" w:space="0" w:color="808080"/>
            </w:tcBorders>
            <w:tcMar>
              <w:top w:w="0" w:type="dxa"/>
              <w:left w:w="108" w:type="dxa"/>
              <w:bottom w:w="0" w:type="dxa"/>
              <w:right w:w="108" w:type="dxa"/>
            </w:tcMar>
          </w:tcPr>
          <w:p w:rsidR="0085646D" w:rsidRPr="002A5D54" w:rsidDel="00881584" w:rsidRDefault="0085646D">
            <w:pPr>
              <w:spacing w:before="120" w:after="120" w:line="300" w:lineRule="atLeast"/>
              <w:ind w:left="17"/>
              <w:rPr>
                <w:del w:id="1625" w:author="impetus" w:date="2015-04-03T03:46:00Z"/>
                <w:rFonts w:cs="Arial"/>
              </w:rPr>
              <w:pPrChange w:id="1626" w:author="impetus" w:date="2015-04-03T03:46:00Z">
                <w:pPr>
                  <w:ind w:left="17"/>
                </w:pPr>
              </w:pPrChange>
            </w:pPr>
            <w:del w:id="1627" w:author="impetus" w:date="2015-04-03T03:46:00Z">
              <w:r w:rsidRPr="002A5D54" w:rsidDel="00881584">
                <w:rPr>
                  <w:rFonts w:cs="Arial"/>
                </w:rPr>
                <w:delText>• Consistent access error/exceptions or timeouts while performing auxiliary application tasks.</w:delText>
              </w:r>
              <w:r w:rsidRPr="002A5D54" w:rsidDel="00881584">
                <w:rPr>
                  <w:rFonts w:cs="Arial"/>
                </w:rPr>
                <w:br/>
                <w:delText>• Loss of Functionality of common application tasks. e.g missing links.</w:delText>
              </w:r>
              <w:r w:rsidRPr="002A5D54" w:rsidDel="00881584">
                <w:rPr>
                  <w:rFonts w:cs="Arial"/>
                </w:rPr>
                <w:br/>
                <w:delText>• Significant Problem for which a possible work around exits, but still requires immediate attention.</w:delText>
              </w:r>
              <w:r w:rsidRPr="002A5D54" w:rsidDel="00881584">
                <w:rPr>
                  <w:rFonts w:cs="Arial"/>
                </w:rPr>
                <w:br/>
                <w:delText>• Does not crash the system but Wrong Functionality</w:delText>
              </w:r>
            </w:del>
          </w:p>
        </w:tc>
        <w:tc>
          <w:tcPr>
            <w:tcW w:w="634" w:type="dxa"/>
            <w:tcBorders>
              <w:top w:val="nil"/>
              <w:left w:val="nil"/>
              <w:bottom w:val="nil"/>
              <w:right w:val="nil"/>
            </w:tcBorders>
            <w:vAlign w:val="center"/>
          </w:tcPr>
          <w:p w:rsidR="0085646D" w:rsidRPr="00031C0B" w:rsidDel="00881584" w:rsidRDefault="0085646D">
            <w:pPr>
              <w:spacing w:before="120" w:after="120" w:line="300" w:lineRule="atLeast"/>
              <w:rPr>
                <w:del w:id="1628" w:author="impetus" w:date="2015-04-03T03:46:00Z"/>
                <w:sz w:val="24"/>
                <w:szCs w:val="24"/>
              </w:rPr>
              <w:pPrChange w:id="1629" w:author="impetus" w:date="2015-04-03T03:46:00Z">
                <w:pPr/>
              </w:pPrChange>
            </w:pPr>
          </w:p>
        </w:tc>
      </w:tr>
      <w:tr w:rsidR="0085646D" w:rsidRPr="00031C0B" w:rsidDel="00881584" w:rsidTr="00D74077">
        <w:trPr>
          <w:trHeight w:val="300"/>
          <w:del w:id="1630" w:author="impetus" w:date="2015-04-03T03:46:00Z"/>
        </w:trPr>
        <w:tc>
          <w:tcPr>
            <w:tcW w:w="1020" w:type="dxa"/>
            <w:vMerge/>
            <w:tcBorders>
              <w:top w:val="nil"/>
              <w:left w:val="single" w:sz="8" w:space="0" w:color="808080"/>
              <w:bottom w:val="single" w:sz="8" w:space="0" w:color="808080"/>
              <w:right w:val="single" w:sz="8" w:space="0" w:color="808080"/>
            </w:tcBorders>
            <w:vAlign w:val="center"/>
          </w:tcPr>
          <w:p w:rsidR="0085646D" w:rsidRPr="002A5D54" w:rsidDel="00881584" w:rsidRDefault="0085646D">
            <w:pPr>
              <w:spacing w:before="120" w:after="120" w:line="300" w:lineRule="atLeast"/>
              <w:ind w:left="17"/>
              <w:rPr>
                <w:del w:id="1631" w:author="impetus" w:date="2015-04-03T03:46:00Z"/>
                <w:rFonts w:cs="Arial"/>
              </w:rPr>
              <w:pPrChange w:id="1632" w:author="impetus" w:date="2015-04-03T03:46:00Z">
                <w:pPr>
                  <w:ind w:left="17"/>
                </w:pPr>
              </w:pPrChange>
            </w:pPr>
          </w:p>
        </w:tc>
        <w:tc>
          <w:tcPr>
            <w:tcW w:w="7391" w:type="dxa"/>
            <w:vMerge/>
            <w:tcBorders>
              <w:top w:val="nil"/>
              <w:left w:val="nil"/>
              <w:bottom w:val="single" w:sz="8" w:space="0" w:color="808080"/>
              <w:right w:val="single" w:sz="8" w:space="0" w:color="808080"/>
            </w:tcBorders>
            <w:vAlign w:val="center"/>
          </w:tcPr>
          <w:p w:rsidR="0085646D" w:rsidRPr="002A5D54" w:rsidDel="00881584" w:rsidRDefault="0085646D">
            <w:pPr>
              <w:spacing w:before="120" w:after="120" w:line="300" w:lineRule="atLeast"/>
              <w:ind w:left="17"/>
              <w:rPr>
                <w:del w:id="1633" w:author="impetus" w:date="2015-04-03T03:46:00Z"/>
                <w:rFonts w:cs="Arial"/>
              </w:rPr>
              <w:pPrChange w:id="1634" w:author="impetus" w:date="2015-04-03T03:46:00Z">
                <w:pPr>
                  <w:ind w:left="17"/>
                </w:pPr>
              </w:pPrChange>
            </w:pPr>
          </w:p>
        </w:tc>
        <w:tc>
          <w:tcPr>
            <w:tcW w:w="634" w:type="dxa"/>
            <w:tcBorders>
              <w:top w:val="nil"/>
              <w:left w:val="nil"/>
              <w:bottom w:val="nil"/>
              <w:right w:val="nil"/>
            </w:tcBorders>
            <w:vAlign w:val="center"/>
          </w:tcPr>
          <w:p w:rsidR="0085646D" w:rsidRPr="00031C0B" w:rsidDel="00881584" w:rsidRDefault="0085646D">
            <w:pPr>
              <w:spacing w:before="120" w:after="120" w:line="300" w:lineRule="atLeast"/>
              <w:rPr>
                <w:del w:id="1635" w:author="impetus" w:date="2015-04-03T03:46:00Z"/>
                <w:sz w:val="24"/>
                <w:szCs w:val="24"/>
              </w:rPr>
              <w:pPrChange w:id="1636" w:author="impetus" w:date="2015-04-03T03:46:00Z">
                <w:pPr/>
              </w:pPrChange>
            </w:pPr>
          </w:p>
        </w:tc>
      </w:tr>
      <w:tr w:rsidR="0085646D" w:rsidRPr="00031C0B" w:rsidDel="00881584" w:rsidTr="00D74077">
        <w:trPr>
          <w:trHeight w:val="300"/>
          <w:del w:id="1637" w:author="impetus" w:date="2015-04-03T03:46:00Z"/>
        </w:trPr>
        <w:tc>
          <w:tcPr>
            <w:tcW w:w="1020" w:type="dxa"/>
            <w:vMerge/>
            <w:tcBorders>
              <w:top w:val="nil"/>
              <w:left w:val="single" w:sz="8" w:space="0" w:color="808080"/>
              <w:bottom w:val="single" w:sz="8" w:space="0" w:color="808080"/>
              <w:right w:val="single" w:sz="8" w:space="0" w:color="808080"/>
            </w:tcBorders>
            <w:vAlign w:val="center"/>
          </w:tcPr>
          <w:p w:rsidR="0085646D" w:rsidRPr="002A5D54" w:rsidDel="00881584" w:rsidRDefault="0085646D">
            <w:pPr>
              <w:spacing w:before="120" w:after="120" w:line="300" w:lineRule="atLeast"/>
              <w:ind w:left="17"/>
              <w:rPr>
                <w:del w:id="1638" w:author="impetus" w:date="2015-04-03T03:46:00Z"/>
                <w:rFonts w:cs="Arial"/>
              </w:rPr>
              <w:pPrChange w:id="1639" w:author="impetus" w:date="2015-04-03T03:46:00Z">
                <w:pPr>
                  <w:ind w:left="17"/>
                </w:pPr>
              </w:pPrChange>
            </w:pPr>
          </w:p>
        </w:tc>
        <w:tc>
          <w:tcPr>
            <w:tcW w:w="7391" w:type="dxa"/>
            <w:vMerge/>
            <w:tcBorders>
              <w:top w:val="nil"/>
              <w:left w:val="nil"/>
              <w:bottom w:val="single" w:sz="8" w:space="0" w:color="808080"/>
              <w:right w:val="single" w:sz="8" w:space="0" w:color="808080"/>
            </w:tcBorders>
            <w:vAlign w:val="center"/>
          </w:tcPr>
          <w:p w:rsidR="0085646D" w:rsidRPr="002A5D54" w:rsidDel="00881584" w:rsidRDefault="0085646D">
            <w:pPr>
              <w:spacing w:before="120" w:after="120" w:line="300" w:lineRule="atLeast"/>
              <w:ind w:left="17"/>
              <w:rPr>
                <w:del w:id="1640" w:author="impetus" w:date="2015-04-03T03:46:00Z"/>
                <w:rFonts w:cs="Arial"/>
              </w:rPr>
              <w:pPrChange w:id="1641" w:author="impetus" w:date="2015-04-03T03:46:00Z">
                <w:pPr>
                  <w:ind w:left="17"/>
                </w:pPr>
              </w:pPrChange>
            </w:pPr>
          </w:p>
        </w:tc>
        <w:tc>
          <w:tcPr>
            <w:tcW w:w="634" w:type="dxa"/>
            <w:tcBorders>
              <w:top w:val="nil"/>
              <w:left w:val="nil"/>
              <w:bottom w:val="nil"/>
              <w:right w:val="nil"/>
            </w:tcBorders>
            <w:vAlign w:val="center"/>
          </w:tcPr>
          <w:p w:rsidR="0085646D" w:rsidRPr="00031C0B" w:rsidDel="00881584" w:rsidRDefault="0085646D">
            <w:pPr>
              <w:spacing w:before="120" w:after="120" w:line="300" w:lineRule="atLeast"/>
              <w:rPr>
                <w:del w:id="1642" w:author="impetus" w:date="2015-04-03T03:46:00Z"/>
                <w:sz w:val="24"/>
                <w:szCs w:val="24"/>
              </w:rPr>
              <w:pPrChange w:id="1643" w:author="impetus" w:date="2015-04-03T03:46:00Z">
                <w:pPr/>
              </w:pPrChange>
            </w:pPr>
          </w:p>
        </w:tc>
      </w:tr>
      <w:tr w:rsidR="0085646D" w:rsidRPr="00031C0B" w:rsidDel="00881584" w:rsidTr="00D74077">
        <w:trPr>
          <w:trHeight w:val="720"/>
          <w:del w:id="1644" w:author="impetus" w:date="2015-04-03T03:46:00Z"/>
        </w:trPr>
        <w:tc>
          <w:tcPr>
            <w:tcW w:w="1020" w:type="dxa"/>
            <w:vMerge/>
            <w:tcBorders>
              <w:top w:val="nil"/>
              <w:left w:val="single" w:sz="8" w:space="0" w:color="808080"/>
              <w:bottom w:val="single" w:sz="8" w:space="0" w:color="808080"/>
              <w:right w:val="single" w:sz="8" w:space="0" w:color="808080"/>
            </w:tcBorders>
            <w:vAlign w:val="center"/>
          </w:tcPr>
          <w:p w:rsidR="0085646D" w:rsidRPr="002A5D54" w:rsidDel="00881584" w:rsidRDefault="0085646D">
            <w:pPr>
              <w:spacing w:before="120" w:after="120" w:line="300" w:lineRule="atLeast"/>
              <w:ind w:left="17"/>
              <w:rPr>
                <w:del w:id="1645" w:author="impetus" w:date="2015-04-03T03:46:00Z"/>
                <w:rFonts w:cs="Arial"/>
              </w:rPr>
              <w:pPrChange w:id="1646" w:author="impetus" w:date="2015-04-03T03:46:00Z">
                <w:pPr>
                  <w:ind w:left="17"/>
                </w:pPr>
              </w:pPrChange>
            </w:pPr>
          </w:p>
        </w:tc>
        <w:tc>
          <w:tcPr>
            <w:tcW w:w="7391" w:type="dxa"/>
            <w:vMerge/>
            <w:tcBorders>
              <w:top w:val="nil"/>
              <w:left w:val="nil"/>
              <w:bottom w:val="single" w:sz="8" w:space="0" w:color="808080"/>
              <w:right w:val="single" w:sz="8" w:space="0" w:color="808080"/>
            </w:tcBorders>
            <w:vAlign w:val="center"/>
          </w:tcPr>
          <w:p w:rsidR="0085646D" w:rsidRPr="002A5D54" w:rsidDel="00881584" w:rsidRDefault="0085646D">
            <w:pPr>
              <w:spacing w:before="120" w:after="120" w:line="300" w:lineRule="atLeast"/>
              <w:ind w:left="17"/>
              <w:rPr>
                <w:del w:id="1647" w:author="impetus" w:date="2015-04-03T03:46:00Z"/>
                <w:rFonts w:cs="Arial"/>
              </w:rPr>
              <w:pPrChange w:id="1648" w:author="impetus" w:date="2015-04-03T03:46:00Z">
                <w:pPr>
                  <w:ind w:left="17"/>
                </w:pPr>
              </w:pPrChange>
            </w:pPr>
          </w:p>
        </w:tc>
        <w:tc>
          <w:tcPr>
            <w:tcW w:w="634" w:type="dxa"/>
            <w:tcBorders>
              <w:top w:val="nil"/>
              <w:left w:val="nil"/>
              <w:bottom w:val="nil"/>
              <w:right w:val="nil"/>
            </w:tcBorders>
            <w:vAlign w:val="center"/>
          </w:tcPr>
          <w:p w:rsidR="0085646D" w:rsidRPr="00031C0B" w:rsidDel="00881584" w:rsidRDefault="0085646D">
            <w:pPr>
              <w:spacing w:before="120" w:after="120" w:line="300" w:lineRule="atLeast"/>
              <w:rPr>
                <w:del w:id="1649" w:author="impetus" w:date="2015-04-03T03:46:00Z"/>
                <w:sz w:val="24"/>
                <w:szCs w:val="24"/>
              </w:rPr>
              <w:pPrChange w:id="1650" w:author="impetus" w:date="2015-04-03T03:46:00Z">
                <w:pPr/>
              </w:pPrChange>
            </w:pPr>
          </w:p>
        </w:tc>
      </w:tr>
      <w:tr w:rsidR="0085646D" w:rsidRPr="00031C0B" w:rsidDel="00881584" w:rsidTr="00D74077">
        <w:trPr>
          <w:trHeight w:val="300"/>
          <w:del w:id="1651" w:author="impetus" w:date="2015-04-03T03:46:00Z"/>
        </w:trPr>
        <w:tc>
          <w:tcPr>
            <w:tcW w:w="1020" w:type="dxa"/>
            <w:vMerge w:val="restart"/>
            <w:tcBorders>
              <w:top w:val="nil"/>
              <w:left w:val="single" w:sz="8" w:space="0" w:color="808080"/>
              <w:bottom w:val="single" w:sz="8" w:space="0" w:color="808080"/>
              <w:right w:val="single" w:sz="8" w:space="0" w:color="808080"/>
            </w:tcBorders>
            <w:tcMar>
              <w:top w:w="0" w:type="dxa"/>
              <w:left w:w="108" w:type="dxa"/>
              <w:bottom w:w="0" w:type="dxa"/>
              <w:right w:w="108" w:type="dxa"/>
            </w:tcMar>
          </w:tcPr>
          <w:p w:rsidR="0085646D" w:rsidRPr="002A5D54" w:rsidDel="00881584" w:rsidRDefault="0085646D">
            <w:pPr>
              <w:spacing w:before="120" w:after="120" w:line="300" w:lineRule="atLeast"/>
              <w:ind w:left="17"/>
              <w:rPr>
                <w:del w:id="1652" w:author="impetus" w:date="2015-04-03T03:46:00Z"/>
                <w:rFonts w:cs="Arial"/>
              </w:rPr>
              <w:pPrChange w:id="1653" w:author="impetus" w:date="2015-04-03T03:46:00Z">
                <w:pPr>
                  <w:ind w:left="17"/>
                </w:pPr>
              </w:pPrChange>
            </w:pPr>
            <w:del w:id="1654" w:author="impetus" w:date="2015-04-03T03:46:00Z">
              <w:r w:rsidRPr="002A5D54" w:rsidDel="00881584">
                <w:rPr>
                  <w:rFonts w:cs="Arial"/>
                </w:rPr>
                <w:delText>3-Minor</w:delText>
              </w:r>
            </w:del>
          </w:p>
        </w:tc>
        <w:tc>
          <w:tcPr>
            <w:tcW w:w="7391" w:type="dxa"/>
            <w:vMerge w:val="restart"/>
            <w:tcBorders>
              <w:top w:val="nil"/>
              <w:left w:val="nil"/>
              <w:bottom w:val="single" w:sz="8" w:space="0" w:color="808080"/>
              <w:right w:val="single" w:sz="8" w:space="0" w:color="808080"/>
            </w:tcBorders>
            <w:tcMar>
              <w:top w:w="0" w:type="dxa"/>
              <w:left w:w="108" w:type="dxa"/>
              <w:bottom w:w="0" w:type="dxa"/>
              <w:right w:w="108" w:type="dxa"/>
            </w:tcMar>
          </w:tcPr>
          <w:p w:rsidR="0085646D" w:rsidRPr="002A5D54" w:rsidDel="00881584" w:rsidRDefault="0085646D">
            <w:pPr>
              <w:spacing w:before="120" w:after="120" w:line="300" w:lineRule="atLeast"/>
              <w:ind w:left="17"/>
              <w:rPr>
                <w:del w:id="1655" w:author="impetus" w:date="2015-04-03T03:46:00Z"/>
                <w:rFonts w:cs="Arial"/>
              </w:rPr>
              <w:pPrChange w:id="1656" w:author="impetus" w:date="2015-04-03T03:46:00Z">
                <w:pPr>
                  <w:ind w:left="17"/>
                </w:pPr>
              </w:pPrChange>
            </w:pPr>
            <w:del w:id="1657" w:author="impetus" w:date="2015-04-03T03:46:00Z">
              <w:r w:rsidRPr="002A5D54" w:rsidDel="00881584">
                <w:rPr>
                  <w:rFonts w:cs="Arial"/>
                </w:rPr>
                <w:delText>• Cosmetic problem like misspell words or misaligned text</w:delText>
              </w:r>
              <w:r w:rsidRPr="002A5D54" w:rsidDel="00881584">
                <w:rPr>
                  <w:rFonts w:cs="Arial"/>
                </w:rPr>
                <w:br/>
                <w:delText>• Issues having short term work rounds</w:delText>
              </w:r>
              <w:r w:rsidRPr="002A5D54" w:rsidDel="00881584">
                <w:rPr>
                  <w:rFonts w:cs="Arial"/>
                </w:rPr>
                <w:br/>
                <w:delText>• Graphical errors</w:delText>
              </w:r>
            </w:del>
          </w:p>
        </w:tc>
        <w:tc>
          <w:tcPr>
            <w:tcW w:w="634" w:type="dxa"/>
            <w:tcBorders>
              <w:top w:val="nil"/>
              <w:left w:val="nil"/>
              <w:bottom w:val="nil"/>
              <w:right w:val="nil"/>
            </w:tcBorders>
            <w:vAlign w:val="center"/>
          </w:tcPr>
          <w:p w:rsidR="0085646D" w:rsidRPr="00031C0B" w:rsidDel="00881584" w:rsidRDefault="0085646D">
            <w:pPr>
              <w:spacing w:before="120" w:after="120" w:line="300" w:lineRule="atLeast"/>
              <w:rPr>
                <w:del w:id="1658" w:author="impetus" w:date="2015-04-03T03:46:00Z"/>
                <w:sz w:val="24"/>
                <w:szCs w:val="24"/>
              </w:rPr>
              <w:pPrChange w:id="1659" w:author="impetus" w:date="2015-04-03T03:46:00Z">
                <w:pPr/>
              </w:pPrChange>
            </w:pPr>
          </w:p>
        </w:tc>
      </w:tr>
      <w:tr w:rsidR="0085646D" w:rsidRPr="00031C0B" w:rsidDel="00881584" w:rsidTr="00D74077">
        <w:trPr>
          <w:trHeight w:val="300"/>
          <w:del w:id="1660" w:author="impetus" w:date="2015-04-03T03:46:00Z"/>
        </w:trPr>
        <w:tc>
          <w:tcPr>
            <w:tcW w:w="1020" w:type="dxa"/>
            <w:vMerge/>
            <w:tcBorders>
              <w:top w:val="nil"/>
              <w:left w:val="single" w:sz="8" w:space="0" w:color="808080"/>
              <w:bottom w:val="single" w:sz="8" w:space="0" w:color="808080"/>
              <w:right w:val="single" w:sz="8" w:space="0" w:color="808080"/>
            </w:tcBorders>
            <w:vAlign w:val="center"/>
          </w:tcPr>
          <w:p w:rsidR="0085646D" w:rsidRPr="002A5D54" w:rsidDel="00881584" w:rsidRDefault="0085646D">
            <w:pPr>
              <w:spacing w:before="120" w:after="120" w:line="300" w:lineRule="atLeast"/>
              <w:ind w:left="17"/>
              <w:rPr>
                <w:del w:id="1661" w:author="impetus" w:date="2015-04-03T03:46:00Z"/>
                <w:rFonts w:cs="Arial"/>
              </w:rPr>
              <w:pPrChange w:id="1662" w:author="impetus" w:date="2015-04-03T03:46:00Z">
                <w:pPr>
                  <w:ind w:left="17"/>
                </w:pPr>
              </w:pPrChange>
            </w:pPr>
          </w:p>
        </w:tc>
        <w:tc>
          <w:tcPr>
            <w:tcW w:w="7391" w:type="dxa"/>
            <w:vMerge/>
            <w:tcBorders>
              <w:top w:val="nil"/>
              <w:left w:val="nil"/>
              <w:bottom w:val="single" w:sz="8" w:space="0" w:color="808080"/>
              <w:right w:val="single" w:sz="8" w:space="0" w:color="808080"/>
            </w:tcBorders>
            <w:vAlign w:val="center"/>
          </w:tcPr>
          <w:p w:rsidR="0085646D" w:rsidRPr="002A5D54" w:rsidDel="00881584" w:rsidRDefault="0085646D">
            <w:pPr>
              <w:spacing w:before="120" w:after="120" w:line="300" w:lineRule="atLeast"/>
              <w:ind w:left="17"/>
              <w:rPr>
                <w:del w:id="1663" w:author="impetus" w:date="2015-04-03T03:46:00Z"/>
                <w:rFonts w:cs="Arial"/>
              </w:rPr>
              <w:pPrChange w:id="1664" w:author="impetus" w:date="2015-04-03T03:46:00Z">
                <w:pPr>
                  <w:ind w:left="17"/>
                </w:pPr>
              </w:pPrChange>
            </w:pPr>
          </w:p>
        </w:tc>
        <w:tc>
          <w:tcPr>
            <w:tcW w:w="634" w:type="dxa"/>
            <w:tcBorders>
              <w:top w:val="nil"/>
              <w:left w:val="nil"/>
              <w:bottom w:val="nil"/>
              <w:right w:val="nil"/>
            </w:tcBorders>
            <w:vAlign w:val="center"/>
          </w:tcPr>
          <w:p w:rsidR="0085646D" w:rsidRPr="00031C0B" w:rsidDel="00881584" w:rsidRDefault="0085646D">
            <w:pPr>
              <w:spacing w:before="120" w:after="120" w:line="300" w:lineRule="atLeast"/>
              <w:rPr>
                <w:del w:id="1665" w:author="impetus" w:date="2015-04-03T03:46:00Z"/>
                <w:sz w:val="24"/>
                <w:szCs w:val="24"/>
              </w:rPr>
              <w:pPrChange w:id="1666" w:author="impetus" w:date="2015-04-03T03:46:00Z">
                <w:pPr/>
              </w:pPrChange>
            </w:pPr>
          </w:p>
        </w:tc>
      </w:tr>
      <w:tr w:rsidR="0085646D" w:rsidRPr="00031C0B" w:rsidDel="00881584" w:rsidTr="00D74077">
        <w:trPr>
          <w:trHeight w:val="315"/>
          <w:del w:id="1667" w:author="impetus" w:date="2015-04-03T03:46:00Z"/>
        </w:trPr>
        <w:tc>
          <w:tcPr>
            <w:tcW w:w="1020" w:type="dxa"/>
            <w:vMerge/>
            <w:tcBorders>
              <w:top w:val="nil"/>
              <w:left w:val="single" w:sz="8" w:space="0" w:color="808080"/>
              <w:bottom w:val="single" w:sz="8" w:space="0" w:color="808080"/>
              <w:right w:val="single" w:sz="8" w:space="0" w:color="808080"/>
            </w:tcBorders>
            <w:vAlign w:val="center"/>
          </w:tcPr>
          <w:p w:rsidR="0085646D" w:rsidRPr="002A5D54" w:rsidDel="00881584" w:rsidRDefault="0085646D">
            <w:pPr>
              <w:spacing w:before="120" w:after="120" w:line="300" w:lineRule="atLeast"/>
              <w:ind w:left="17"/>
              <w:rPr>
                <w:del w:id="1668" w:author="impetus" w:date="2015-04-03T03:46:00Z"/>
                <w:rFonts w:cs="Arial"/>
              </w:rPr>
              <w:pPrChange w:id="1669" w:author="impetus" w:date="2015-04-03T03:46:00Z">
                <w:pPr>
                  <w:ind w:left="17"/>
                </w:pPr>
              </w:pPrChange>
            </w:pPr>
          </w:p>
        </w:tc>
        <w:tc>
          <w:tcPr>
            <w:tcW w:w="7391" w:type="dxa"/>
            <w:vMerge/>
            <w:tcBorders>
              <w:top w:val="nil"/>
              <w:left w:val="nil"/>
              <w:bottom w:val="single" w:sz="8" w:space="0" w:color="808080"/>
              <w:right w:val="single" w:sz="8" w:space="0" w:color="808080"/>
            </w:tcBorders>
            <w:vAlign w:val="center"/>
          </w:tcPr>
          <w:p w:rsidR="0085646D" w:rsidRPr="002A5D54" w:rsidDel="00881584" w:rsidRDefault="0085646D">
            <w:pPr>
              <w:spacing w:before="120" w:after="120" w:line="300" w:lineRule="atLeast"/>
              <w:ind w:left="17"/>
              <w:rPr>
                <w:del w:id="1670" w:author="impetus" w:date="2015-04-03T03:46:00Z"/>
                <w:rFonts w:cs="Arial"/>
              </w:rPr>
              <w:pPrChange w:id="1671" w:author="impetus" w:date="2015-04-03T03:46:00Z">
                <w:pPr>
                  <w:ind w:left="17"/>
                </w:pPr>
              </w:pPrChange>
            </w:pPr>
          </w:p>
        </w:tc>
        <w:tc>
          <w:tcPr>
            <w:tcW w:w="634" w:type="dxa"/>
            <w:tcBorders>
              <w:top w:val="nil"/>
              <w:left w:val="nil"/>
              <w:bottom w:val="nil"/>
              <w:right w:val="nil"/>
            </w:tcBorders>
            <w:vAlign w:val="center"/>
          </w:tcPr>
          <w:p w:rsidR="0085646D" w:rsidRPr="00031C0B" w:rsidDel="00881584" w:rsidRDefault="0085646D">
            <w:pPr>
              <w:spacing w:before="120" w:after="120" w:line="300" w:lineRule="atLeast"/>
              <w:rPr>
                <w:del w:id="1672" w:author="impetus" w:date="2015-04-03T03:46:00Z"/>
                <w:sz w:val="24"/>
                <w:szCs w:val="24"/>
              </w:rPr>
              <w:pPrChange w:id="1673" w:author="impetus" w:date="2015-04-03T03:46:00Z">
                <w:pPr/>
              </w:pPrChange>
            </w:pPr>
          </w:p>
        </w:tc>
      </w:tr>
      <w:tr w:rsidR="0085646D" w:rsidRPr="00031C0B" w:rsidDel="00881584" w:rsidTr="00D426C2">
        <w:trPr>
          <w:trHeight w:val="300"/>
          <w:del w:id="1674" w:author="impetus" w:date="2015-04-03T03:46:00Z"/>
        </w:trPr>
        <w:tc>
          <w:tcPr>
            <w:tcW w:w="1020" w:type="dxa"/>
            <w:vMerge w:val="restart"/>
            <w:tcBorders>
              <w:top w:val="nil"/>
              <w:left w:val="single" w:sz="8" w:space="0" w:color="808080"/>
              <w:bottom w:val="single" w:sz="8" w:space="0" w:color="808080"/>
              <w:right w:val="single" w:sz="8" w:space="0" w:color="808080"/>
            </w:tcBorders>
            <w:tcMar>
              <w:top w:w="0" w:type="dxa"/>
              <w:left w:w="108" w:type="dxa"/>
              <w:bottom w:w="0" w:type="dxa"/>
              <w:right w:w="108" w:type="dxa"/>
            </w:tcMar>
          </w:tcPr>
          <w:p w:rsidR="0085646D" w:rsidRPr="002A5D54" w:rsidDel="00881584" w:rsidRDefault="0085646D">
            <w:pPr>
              <w:spacing w:before="120" w:after="120" w:line="300" w:lineRule="atLeast"/>
              <w:ind w:left="17"/>
              <w:rPr>
                <w:del w:id="1675" w:author="impetus" w:date="2015-04-03T03:46:00Z"/>
                <w:rFonts w:cs="Arial"/>
              </w:rPr>
              <w:pPrChange w:id="1676" w:author="impetus" w:date="2015-04-03T03:46:00Z">
                <w:pPr>
                  <w:ind w:left="17"/>
                </w:pPr>
              </w:pPrChange>
            </w:pPr>
            <w:del w:id="1677" w:author="impetus" w:date="2015-04-03T03:46:00Z">
              <w:r w:rsidRPr="002A5D54" w:rsidDel="00881584">
                <w:rPr>
                  <w:rFonts w:cs="Arial"/>
                </w:rPr>
                <w:delText>4-Non-affecting</w:delText>
              </w:r>
            </w:del>
          </w:p>
        </w:tc>
        <w:tc>
          <w:tcPr>
            <w:tcW w:w="7391" w:type="dxa"/>
            <w:vMerge w:val="restart"/>
            <w:tcBorders>
              <w:top w:val="nil"/>
              <w:left w:val="nil"/>
              <w:bottom w:val="single" w:sz="8" w:space="0" w:color="808080"/>
              <w:right w:val="single" w:sz="8" w:space="0" w:color="808080"/>
            </w:tcBorders>
            <w:tcMar>
              <w:top w:w="0" w:type="dxa"/>
              <w:left w:w="108" w:type="dxa"/>
              <w:bottom w:w="0" w:type="dxa"/>
              <w:right w:w="108" w:type="dxa"/>
            </w:tcMar>
          </w:tcPr>
          <w:p w:rsidR="0085646D" w:rsidRPr="002A5D54" w:rsidDel="00881584" w:rsidRDefault="0085646D">
            <w:pPr>
              <w:spacing w:before="120" w:after="120" w:line="300" w:lineRule="atLeast"/>
              <w:ind w:left="17"/>
              <w:rPr>
                <w:del w:id="1678" w:author="impetus" w:date="2015-04-03T03:46:00Z"/>
                <w:rFonts w:cs="Arial"/>
              </w:rPr>
              <w:pPrChange w:id="1679" w:author="impetus" w:date="2015-04-03T03:46:00Z">
                <w:pPr>
                  <w:ind w:left="17"/>
                </w:pPr>
              </w:pPrChange>
            </w:pPr>
            <w:del w:id="1680" w:author="impetus" w:date="2015-04-03T03:46:00Z">
              <w:r w:rsidRPr="002A5D54" w:rsidDel="00881584">
                <w:rPr>
                  <w:rFonts w:cs="Arial"/>
                </w:rPr>
                <w:delText xml:space="preserve">• Issues not requiring immediate attention </w:delText>
              </w:r>
              <w:r w:rsidRPr="002A5D54" w:rsidDel="00881584">
                <w:rPr>
                  <w:rFonts w:cs="Arial"/>
                </w:rPr>
                <w:br/>
                <w:delText>• Issues that need not be addressed at all</w:delText>
              </w:r>
              <w:r w:rsidRPr="002A5D54" w:rsidDel="00881584">
                <w:rPr>
                  <w:rFonts w:cs="Arial"/>
                </w:rPr>
                <w:br/>
                <w:delText>• Postponed items/Issues</w:delText>
              </w:r>
              <w:r w:rsidRPr="002A5D54" w:rsidDel="00881584">
                <w:rPr>
                  <w:rFonts w:cs="Arial"/>
                </w:rPr>
                <w:br/>
                <w:delText xml:space="preserve">•Issues that do not cause any </w:delText>
              </w:r>
              <w:r w:rsidR="00725C1A" w:rsidRPr="002A5D54" w:rsidDel="00881584">
                <w:rPr>
                  <w:rFonts w:cs="Arial"/>
                </w:rPr>
                <w:delText>effect</w:delText>
              </w:r>
              <w:r w:rsidRPr="002A5D54" w:rsidDel="00881584">
                <w:rPr>
                  <w:rFonts w:cs="Arial"/>
                </w:rPr>
                <w:delText xml:space="preserve"> on the functionality of the application</w:delText>
              </w:r>
            </w:del>
          </w:p>
        </w:tc>
        <w:tc>
          <w:tcPr>
            <w:tcW w:w="634" w:type="dxa"/>
            <w:tcBorders>
              <w:top w:val="nil"/>
              <w:left w:val="nil"/>
              <w:bottom w:val="nil"/>
              <w:right w:val="nil"/>
            </w:tcBorders>
            <w:vAlign w:val="center"/>
          </w:tcPr>
          <w:p w:rsidR="0085646D" w:rsidRPr="00031C0B" w:rsidDel="00881584" w:rsidRDefault="0085646D">
            <w:pPr>
              <w:spacing w:before="120" w:after="120" w:line="300" w:lineRule="atLeast"/>
              <w:rPr>
                <w:del w:id="1681" w:author="impetus" w:date="2015-04-03T03:46:00Z"/>
                <w:sz w:val="24"/>
                <w:szCs w:val="24"/>
              </w:rPr>
              <w:pPrChange w:id="1682" w:author="impetus" w:date="2015-04-03T03:46:00Z">
                <w:pPr/>
              </w:pPrChange>
            </w:pPr>
          </w:p>
        </w:tc>
      </w:tr>
      <w:tr w:rsidR="0085646D" w:rsidRPr="00031C0B" w:rsidDel="00881584" w:rsidTr="00D74077">
        <w:trPr>
          <w:trHeight w:val="300"/>
          <w:del w:id="1683" w:author="impetus" w:date="2015-04-03T03:46:00Z"/>
        </w:trPr>
        <w:tc>
          <w:tcPr>
            <w:tcW w:w="1020" w:type="dxa"/>
            <w:vMerge/>
            <w:tcBorders>
              <w:top w:val="nil"/>
              <w:left w:val="single" w:sz="8" w:space="0" w:color="808080"/>
              <w:bottom w:val="single" w:sz="8" w:space="0" w:color="808080"/>
              <w:right w:val="single" w:sz="8" w:space="0" w:color="808080"/>
            </w:tcBorders>
            <w:vAlign w:val="center"/>
          </w:tcPr>
          <w:p w:rsidR="0085646D" w:rsidRPr="00031C0B" w:rsidDel="00881584" w:rsidRDefault="0085646D">
            <w:pPr>
              <w:spacing w:before="120" w:after="120" w:line="300" w:lineRule="atLeast"/>
              <w:rPr>
                <w:del w:id="1684" w:author="impetus" w:date="2015-04-03T03:46:00Z"/>
                <w:rFonts w:ascii="Arial" w:hAnsi="Arial" w:cs="Arial"/>
                <w:color w:val="000000"/>
              </w:rPr>
              <w:pPrChange w:id="1685" w:author="impetus" w:date="2015-04-03T03:46:00Z">
                <w:pPr/>
              </w:pPrChange>
            </w:pPr>
          </w:p>
        </w:tc>
        <w:tc>
          <w:tcPr>
            <w:tcW w:w="7391" w:type="dxa"/>
            <w:vMerge/>
            <w:tcBorders>
              <w:top w:val="nil"/>
              <w:left w:val="nil"/>
              <w:bottom w:val="single" w:sz="8" w:space="0" w:color="808080"/>
              <w:right w:val="single" w:sz="8" w:space="0" w:color="808080"/>
            </w:tcBorders>
            <w:vAlign w:val="center"/>
          </w:tcPr>
          <w:p w:rsidR="0085646D" w:rsidRPr="00031C0B" w:rsidDel="00881584" w:rsidRDefault="0085646D">
            <w:pPr>
              <w:spacing w:before="120" w:after="120" w:line="300" w:lineRule="atLeast"/>
              <w:rPr>
                <w:del w:id="1686" w:author="impetus" w:date="2015-04-03T03:46:00Z"/>
                <w:rFonts w:ascii="Arial" w:hAnsi="Arial" w:cs="Arial"/>
                <w:i/>
                <w:iCs/>
                <w:color w:val="000000"/>
              </w:rPr>
              <w:pPrChange w:id="1687" w:author="impetus" w:date="2015-04-03T03:46:00Z">
                <w:pPr/>
              </w:pPrChange>
            </w:pPr>
          </w:p>
        </w:tc>
        <w:tc>
          <w:tcPr>
            <w:tcW w:w="634" w:type="dxa"/>
            <w:tcBorders>
              <w:top w:val="nil"/>
              <w:left w:val="nil"/>
              <w:bottom w:val="nil"/>
              <w:right w:val="nil"/>
            </w:tcBorders>
            <w:vAlign w:val="center"/>
          </w:tcPr>
          <w:p w:rsidR="0085646D" w:rsidRPr="00031C0B" w:rsidDel="00881584" w:rsidRDefault="0085646D">
            <w:pPr>
              <w:spacing w:before="120" w:after="120" w:line="300" w:lineRule="atLeast"/>
              <w:rPr>
                <w:del w:id="1688" w:author="impetus" w:date="2015-04-03T03:46:00Z"/>
                <w:sz w:val="24"/>
                <w:szCs w:val="24"/>
              </w:rPr>
              <w:pPrChange w:id="1689" w:author="impetus" w:date="2015-04-03T03:46:00Z">
                <w:pPr/>
              </w:pPrChange>
            </w:pPr>
          </w:p>
        </w:tc>
      </w:tr>
      <w:tr w:rsidR="0085646D" w:rsidRPr="00031C0B" w:rsidDel="00881584" w:rsidTr="00D74077">
        <w:trPr>
          <w:trHeight w:val="450"/>
          <w:del w:id="1690" w:author="impetus" w:date="2015-04-03T03:46:00Z"/>
        </w:trPr>
        <w:tc>
          <w:tcPr>
            <w:tcW w:w="1020" w:type="dxa"/>
            <w:vMerge/>
            <w:tcBorders>
              <w:top w:val="nil"/>
              <w:left w:val="single" w:sz="8" w:space="0" w:color="808080"/>
              <w:bottom w:val="single" w:sz="8" w:space="0" w:color="808080"/>
              <w:right w:val="single" w:sz="8" w:space="0" w:color="808080"/>
            </w:tcBorders>
            <w:vAlign w:val="center"/>
          </w:tcPr>
          <w:p w:rsidR="0085646D" w:rsidRPr="00031C0B" w:rsidDel="00881584" w:rsidRDefault="0085646D">
            <w:pPr>
              <w:spacing w:before="120" w:after="120" w:line="300" w:lineRule="atLeast"/>
              <w:rPr>
                <w:del w:id="1691" w:author="impetus" w:date="2015-04-03T03:46:00Z"/>
                <w:rFonts w:ascii="Arial" w:hAnsi="Arial" w:cs="Arial"/>
                <w:color w:val="000000"/>
              </w:rPr>
              <w:pPrChange w:id="1692" w:author="impetus" w:date="2015-04-03T03:46:00Z">
                <w:pPr/>
              </w:pPrChange>
            </w:pPr>
          </w:p>
        </w:tc>
        <w:tc>
          <w:tcPr>
            <w:tcW w:w="7391" w:type="dxa"/>
            <w:vMerge/>
            <w:tcBorders>
              <w:top w:val="nil"/>
              <w:left w:val="nil"/>
              <w:bottom w:val="single" w:sz="8" w:space="0" w:color="808080"/>
              <w:right w:val="single" w:sz="8" w:space="0" w:color="808080"/>
            </w:tcBorders>
            <w:vAlign w:val="center"/>
          </w:tcPr>
          <w:p w:rsidR="0085646D" w:rsidRPr="00031C0B" w:rsidDel="00881584" w:rsidRDefault="0085646D">
            <w:pPr>
              <w:spacing w:before="120" w:after="120" w:line="300" w:lineRule="atLeast"/>
              <w:rPr>
                <w:del w:id="1693" w:author="impetus" w:date="2015-04-03T03:46:00Z"/>
                <w:rFonts w:ascii="Arial" w:hAnsi="Arial" w:cs="Arial"/>
                <w:i/>
                <w:iCs/>
                <w:color w:val="000000"/>
              </w:rPr>
              <w:pPrChange w:id="1694" w:author="impetus" w:date="2015-04-03T03:46:00Z">
                <w:pPr/>
              </w:pPrChange>
            </w:pPr>
          </w:p>
        </w:tc>
        <w:tc>
          <w:tcPr>
            <w:tcW w:w="634" w:type="dxa"/>
            <w:tcBorders>
              <w:top w:val="nil"/>
              <w:left w:val="nil"/>
              <w:bottom w:val="nil"/>
              <w:right w:val="nil"/>
            </w:tcBorders>
            <w:vAlign w:val="center"/>
          </w:tcPr>
          <w:p w:rsidR="0085646D" w:rsidRPr="00031C0B" w:rsidDel="00881584" w:rsidRDefault="0085646D">
            <w:pPr>
              <w:spacing w:before="120" w:after="120" w:line="300" w:lineRule="atLeast"/>
              <w:rPr>
                <w:del w:id="1695" w:author="impetus" w:date="2015-04-03T03:46:00Z"/>
                <w:sz w:val="24"/>
                <w:szCs w:val="24"/>
              </w:rPr>
              <w:pPrChange w:id="1696" w:author="impetus" w:date="2015-04-03T03:46:00Z">
                <w:pPr/>
              </w:pPrChange>
            </w:pPr>
          </w:p>
        </w:tc>
      </w:tr>
      <w:tr w:rsidR="0085646D" w:rsidRPr="00031C0B" w:rsidDel="00881584" w:rsidTr="00D74077">
        <w:trPr>
          <w:trHeight w:val="315"/>
          <w:del w:id="1697" w:author="impetus" w:date="2015-04-03T03:46:00Z"/>
        </w:trPr>
        <w:tc>
          <w:tcPr>
            <w:tcW w:w="1020" w:type="dxa"/>
            <w:noWrap/>
            <w:tcMar>
              <w:top w:w="0" w:type="dxa"/>
              <w:left w:w="108" w:type="dxa"/>
              <w:bottom w:w="0" w:type="dxa"/>
              <w:right w:w="108" w:type="dxa"/>
            </w:tcMar>
            <w:vAlign w:val="bottom"/>
          </w:tcPr>
          <w:p w:rsidR="0085646D" w:rsidRPr="00031C0B" w:rsidDel="00881584" w:rsidRDefault="009758D7">
            <w:pPr>
              <w:pStyle w:val="Heading2"/>
              <w:spacing w:before="120" w:after="120" w:line="300" w:lineRule="atLeast"/>
              <w:rPr>
                <w:del w:id="1698" w:author="impetus" w:date="2015-04-03T03:46:00Z"/>
                <w:sz w:val="24"/>
                <w:szCs w:val="24"/>
              </w:rPr>
              <w:pPrChange w:id="1699" w:author="impetus" w:date="2015-04-03T03:46:00Z">
                <w:pPr>
                  <w:pStyle w:val="Heading2"/>
                </w:pPr>
              </w:pPrChange>
            </w:pPr>
            <w:del w:id="1700" w:author="impetus" w:date="2015-04-03T03:46:00Z">
              <w:r w:rsidRPr="00FD64BA" w:rsidDel="00881584">
                <w:delText>Priority List</w:delText>
              </w:r>
            </w:del>
          </w:p>
        </w:tc>
        <w:tc>
          <w:tcPr>
            <w:tcW w:w="7391" w:type="dxa"/>
            <w:noWrap/>
            <w:tcMar>
              <w:top w:w="0" w:type="dxa"/>
              <w:left w:w="108" w:type="dxa"/>
              <w:bottom w:w="0" w:type="dxa"/>
              <w:right w:w="108" w:type="dxa"/>
            </w:tcMar>
            <w:vAlign w:val="bottom"/>
          </w:tcPr>
          <w:p w:rsidR="0085646D" w:rsidRPr="00031C0B" w:rsidDel="00881584" w:rsidRDefault="0085646D">
            <w:pPr>
              <w:spacing w:before="120" w:after="120" w:line="300" w:lineRule="atLeast"/>
              <w:rPr>
                <w:del w:id="1701" w:author="impetus" w:date="2015-04-03T03:46:00Z"/>
                <w:sz w:val="24"/>
                <w:szCs w:val="24"/>
              </w:rPr>
              <w:pPrChange w:id="1702" w:author="impetus" w:date="2015-04-03T03:46:00Z">
                <w:pPr/>
              </w:pPrChange>
            </w:pPr>
          </w:p>
        </w:tc>
        <w:tc>
          <w:tcPr>
            <w:tcW w:w="634" w:type="dxa"/>
            <w:tcBorders>
              <w:top w:val="nil"/>
              <w:left w:val="nil"/>
              <w:bottom w:val="nil"/>
              <w:right w:val="nil"/>
            </w:tcBorders>
            <w:vAlign w:val="center"/>
          </w:tcPr>
          <w:p w:rsidR="0085646D" w:rsidRPr="00031C0B" w:rsidDel="00881584" w:rsidRDefault="0085646D">
            <w:pPr>
              <w:spacing w:before="120" w:after="120" w:line="300" w:lineRule="atLeast"/>
              <w:rPr>
                <w:del w:id="1703" w:author="impetus" w:date="2015-04-03T03:46:00Z"/>
                <w:sz w:val="24"/>
                <w:szCs w:val="24"/>
              </w:rPr>
              <w:pPrChange w:id="1704" w:author="impetus" w:date="2015-04-03T03:46:00Z">
                <w:pPr/>
              </w:pPrChange>
            </w:pPr>
          </w:p>
        </w:tc>
      </w:tr>
      <w:tr w:rsidR="0085646D" w:rsidRPr="00031C0B" w:rsidDel="00881584" w:rsidTr="00056D71">
        <w:trPr>
          <w:trHeight w:val="315"/>
          <w:del w:id="1705" w:author="impetus" w:date="2015-04-03T03:46:00Z"/>
        </w:trPr>
        <w:tc>
          <w:tcPr>
            <w:tcW w:w="1020" w:type="dxa"/>
            <w:tcBorders>
              <w:top w:val="single" w:sz="8" w:space="0" w:color="808080"/>
              <w:left w:val="single" w:sz="8" w:space="0" w:color="808080"/>
              <w:bottom w:val="single" w:sz="8" w:space="0" w:color="808080"/>
              <w:right w:val="single" w:sz="8" w:space="0" w:color="808080"/>
            </w:tcBorders>
            <w:shd w:val="clear" w:color="auto" w:fill="B6DDE8" w:themeFill="accent5" w:themeFillTint="66"/>
            <w:tcMar>
              <w:top w:w="0" w:type="dxa"/>
              <w:left w:w="108" w:type="dxa"/>
              <w:bottom w:w="0" w:type="dxa"/>
              <w:right w:w="108" w:type="dxa"/>
            </w:tcMar>
          </w:tcPr>
          <w:p w:rsidR="0085646D" w:rsidRPr="00434424" w:rsidDel="00881584" w:rsidRDefault="0085646D">
            <w:pPr>
              <w:spacing w:before="120" w:after="120" w:line="300" w:lineRule="atLeast"/>
              <w:rPr>
                <w:del w:id="1706" w:author="impetus" w:date="2015-04-03T03:46:00Z"/>
                <w:rFonts w:cs="Arial"/>
                <w:b/>
                <w:bCs/>
                <w:color w:val="000000" w:themeColor="text1"/>
              </w:rPr>
              <w:pPrChange w:id="1707" w:author="impetus" w:date="2015-04-03T03:46:00Z">
                <w:pPr/>
              </w:pPrChange>
            </w:pPr>
            <w:del w:id="1708" w:author="impetus" w:date="2015-04-03T03:46:00Z">
              <w:r w:rsidRPr="00434424" w:rsidDel="00881584">
                <w:rPr>
                  <w:rFonts w:cs="Arial"/>
                  <w:b/>
                  <w:bCs/>
                  <w:color w:val="000000" w:themeColor="text1"/>
                </w:rPr>
                <w:delText>Priority</w:delText>
              </w:r>
            </w:del>
          </w:p>
        </w:tc>
        <w:tc>
          <w:tcPr>
            <w:tcW w:w="7391" w:type="dxa"/>
            <w:tcBorders>
              <w:top w:val="single" w:sz="8" w:space="0" w:color="808080"/>
              <w:left w:val="nil"/>
              <w:bottom w:val="single" w:sz="8" w:space="0" w:color="808080"/>
              <w:right w:val="single" w:sz="8" w:space="0" w:color="808080"/>
            </w:tcBorders>
            <w:shd w:val="clear" w:color="auto" w:fill="B6DDE8" w:themeFill="accent5" w:themeFillTint="66"/>
            <w:tcMar>
              <w:top w:w="0" w:type="dxa"/>
              <w:left w:w="108" w:type="dxa"/>
              <w:bottom w:w="0" w:type="dxa"/>
              <w:right w:w="108" w:type="dxa"/>
            </w:tcMar>
          </w:tcPr>
          <w:p w:rsidR="0085646D" w:rsidRPr="00434424" w:rsidDel="00881584" w:rsidRDefault="0085646D">
            <w:pPr>
              <w:spacing w:before="120" w:after="120" w:line="300" w:lineRule="atLeast"/>
              <w:rPr>
                <w:del w:id="1709" w:author="impetus" w:date="2015-04-03T03:46:00Z"/>
                <w:rFonts w:cs="Arial"/>
                <w:b/>
                <w:bCs/>
                <w:color w:val="000000" w:themeColor="text1"/>
              </w:rPr>
              <w:pPrChange w:id="1710" w:author="impetus" w:date="2015-04-03T03:46:00Z">
                <w:pPr/>
              </w:pPrChange>
            </w:pPr>
            <w:del w:id="1711" w:author="impetus" w:date="2015-04-03T03:46:00Z">
              <w:r w:rsidRPr="00434424" w:rsidDel="00881584">
                <w:rPr>
                  <w:rFonts w:cs="Arial"/>
                  <w:b/>
                  <w:bCs/>
                  <w:color w:val="000000" w:themeColor="text1"/>
                </w:rPr>
                <w:delText>Definition</w:delText>
              </w:r>
            </w:del>
          </w:p>
        </w:tc>
        <w:tc>
          <w:tcPr>
            <w:tcW w:w="634" w:type="dxa"/>
            <w:tcBorders>
              <w:top w:val="nil"/>
              <w:left w:val="nil"/>
              <w:bottom w:val="nil"/>
              <w:right w:val="nil"/>
            </w:tcBorders>
            <w:vAlign w:val="center"/>
          </w:tcPr>
          <w:p w:rsidR="0085646D" w:rsidRPr="00031C0B" w:rsidDel="00881584" w:rsidRDefault="0085646D">
            <w:pPr>
              <w:spacing w:before="120" w:after="120" w:line="300" w:lineRule="atLeast"/>
              <w:rPr>
                <w:del w:id="1712" w:author="impetus" w:date="2015-04-03T03:46:00Z"/>
                <w:sz w:val="24"/>
                <w:szCs w:val="24"/>
              </w:rPr>
              <w:pPrChange w:id="1713" w:author="impetus" w:date="2015-04-03T03:46:00Z">
                <w:pPr/>
              </w:pPrChange>
            </w:pPr>
          </w:p>
        </w:tc>
      </w:tr>
      <w:tr w:rsidR="0085646D" w:rsidRPr="00031C0B" w:rsidDel="00881584" w:rsidTr="00D74077">
        <w:trPr>
          <w:trHeight w:val="315"/>
          <w:del w:id="1714" w:author="impetus" w:date="2015-04-03T03:46:00Z"/>
        </w:trPr>
        <w:tc>
          <w:tcPr>
            <w:tcW w:w="1020"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rsidR="0085646D" w:rsidRPr="002A5D54" w:rsidDel="00881584" w:rsidRDefault="0085646D">
            <w:pPr>
              <w:spacing w:before="120" w:after="120" w:line="300" w:lineRule="atLeast"/>
              <w:ind w:left="17"/>
              <w:rPr>
                <w:del w:id="1715" w:author="impetus" w:date="2015-04-03T03:46:00Z"/>
                <w:rFonts w:cs="Arial"/>
              </w:rPr>
              <w:pPrChange w:id="1716" w:author="impetus" w:date="2015-04-03T03:46:00Z">
                <w:pPr>
                  <w:ind w:left="17"/>
                </w:pPr>
              </w:pPrChange>
            </w:pPr>
            <w:del w:id="1717" w:author="impetus" w:date="2015-04-03T03:46:00Z">
              <w:r w:rsidRPr="002A5D54" w:rsidDel="00881584">
                <w:rPr>
                  <w:rFonts w:cs="Arial"/>
                </w:rPr>
                <w:delText>1-Urgent</w:delText>
              </w:r>
            </w:del>
          </w:p>
        </w:tc>
        <w:tc>
          <w:tcPr>
            <w:tcW w:w="7391" w:type="dxa"/>
            <w:tcBorders>
              <w:top w:val="nil"/>
              <w:left w:val="nil"/>
              <w:bottom w:val="single" w:sz="8" w:space="0" w:color="808080"/>
              <w:right w:val="single" w:sz="8" w:space="0" w:color="808080"/>
            </w:tcBorders>
            <w:tcMar>
              <w:top w:w="0" w:type="dxa"/>
              <w:left w:w="108" w:type="dxa"/>
              <w:bottom w:w="0" w:type="dxa"/>
              <w:right w:w="108" w:type="dxa"/>
            </w:tcMar>
          </w:tcPr>
          <w:p w:rsidR="0085646D" w:rsidRPr="002A5D54" w:rsidDel="00881584" w:rsidRDefault="0085646D">
            <w:pPr>
              <w:spacing w:before="120" w:after="120" w:line="300" w:lineRule="atLeast"/>
              <w:ind w:left="17"/>
              <w:rPr>
                <w:del w:id="1718" w:author="impetus" w:date="2015-04-03T03:46:00Z"/>
                <w:rFonts w:cs="Arial"/>
              </w:rPr>
              <w:pPrChange w:id="1719" w:author="impetus" w:date="2015-04-03T03:46:00Z">
                <w:pPr>
                  <w:ind w:left="17"/>
                </w:pPr>
              </w:pPrChange>
            </w:pPr>
            <w:del w:id="1720" w:author="impetus" w:date="2015-04-03T03:46:00Z">
              <w:r w:rsidRPr="002A5D54" w:rsidDel="00881584">
                <w:rPr>
                  <w:rFonts w:cs="Arial"/>
                </w:rPr>
                <w:delText>• Needs to fix ASAP</w:delText>
              </w:r>
            </w:del>
          </w:p>
        </w:tc>
        <w:tc>
          <w:tcPr>
            <w:tcW w:w="634" w:type="dxa"/>
            <w:tcBorders>
              <w:top w:val="nil"/>
              <w:left w:val="nil"/>
              <w:bottom w:val="nil"/>
              <w:right w:val="nil"/>
            </w:tcBorders>
            <w:vAlign w:val="center"/>
          </w:tcPr>
          <w:p w:rsidR="0085646D" w:rsidRPr="00031C0B" w:rsidDel="00881584" w:rsidRDefault="0085646D">
            <w:pPr>
              <w:spacing w:before="120" w:after="120" w:line="300" w:lineRule="atLeast"/>
              <w:rPr>
                <w:del w:id="1721" w:author="impetus" w:date="2015-04-03T03:46:00Z"/>
                <w:sz w:val="24"/>
                <w:szCs w:val="24"/>
              </w:rPr>
              <w:pPrChange w:id="1722" w:author="impetus" w:date="2015-04-03T03:46:00Z">
                <w:pPr/>
              </w:pPrChange>
            </w:pPr>
          </w:p>
        </w:tc>
      </w:tr>
      <w:tr w:rsidR="0085646D" w:rsidRPr="00031C0B" w:rsidDel="00881584" w:rsidTr="00D74077">
        <w:trPr>
          <w:trHeight w:val="315"/>
          <w:del w:id="1723" w:author="impetus" w:date="2015-04-03T03:46:00Z"/>
        </w:trPr>
        <w:tc>
          <w:tcPr>
            <w:tcW w:w="1020"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rsidR="0085646D" w:rsidRPr="002A5D54" w:rsidDel="00881584" w:rsidRDefault="0085646D">
            <w:pPr>
              <w:spacing w:before="120" w:after="120" w:line="300" w:lineRule="atLeast"/>
              <w:ind w:left="17"/>
              <w:rPr>
                <w:del w:id="1724" w:author="impetus" w:date="2015-04-03T03:46:00Z"/>
                <w:rFonts w:cs="Arial"/>
              </w:rPr>
              <w:pPrChange w:id="1725" w:author="impetus" w:date="2015-04-03T03:46:00Z">
                <w:pPr>
                  <w:ind w:left="17"/>
                </w:pPr>
              </w:pPrChange>
            </w:pPr>
            <w:del w:id="1726" w:author="impetus" w:date="2015-04-03T03:46:00Z">
              <w:r w:rsidRPr="002A5D54" w:rsidDel="00881584">
                <w:rPr>
                  <w:rFonts w:cs="Arial"/>
                </w:rPr>
                <w:delText>2-High</w:delText>
              </w:r>
            </w:del>
          </w:p>
        </w:tc>
        <w:tc>
          <w:tcPr>
            <w:tcW w:w="7391" w:type="dxa"/>
            <w:tcBorders>
              <w:top w:val="nil"/>
              <w:left w:val="nil"/>
              <w:bottom w:val="single" w:sz="8" w:space="0" w:color="808080"/>
              <w:right w:val="single" w:sz="8" w:space="0" w:color="808080"/>
            </w:tcBorders>
            <w:tcMar>
              <w:top w:w="0" w:type="dxa"/>
              <w:left w:w="108" w:type="dxa"/>
              <w:bottom w:w="0" w:type="dxa"/>
              <w:right w:w="108" w:type="dxa"/>
            </w:tcMar>
          </w:tcPr>
          <w:p w:rsidR="0085646D" w:rsidRPr="002A5D54" w:rsidDel="00881584" w:rsidRDefault="0085646D">
            <w:pPr>
              <w:spacing w:before="120" w:after="120" w:line="300" w:lineRule="atLeast"/>
              <w:ind w:left="17"/>
              <w:rPr>
                <w:del w:id="1727" w:author="impetus" w:date="2015-04-03T03:46:00Z"/>
                <w:rFonts w:cs="Arial"/>
              </w:rPr>
              <w:pPrChange w:id="1728" w:author="impetus" w:date="2015-04-03T03:46:00Z">
                <w:pPr>
                  <w:ind w:left="17"/>
                </w:pPr>
              </w:pPrChange>
            </w:pPr>
            <w:del w:id="1729" w:author="impetus" w:date="2015-04-03T03:46:00Z">
              <w:r w:rsidRPr="002A5D54" w:rsidDel="00881584">
                <w:rPr>
                  <w:rFonts w:cs="Arial"/>
                </w:rPr>
                <w:delText>• Fix for the next Daily Build</w:delText>
              </w:r>
            </w:del>
          </w:p>
        </w:tc>
        <w:tc>
          <w:tcPr>
            <w:tcW w:w="634" w:type="dxa"/>
            <w:tcBorders>
              <w:top w:val="nil"/>
              <w:left w:val="nil"/>
              <w:bottom w:val="nil"/>
              <w:right w:val="nil"/>
            </w:tcBorders>
            <w:vAlign w:val="center"/>
          </w:tcPr>
          <w:p w:rsidR="0085646D" w:rsidRPr="00031C0B" w:rsidDel="00881584" w:rsidRDefault="0085646D">
            <w:pPr>
              <w:spacing w:before="120" w:after="120" w:line="300" w:lineRule="atLeast"/>
              <w:rPr>
                <w:del w:id="1730" w:author="impetus" w:date="2015-04-03T03:46:00Z"/>
                <w:sz w:val="24"/>
                <w:szCs w:val="24"/>
              </w:rPr>
              <w:pPrChange w:id="1731" w:author="impetus" w:date="2015-04-03T03:46:00Z">
                <w:pPr/>
              </w:pPrChange>
            </w:pPr>
          </w:p>
        </w:tc>
      </w:tr>
      <w:tr w:rsidR="0085646D" w:rsidRPr="00031C0B" w:rsidDel="00881584" w:rsidTr="00D74077">
        <w:trPr>
          <w:trHeight w:val="315"/>
          <w:del w:id="1732" w:author="impetus" w:date="2015-04-03T03:46:00Z"/>
        </w:trPr>
        <w:tc>
          <w:tcPr>
            <w:tcW w:w="1020"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rsidR="0085646D" w:rsidRPr="002A5D54" w:rsidDel="00881584" w:rsidRDefault="0085646D">
            <w:pPr>
              <w:spacing w:before="120" w:after="120" w:line="300" w:lineRule="atLeast"/>
              <w:ind w:left="17"/>
              <w:rPr>
                <w:del w:id="1733" w:author="impetus" w:date="2015-04-03T03:46:00Z"/>
                <w:rFonts w:cs="Arial"/>
              </w:rPr>
              <w:pPrChange w:id="1734" w:author="impetus" w:date="2015-04-03T03:46:00Z">
                <w:pPr>
                  <w:ind w:left="17"/>
                </w:pPr>
              </w:pPrChange>
            </w:pPr>
            <w:del w:id="1735" w:author="impetus" w:date="2015-04-03T03:46:00Z">
              <w:r w:rsidRPr="002A5D54" w:rsidDel="00881584">
                <w:rPr>
                  <w:rFonts w:cs="Arial"/>
                </w:rPr>
                <w:delText>3-Medium</w:delText>
              </w:r>
            </w:del>
          </w:p>
        </w:tc>
        <w:tc>
          <w:tcPr>
            <w:tcW w:w="7391" w:type="dxa"/>
            <w:tcBorders>
              <w:top w:val="nil"/>
              <w:left w:val="nil"/>
              <w:bottom w:val="single" w:sz="8" w:space="0" w:color="808080"/>
              <w:right w:val="single" w:sz="8" w:space="0" w:color="808080"/>
            </w:tcBorders>
            <w:tcMar>
              <w:top w:w="0" w:type="dxa"/>
              <w:left w:w="108" w:type="dxa"/>
              <w:bottom w:w="0" w:type="dxa"/>
              <w:right w:w="108" w:type="dxa"/>
            </w:tcMar>
          </w:tcPr>
          <w:p w:rsidR="0085646D" w:rsidRPr="002A5D54" w:rsidDel="00881584" w:rsidRDefault="0085646D">
            <w:pPr>
              <w:spacing w:before="120" w:after="120" w:line="300" w:lineRule="atLeast"/>
              <w:ind w:left="17"/>
              <w:rPr>
                <w:del w:id="1736" w:author="impetus" w:date="2015-04-03T03:46:00Z"/>
                <w:rFonts w:cs="Arial"/>
              </w:rPr>
              <w:pPrChange w:id="1737" w:author="impetus" w:date="2015-04-03T03:46:00Z">
                <w:pPr>
                  <w:ind w:left="17"/>
                </w:pPr>
              </w:pPrChange>
            </w:pPr>
            <w:del w:id="1738" w:author="impetus" w:date="2015-04-03T03:46:00Z">
              <w:r w:rsidRPr="002A5D54" w:rsidDel="00881584">
                <w:rPr>
                  <w:rFonts w:cs="Arial"/>
                </w:rPr>
                <w:delText>• Fix. If Time permits, Release Manager/IM needs to make a call.</w:delText>
              </w:r>
            </w:del>
          </w:p>
        </w:tc>
        <w:tc>
          <w:tcPr>
            <w:tcW w:w="634" w:type="dxa"/>
            <w:tcBorders>
              <w:top w:val="nil"/>
              <w:left w:val="nil"/>
              <w:bottom w:val="nil"/>
              <w:right w:val="nil"/>
            </w:tcBorders>
            <w:vAlign w:val="center"/>
          </w:tcPr>
          <w:p w:rsidR="0085646D" w:rsidRPr="00031C0B" w:rsidDel="00881584" w:rsidRDefault="0085646D">
            <w:pPr>
              <w:spacing w:before="120" w:after="120" w:line="300" w:lineRule="atLeast"/>
              <w:rPr>
                <w:del w:id="1739" w:author="impetus" w:date="2015-04-03T03:46:00Z"/>
                <w:sz w:val="24"/>
                <w:szCs w:val="24"/>
              </w:rPr>
              <w:pPrChange w:id="1740" w:author="impetus" w:date="2015-04-03T03:46:00Z">
                <w:pPr/>
              </w:pPrChange>
            </w:pPr>
          </w:p>
        </w:tc>
      </w:tr>
      <w:tr w:rsidR="0085646D" w:rsidRPr="00031C0B" w:rsidDel="00881584" w:rsidTr="00D74077">
        <w:trPr>
          <w:trHeight w:val="529"/>
          <w:del w:id="1741" w:author="impetus" w:date="2015-04-03T03:46:00Z"/>
        </w:trPr>
        <w:tc>
          <w:tcPr>
            <w:tcW w:w="1020" w:type="dxa"/>
            <w:tcBorders>
              <w:top w:val="nil"/>
              <w:left w:val="single" w:sz="8" w:space="0" w:color="808080"/>
              <w:bottom w:val="single" w:sz="8" w:space="0" w:color="808080"/>
              <w:right w:val="single" w:sz="8" w:space="0" w:color="808080"/>
            </w:tcBorders>
            <w:tcMar>
              <w:top w:w="0" w:type="dxa"/>
              <w:left w:w="108" w:type="dxa"/>
              <w:bottom w:w="0" w:type="dxa"/>
              <w:right w:w="108" w:type="dxa"/>
            </w:tcMar>
          </w:tcPr>
          <w:p w:rsidR="0085646D" w:rsidRPr="002A5D54" w:rsidDel="00881584" w:rsidRDefault="0085646D">
            <w:pPr>
              <w:spacing w:before="120" w:after="120" w:line="300" w:lineRule="atLeast"/>
              <w:ind w:left="17"/>
              <w:rPr>
                <w:del w:id="1742" w:author="impetus" w:date="2015-04-03T03:46:00Z"/>
                <w:rFonts w:cs="Arial"/>
              </w:rPr>
              <w:pPrChange w:id="1743" w:author="impetus" w:date="2015-04-03T03:46:00Z">
                <w:pPr>
                  <w:ind w:left="17"/>
                </w:pPr>
              </w:pPrChange>
            </w:pPr>
            <w:del w:id="1744" w:author="impetus" w:date="2015-04-03T03:46:00Z">
              <w:r w:rsidRPr="002A5D54" w:rsidDel="00881584">
                <w:rPr>
                  <w:rFonts w:cs="Arial"/>
                </w:rPr>
                <w:delText>4-Low</w:delText>
              </w:r>
            </w:del>
          </w:p>
        </w:tc>
        <w:tc>
          <w:tcPr>
            <w:tcW w:w="7391" w:type="dxa"/>
            <w:tcBorders>
              <w:top w:val="nil"/>
              <w:left w:val="nil"/>
              <w:bottom w:val="single" w:sz="8" w:space="0" w:color="808080"/>
              <w:right w:val="single" w:sz="8" w:space="0" w:color="808080"/>
            </w:tcBorders>
            <w:tcMar>
              <w:top w:w="0" w:type="dxa"/>
              <w:left w:w="108" w:type="dxa"/>
              <w:bottom w:w="0" w:type="dxa"/>
              <w:right w:w="108" w:type="dxa"/>
            </w:tcMar>
          </w:tcPr>
          <w:p w:rsidR="0085646D" w:rsidRPr="002A5D54" w:rsidDel="00881584" w:rsidRDefault="0085646D">
            <w:pPr>
              <w:spacing w:before="120" w:after="120" w:line="300" w:lineRule="atLeast"/>
              <w:ind w:left="17"/>
              <w:rPr>
                <w:del w:id="1745" w:author="impetus" w:date="2015-04-03T03:46:00Z"/>
                <w:rFonts w:cs="Arial"/>
              </w:rPr>
              <w:pPrChange w:id="1746" w:author="impetus" w:date="2015-04-03T03:46:00Z">
                <w:pPr>
                  <w:ind w:left="17"/>
                </w:pPr>
              </w:pPrChange>
            </w:pPr>
            <w:del w:id="1747" w:author="impetus" w:date="2015-04-03T03:46:00Z">
              <w:r w:rsidRPr="002A5D54" w:rsidDel="00881584">
                <w:rPr>
                  <w:rFonts w:cs="Arial"/>
                </w:rPr>
                <w:delText>• Fix. If Time permits</w:delText>
              </w:r>
            </w:del>
          </w:p>
          <w:p w:rsidR="0085646D" w:rsidRPr="002A5D54" w:rsidDel="00881584" w:rsidRDefault="0085646D">
            <w:pPr>
              <w:spacing w:before="120" w:after="120" w:line="300" w:lineRule="atLeast"/>
              <w:ind w:left="17"/>
              <w:rPr>
                <w:del w:id="1748" w:author="impetus" w:date="2015-04-03T03:46:00Z"/>
                <w:rFonts w:cs="Arial"/>
              </w:rPr>
              <w:pPrChange w:id="1749" w:author="impetus" w:date="2015-04-03T03:46:00Z">
                <w:pPr>
                  <w:ind w:left="17"/>
                </w:pPr>
              </w:pPrChange>
            </w:pPr>
            <w:del w:id="1750" w:author="impetus" w:date="2015-04-03T03:46:00Z">
              <w:r w:rsidRPr="002A5D54" w:rsidDel="00881584">
                <w:rPr>
                  <w:rFonts w:cs="Arial"/>
                </w:rPr>
                <w:delText>• Not Necessary/Desirable</w:delText>
              </w:r>
            </w:del>
          </w:p>
        </w:tc>
        <w:tc>
          <w:tcPr>
            <w:tcW w:w="634" w:type="dxa"/>
            <w:tcBorders>
              <w:top w:val="nil"/>
              <w:left w:val="nil"/>
              <w:bottom w:val="nil"/>
              <w:right w:val="nil"/>
            </w:tcBorders>
            <w:vAlign w:val="center"/>
          </w:tcPr>
          <w:p w:rsidR="0085646D" w:rsidRPr="00031C0B" w:rsidDel="00881584" w:rsidRDefault="0085646D">
            <w:pPr>
              <w:spacing w:before="120" w:after="120" w:line="300" w:lineRule="atLeast"/>
              <w:rPr>
                <w:del w:id="1751" w:author="impetus" w:date="2015-04-03T03:46:00Z"/>
                <w:sz w:val="24"/>
                <w:szCs w:val="24"/>
              </w:rPr>
              <w:pPrChange w:id="1752" w:author="impetus" w:date="2015-04-03T03:46:00Z">
                <w:pPr/>
              </w:pPrChange>
            </w:pPr>
          </w:p>
        </w:tc>
      </w:tr>
    </w:tbl>
    <w:p w:rsidR="00A6505B" w:rsidDel="00881584" w:rsidRDefault="00A6505B">
      <w:pPr>
        <w:pStyle w:val="Heading2"/>
        <w:spacing w:before="120" w:after="120" w:line="300" w:lineRule="atLeast"/>
        <w:rPr>
          <w:del w:id="1753" w:author="impetus" w:date="2015-04-03T03:46:00Z"/>
          <w:rFonts w:asciiTheme="minorHAnsi" w:hAnsiTheme="minorHAnsi" w:cstheme="minorHAnsi"/>
          <w:sz w:val="20"/>
          <w:szCs w:val="20"/>
        </w:rPr>
        <w:pPrChange w:id="1754" w:author="impetus" w:date="2015-04-03T03:46:00Z">
          <w:pPr>
            <w:pStyle w:val="Heading2"/>
          </w:pPr>
        </w:pPrChange>
      </w:pPr>
    </w:p>
    <w:p w:rsidR="00A6505B" w:rsidRPr="00B51F5D" w:rsidDel="00881584" w:rsidRDefault="00A6505B">
      <w:pPr>
        <w:pStyle w:val="Heading2"/>
        <w:spacing w:before="120" w:after="120" w:line="300" w:lineRule="atLeast"/>
        <w:rPr>
          <w:del w:id="1755" w:author="impetus" w:date="2015-04-03T03:46:00Z"/>
          <w:rStyle w:val="Strong"/>
          <w:rFonts w:asciiTheme="minorHAnsi" w:eastAsiaTheme="minorHAnsi" w:hAnsiTheme="minorHAnsi" w:cstheme="minorBidi"/>
          <w:b/>
          <w:bCs/>
          <w:color w:val="auto"/>
          <w:sz w:val="6"/>
          <w:szCs w:val="22"/>
        </w:rPr>
        <w:pPrChange w:id="1756" w:author="impetus" w:date="2015-04-03T03:46:00Z">
          <w:pPr>
            <w:pStyle w:val="Heading2"/>
          </w:pPr>
        </w:pPrChange>
      </w:pPr>
    </w:p>
    <w:p w:rsidR="00A80FCB" w:rsidDel="00881584" w:rsidRDefault="00F55D1F">
      <w:pPr>
        <w:pStyle w:val="Heading2"/>
        <w:spacing w:before="120" w:after="120" w:line="300" w:lineRule="atLeast"/>
        <w:rPr>
          <w:del w:id="1757" w:author="impetus" w:date="2015-04-03T03:46:00Z"/>
          <w:rStyle w:val="Strong"/>
          <w:rFonts w:asciiTheme="minorHAnsi" w:eastAsiaTheme="minorHAnsi" w:hAnsiTheme="minorHAnsi" w:cstheme="minorBidi"/>
          <w:b/>
          <w:bCs/>
          <w:color w:val="auto"/>
          <w:sz w:val="22"/>
          <w:szCs w:val="22"/>
        </w:rPr>
        <w:pPrChange w:id="1758" w:author="impetus" w:date="2015-04-03T03:46:00Z">
          <w:pPr>
            <w:pStyle w:val="Heading2"/>
          </w:pPr>
        </w:pPrChange>
      </w:pPr>
      <w:bookmarkStart w:id="1759" w:name="_Toc354664802"/>
      <w:del w:id="1760" w:author="impetus" w:date="2015-04-03T03:46:00Z">
        <w:r w:rsidDel="00881584">
          <w:rPr>
            <w:rStyle w:val="Strong"/>
            <w:b/>
            <w:bCs/>
          </w:rPr>
          <w:delText>6</w:delText>
        </w:r>
        <w:r w:rsidR="00A6505B" w:rsidDel="00881584">
          <w:rPr>
            <w:rStyle w:val="Strong"/>
            <w:b/>
            <w:bCs/>
          </w:rPr>
          <w:delText>.0</w:delText>
        </w:r>
        <w:r w:rsidR="00A80FCB" w:rsidRPr="00DB1C99" w:rsidDel="00881584">
          <w:rPr>
            <w:rStyle w:val="Strong"/>
            <w:b/>
            <w:bCs/>
          </w:rPr>
          <w:delText xml:space="preserve"> ENVIRONMENT </w:delText>
        </w:r>
        <w:r w:rsidR="00033A3E" w:rsidDel="00881584">
          <w:rPr>
            <w:rStyle w:val="Strong"/>
            <w:b/>
            <w:bCs/>
          </w:rPr>
          <w:delText>DETAILS</w:delText>
        </w:r>
        <w:bookmarkEnd w:id="1759"/>
        <w:r w:rsidR="00D365E7" w:rsidDel="00881584">
          <w:rPr>
            <w:rStyle w:val="Strong"/>
            <w:b/>
            <w:bCs/>
          </w:rPr>
          <w:delText xml:space="preserve">/ </w:delText>
        </w:r>
        <w:r w:rsidR="008132BE" w:rsidDel="00881584">
          <w:rPr>
            <w:rStyle w:val="Strong"/>
            <w:b/>
            <w:bCs/>
          </w:rPr>
          <w:delText>T</w:delText>
        </w:r>
        <w:r w:rsidR="007301D4" w:rsidDel="00881584">
          <w:rPr>
            <w:rStyle w:val="Strong"/>
            <w:b/>
            <w:bCs/>
          </w:rPr>
          <w:delText>OOLS</w:delText>
        </w:r>
      </w:del>
    </w:p>
    <w:p w:rsidR="00E14006" w:rsidDel="00881584" w:rsidRDefault="006D30AE">
      <w:pPr>
        <w:spacing w:before="120" w:after="120" w:line="300" w:lineRule="atLeast"/>
        <w:rPr>
          <w:del w:id="1761" w:author="impetus" w:date="2015-04-03T03:46:00Z"/>
          <w:b/>
          <w:bCs/>
          <w:color w:val="000000"/>
          <w:sz w:val="20"/>
          <w:szCs w:val="20"/>
        </w:rPr>
        <w:pPrChange w:id="1762" w:author="impetus" w:date="2015-04-03T03:46:00Z">
          <w:pPr/>
        </w:pPrChange>
      </w:pPr>
      <w:del w:id="1763" w:author="impetus" w:date="2015-04-03T03:46:00Z">
        <w:r w:rsidRPr="008A1996" w:rsidDel="00881584">
          <w:rPr>
            <w:color w:val="000000"/>
            <w:sz w:val="24"/>
          </w:rPr>
          <w:delText>We are planning to use the following tools:</w:delText>
        </w:r>
      </w:del>
    </w:p>
    <w:tbl>
      <w:tblPr>
        <w:tblW w:w="8725" w:type="dxa"/>
        <w:tblInd w:w="93" w:type="dxa"/>
        <w:tblLook w:val="04A0" w:firstRow="1" w:lastRow="0" w:firstColumn="1" w:lastColumn="0" w:noHBand="0" w:noVBand="1"/>
      </w:tblPr>
      <w:tblGrid>
        <w:gridCol w:w="566"/>
        <w:gridCol w:w="3200"/>
        <w:gridCol w:w="4959"/>
      </w:tblGrid>
      <w:tr w:rsidR="00E14006" w:rsidRPr="00B13E90" w:rsidDel="00881584" w:rsidTr="00056D71">
        <w:trPr>
          <w:trHeight w:val="289"/>
          <w:del w:id="1764" w:author="impetus" w:date="2015-04-03T03:46:00Z"/>
        </w:trPr>
        <w:tc>
          <w:tcPr>
            <w:tcW w:w="566"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E14006" w:rsidDel="00881584" w:rsidRDefault="00E14006">
            <w:pPr>
              <w:spacing w:before="120" w:after="120" w:line="300" w:lineRule="atLeast"/>
              <w:jc w:val="center"/>
              <w:rPr>
                <w:del w:id="1765" w:author="impetus" w:date="2015-04-03T03:46:00Z"/>
                <w:b/>
              </w:rPr>
              <w:pPrChange w:id="1766" w:author="impetus" w:date="2015-04-03T03:46:00Z">
                <w:pPr>
                  <w:jc w:val="center"/>
                </w:pPr>
              </w:pPrChange>
            </w:pPr>
            <w:bookmarkStart w:id="1767" w:name="_Software:"/>
            <w:bookmarkEnd w:id="1767"/>
            <w:del w:id="1768" w:author="impetus" w:date="2015-04-03T03:46:00Z">
              <w:r w:rsidRPr="008A1996" w:rsidDel="00881584">
                <w:rPr>
                  <w:b/>
                </w:rPr>
                <w:delText>#</w:delText>
              </w:r>
            </w:del>
          </w:p>
        </w:tc>
        <w:tc>
          <w:tcPr>
            <w:tcW w:w="3200" w:type="dxa"/>
            <w:tcBorders>
              <w:top w:val="single" w:sz="4" w:space="0" w:color="auto"/>
              <w:left w:val="nil"/>
              <w:bottom w:val="single" w:sz="4" w:space="0" w:color="auto"/>
              <w:right w:val="single" w:sz="4" w:space="0" w:color="auto"/>
            </w:tcBorders>
            <w:shd w:val="clear" w:color="auto" w:fill="B6DDE8" w:themeFill="accent5" w:themeFillTint="66"/>
            <w:vAlign w:val="center"/>
            <w:hideMark/>
          </w:tcPr>
          <w:p w:rsidR="00E14006" w:rsidRPr="00D839AB" w:rsidDel="00881584" w:rsidRDefault="00E14006">
            <w:pPr>
              <w:spacing w:before="120" w:after="120" w:line="300" w:lineRule="atLeast"/>
              <w:jc w:val="center"/>
              <w:rPr>
                <w:del w:id="1769" w:author="impetus" w:date="2015-04-03T03:46:00Z"/>
                <w:b/>
                <w:sz w:val="24"/>
                <w:szCs w:val="24"/>
              </w:rPr>
              <w:pPrChange w:id="1770" w:author="impetus" w:date="2015-04-03T03:46:00Z">
                <w:pPr>
                  <w:jc w:val="center"/>
                </w:pPr>
              </w:pPrChange>
            </w:pPr>
            <w:del w:id="1771" w:author="impetus" w:date="2015-04-03T03:46:00Z">
              <w:r w:rsidRPr="00D839AB" w:rsidDel="00881584">
                <w:rPr>
                  <w:b/>
                  <w:sz w:val="24"/>
                  <w:szCs w:val="24"/>
                </w:rPr>
                <w:delText>Tool</w:delText>
              </w:r>
            </w:del>
          </w:p>
        </w:tc>
        <w:tc>
          <w:tcPr>
            <w:tcW w:w="4959" w:type="dxa"/>
            <w:tcBorders>
              <w:top w:val="single" w:sz="4" w:space="0" w:color="auto"/>
              <w:left w:val="nil"/>
              <w:bottom w:val="single" w:sz="4" w:space="0" w:color="auto"/>
              <w:right w:val="single" w:sz="4" w:space="0" w:color="auto"/>
            </w:tcBorders>
            <w:shd w:val="clear" w:color="auto" w:fill="B6DDE8" w:themeFill="accent5" w:themeFillTint="66"/>
            <w:vAlign w:val="center"/>
            <w:hideMark/>
          </w:tcPr>
          <w:p w:rsidR="00E14006" w:rsidRPr="00D839AB" w:rsidDel="00881584" w:rsidRDefault="00E14006">
            <w:pPr>
              <w:spacing w:before="120" w:after="120" w:line="300" w:lineRule="atLeast"/>
              <w:jc w:val="center"/>
              <w:rPr>
                <w:del w:id="1772" w:author="impetus" w:date="2015-04-03T03:46:00Z"/>
                <w:b/>
                <w:sz w:val="24"/>
                <w:szCs w:val="24"/>
              </w:rPr>
              <w:pPrChange w:id="1773" w:author="impetus" w:date="2015-04-03T03:46:00Z">
                <w:pPr>
                  <w:jc w:val="center"/>
                </w:pPr>
              </w:pPrChange>
            </w:pPr>
            <w:del w:id="1774" w:author="impetus" w:date="2015-04-03T03:46:00Z">
              <w:r w:rsidRPr="008269B7" w:rsidDel="00881584">
                <w:rPr>
                  <w:b/>
                  <w:sz w:val="24"/>
                  <w:szCs w:val="24"/>
                </w:rPr>
                <w:delText>Purpose</w:delText>
              </w:r>
            </w:del>
          </w:p>
        </w:tc>
      </w:tr>
      <w:tr w:rsidR="00E14006" w:rsidRPr="00B13E90" w:rsidDel="00881584" w:rsidTr="009745A5">
        <w:trPr>
          <w:trHeight w:val="289"/>
          <w:del w:id="1775" w:author="impetus" w:date="2015-04-03T03:46:00Z"/>
        </w:trPr>
        <w:tc>
          <w:tcPr>
            <w:tcW w:w="566" w:type="dxa"/>
            <w:tcBorders>
              <w:top w:val="nil"/>
              <w:left w:val="single" w:sz="4" w:space="0" w:color="auto"/>
              <w:bottom w:val="single" w:sz="4" w:space="0" w:color="auto"/>
              <w:right w:val="single" w:sz="4" w:space="0" w:color="auto"/>
            </w:tcBorders>
            <w:shd w:val="clear" w:color="auto" w:fill="auto"/>
            <w:vAlign w:val="center"/>
            <w:hideMark/>
          </w:tcPr>
          <w:p w:rsidR="00E14006" w:rsidDel="00881584" w:rsidRDefault="00E14006">
            <w:pPr>
              <w:spacing w:before="120" w:after="120" w:line="300" w:lineRule="atLeast"/>
              <w:rPr>
                <w:del w:id="1776" w:author="impetus" w:date="2015-04-03T03:46:00Z"/>
              </w:rPr>
              <w:pPrChange w:id="1777" w:author="impetus" w:date="2015-04-03T03:46:00Z">
                <w:pPr/>
              </w:pPrChange>
            </w:pPr>
            <w:del w:id="1778" w:author="impetus" w:date="2015-04-03T03:46:00Z">
              <w:r w:rsidRPr="008A1996" w:rsidDel="00881584">
                <w:delText>1</w:delText>
              </w:r>
            </w:del>
          </w:p>
        </w:tc>
        <w:tc>
          <w:tcPr>
            <w:tcW w:w="3200" w:type="dxa"/>
            <w:tcBorders>
              <w:top w:val="nil"/>
              <w:left w:val="nil"/>
              <w:bottom w:val="single" w:sz="4" w:space="0" w:color="auto"/>
              <w:right w:val="single" w:sz="4" w:space="0" w:color="auto"/>
            </w:tcBorders>
            <w:shd w:val="clear" w:color="auto" w:fill="auto"/>
            <w:vAlign w:val="center"/>
            <w:hideMark/>
          </w:tcPr>
          <w:p w:rsidR="00E14006" w:rsidDel="00881584" w:rsidRDefault="00AA7765">
            <w:pPr>
              <w:spacing w:before="120" w:after="120" w:line="300" w:lineRule="atLeast"/>
              <w:rPr>
                <w:del w:id="1779" w:author="impetus" w:date="2015-04-03T03:46:00Z"/>
              </w:rPr>
              <w:pPrChange w:id="1780" w:author="impetus" w:date="2015-04-03T03:46:00Z">
                <w:pPr/>
              </w:pPrChange>
            </w:pPr>
            <w:del w:id="1781" w:author="impetus" w:date="2015-04-03T03:46:00Z">
              <w:r w:rsidRPr="00E05918" w:rsidDel="00881584">
                <w:rPr>
                  <w:sz w:val="24"/>
                  <w:szCs w:val="24"/>
                </w:rPr>
                <w:delText>Pivot</w:delText>
              </w:r>
            </w:del>
          </w:p>
        </w:tc>
        <w:tc>
          <w:tcPr>
            <w:tcW w:w="4959" w:type="dxa"/>
            <w:tcBorders>
              <w:top w:val="nil"/>
              <w:left w:val="nil"/>
              <w:bottom w:val="single" w:sz="4" w:space="0" w:color="auto"/>
              <w:right w:val="single" w:sz="4" w:space="0" w:color="auto"/>
            </w:tcBorders>
            <w:shd w:val="clear" w:color="auto" w:fill="auto"/>
            <w:vAlign w:val="center"/>
            <w:hideMark/>
          </w:tcPr>
          <w:p w:rsidR="00E14006" w:rsidDel="00881584" w:rsidRDefault="00AA7765">
            <w:pPr>
              <w:spacing w:before="120" w:after="120" w:line="300" w:lineRule="atLeast"/>
              <w:rPr>
                <w:del w:id="1782" w:author="impetus" w:date="2015-04-03T03:46:00Z"/>
              </w:rPr>
              <w:pPrChange w:id="1783" w:author="impetus" w:date="2015-04-03T03:46:00Z">
                <w:pPr/>
              </w:pPrChange>
            </w:pPr>
            <w:del w:id="1784" w:author="impetus" w:date="2015-04-03T03:46:00Z">
              <w:r w:rsidDel="00881584">
                <w:rPr>
                  <w:sz w:val="24"/>
                  <w:szCs w:val="24"/>
                </w:rPr>
                <w:delText>Test Management</w:delText>
              </w:r>
            </w:del>
          </w:p>
        </w:tc>
      </w:tr>
      <w:tr w:rsidR="00E14006" w:rsidRPr="00B13E90" w:rsidDel="00881584" w:rsidTr="009745A5">
        <w:trPr>
          <w:trHeight w:val="289"/>
          <w:del w:id="1785" w:author="impetus" w:date="2015-04-03T03:46:00Z"/>
        </w:trPr>
        <w:tc>
          <w:tcPr>
            <w:tcW w:w="566" w:type="dxa"/>
            <w:tcBorders>
              <w:top w:val="nil"/>
              <w:left w:val="single" w:sz="4" w:space="0" w:color="auto"/>
              <w:bottom w:val="single" w:sz="4" w:space="0" w:color="auto"/>
              <w:right w:val="single" w:sz="4" w:space="0" w:color="auto"/>
            </w:tcBorders>
            <w:shd w:val="clear" w:color="auto" w:fill="auto"/>
            <w:vAlign w:val="center"/>
            <w:hideMark/>
          </w:tcPr>
          <w:p w:rsidR="00E14006" w:rsidDel="00881584" w:rsidRDefault="00481CC8">
            <w:pPr>
              <w:spacing w:before="120" w:after="120" w:line="300" w:lineRule="atLeast"/>
              <w:rPr>
                <w:del w:id="1786" w:author="impetus" w:date="2015-04-03T03:46:00Z"/>
              </w:rPr>
              <w:pPrChange w:id="1787" w:author="impetus" w:date="2015-04-03T03:46:00Z">
                <w:pPr/>
              </w:pPrChange>
            </w:pPr>
            <w:del w:id="1788" w:author="impetus" w:date="2015-04-03T03:46:00Z">
              <w:r w:rsidDel="00881584">
                <w:delText>2</w:delText>
              </w:r>
            </w:del>
          </w:p>
        </w:tc>
        <w:tc>
          <w:tcPr>
            <w:tcW w:w="3200" w:type="dxa"/>
            <w:tcBorders>
              <w:top w:val="nil"/>
              <w:left w:val="nil"/>
              <w:bottom w:val="single" w:sz="4" w:space="0" w:color="auto"/>
              <w:right w:val="single" w:sz="4" w:space="0" w:color="auto"/>
            </w:tcBorders>
            <w:shd w:val="clear" w:color="auto" w:fill="auto"/>
            <w:vAlign w:val="center"/>
            <w:hideMark/>
          </w:tcPr>
          <w:p w:rsidR="00E14006" w:rsidDel="00881584" w:rsidRDefault="0096228A">
            <w:pPr>
              <w:spacing w:before="120" w:after="120" w:line="300" w:lineRule="atLeast"/>
              <w:rPr>
                <w:del w:id="1789" w:author="impetus" w:date="2015-04-03T03:46:00Z"/>
              </w:rPr>
              <w:pPrChange w:id="1790" w:author="impetus" w:date="2015-04-03T03:46:00Z">
                <w:pPr/>
              </w:pPrChange>
            </w:pPr>
            <w:del w:id="1791" w:author="impetus" w:date="2015-04-03T03:46:00Z">
              <w:r w:rsidDel="00881584">
                <w:delText>SoapUI</w:delText>
              </w:r>
            </w:del>
          </w:p>
        </w:tc>
        <w:tc>
          <w:tcPr>
            <w:tcW w:w="4959" w:type="dxa"/>
            <w:tcBorders>
              <w:top w:val="nil"/>
              <w:left w:val="nil"/>
              <w:bottom w:val="single" w:sz="4" w:space="0" w:color="auto"/>
              <w:right w:val="single" w:sz="4" w:space="0" w:color="auto"/>
            </w:tcBorders>
            <w:shd w:val="clear" w:color="auto" w:fill="auto"/>
            <w:vAlign w:val="center"/>
            <w:hideMark/>
          </w:tcPr>
          <w:p w:rsidR="00E14006" w:rsidDel="00881584" w:rsidRDefault="0096228A">
            <w:pPr>
              <w:spacing w:before="120" w:after="120" w:line="300" w:lineRule="atLeast"/>
              <w:rPr>
                <w:del w:id="1792" w:author="impetus" w:date="2015-04-03T03:46:00Z"/>
              </w:rPr>
              <w:pPrChange w:id="1793" w:author="impetus" w:date="2015-04-03T03:46:00Z">
                <w:pPr/>
              </w:pPrChange>
            </w:pPr>
            <w:del w:id="1794" w:author="impetus" w:date="2015-04-03T03:46:00Z">
              <w:r w:rsidDel="00881584">
                <w:delText>WebService Automation</w:delText>
              </w:r>
            </w:del>
          </w:p>
        </w:tc>
      </w:tr>
      <w:tr w:rsidR="00E14006" w:rsidRPr="00B13E90" w:rsidDel="00881584" w:rsidTr="009745A5">
        <w:trPr>
          <w:trHeight w:val="289"/>
          <w:del w:id="1795" w:author="impetus" w:date="2015-04-03T03:46:00Z"/>
        </w:trPr>
        <w:tc>
          <w:tcPr>
            <w:tcW w:w="566" w:type="dxa"/>
            <w:tcBorders>
              <w:top w:val="nil"/>
              <w:left w:val="single" w:sz="4" w:space="0" w:color="auto"/>
              <w:bottom w:val="single" w:sz="4" w:space="0" w:color="auto"/>
              <w:right w:val="single" w:sz="4" w:space="0" w:color="auto"/>
            </w:tcBorders>
            <w:shd w:val="clear" w:color="auto" w:fill="auto"/>
            <w:vAlign w:val="center"/>
          </w:tcPr>
          <w:p w:rsidR="00E14006" w:rsidDel="00881584" w:rsidRDefault="00481CC8">
            <w:pPr>
              <w:spacing w:before="120" w:after="120" w:line="300" w:lineRule="atLeast"/>
              <w:rPr>
                <w:del w:id="1796" w:author="impetus" w:date="2015-04-03T03:46:00Z"/>
                <w:lang w:val="en-US"/>
              </w:rPr>
              <w:pPrChange w:id="1797" w:author="impetus" w:date="2015-04-03T03:46:00Z">
                <w:pPr/>
              </w:pPrChange>
            </w:pPr>
            <w:del w:id="1798" w:author="impetus" w:date="2015-04-03T03:46:00Z">
              <w:r w:rsidDel="00881584">
                <w:rPr>
                  <w:lang w:val="en-US"/>
                </w:rPr>
                <w:delText>3</w:delText>
              </w:r>
            </w:del>
          </w:p>
        </w:tc>
        <w:tc>
          <w:tcPr>
            <w:tcW w:w="3200" w:type="dxa"/>
            <w:tcBorders>
              <w:top w:val="nil"/>
              <w:left w:val="nil"/>
              <w:bottom w:val="single" w:sz="4" w:space="0" w:color="auto"/>
              <w:right w:val="single" w:sz="4" w:space="0" w:color="auto"/>
            </w:tcBorders>
            <w:shd w:val="clear" w:color="auto" w:fill="auto"/>
            <w:vAlign w:val="center"/>
          </w:tcPr>
          <w:p w:rsidR="00E14006" w:rsidDel="00881584" w:rsidRDefault="00E14006">
            <w:pPr>
              <w:spacing w:before="120" w:after="120" w:line="300" w:lineRule="atLeast"/>
              <w:rPr>
                <w:del w:id="1799" w:author="impetus" w:date="2015-04-03T03:46:00Z"/>
                <w:lang w:val="en-US"/>
              </w:rPr>
              <w:pPrChange w:id="1800" w:author="impetus" w:date="2015-04-03T03:46:00Z">
                <w:pPr/>
              </w:pPrChange>
            </w:pPr>
            <w:del w:id="1801" w:author="impetus" w:date="2015-04-03T03:46:00Z">
              <w:r w:rsidRPr="008A1996" w:rsidDel="00881584">
                <w:rPr>
                  <w:lang w:val="en-US"/>
                </w:rPr>
                <w:delText>SVN</w:delText>
              </w:r>
            </w:del>
          </w:p>
        </w:tc>
        <w:tc>
          <w:tcPr>
            <w:tcW w:w="4959" w:type="dxa"/>
            <w:tcBorders>
              <w:top w:val="nil"/>
              <w:left w:val="nil"/>
              <w:bottom w:val="single" w:sz="4" w:space="0" w:color="auto"/>
              <w:right w:val="single" w:sz="4" w:space="0" w:color="auto"/>
            </w:tcBorders>
            <w:shd w:val="clear" w:color="auto" w:fill="auto"/>
            <w:vAlign w:val="center"/>
          </w:tcPr>
          <w:p w:rsidR="00E14006" w:rsidDel="00881584" w:rsidRDefault="00E14006">
            <w:pPr>
              <w:spacing w:before="120" w:after="120" w:line="300" w:lineRule="atLeast"/>
              <w:rPr>
                <w:del w:id="1802" w:author="impetus" w:date="2015-04-03T03:46:00Z"/>
                <w:lang w:val="en-US"/>
              </w:rPr>
              <w:pPrChange w:id="1803" w:author="impetus" w:date="2015-04-03T03:46:00Z">
                <w:pPr/>
              </w:pPrChange>
            </w:pPr>
            <w:del w:id="1804" w:author="impetus" w:date="2015-04-03T03:46:00Z">
              <w:r w:rsidRPr="008A1996" w:rsidDel="00881584">
                <w:rPr>
                  <w:lang w:val="en-US"/>
                </w:rPr>
                <w:delText>Artifact Repository</w:delText>
              </w:r>
            </w:del>
          </w:p>
        </w:tc>
      </w:tr>
      <w:tr w:rsidR="002A0B4F" w:rsidRPr="00B13E90" w:rsidDel="00881584" w:rsidTr="002A0B4F">
        <w:trPr>
          <w:trHeight w:val="289"/>
          <w:del w:id="1805" w:author="impetus" w:date="2015-04-03T03:46:00Z"/>
        </w:trPr>
        <w:tc>
          <w:tcPr>
            <w:tcW w:w="566" w:type="dxa"/>
            <w:tcBorders>
              <w:top w:val="nil"/>
              <w:left w:val="single" w:sz="4" w:space="0" w:color="auto"/>
              <w:bottom w:val="single" w:sz="4" w:space="0" w:color="auto"/>
              <w:right w:val="single" w:sz="4" w:space="0" w:color="auto"/>
            </w:tcBorders>
            <w:shd w:val="clear" w:color="auto" w:fill="FFFFFF" w:themeFill="background1"/>
            <w:vAlign w:val="center"/>
          </w:tcPr>
          <w:p w:rsidR="002A0B4F" w:rsidDel="00881584" w:rsidRDefault="002A0B4F">
            <w:pPr>
              <w:spacing w:before="120" w:after="120" w:line="300" w:lineRule="atLeast"/>
              <w:rPr>
                <w:del w:id="1806" w:author="impetus" w:date="2015-04-03T03:46:00Z"/>
                <w:lang w:val="en-US"/>
              </w:rPr>
              <w:pPrChange w:id="1807" w:author="impetus" w:date="2015-04-03T03:46:00Z">
                <w:pPr/>
              </w:pPrChange>
            </w:pPr>
            <w:del w:id="1808" w:author="impetus" w:date="2015-04-03T03:46:00Z">
              <w:r w:rsidDel="00881584">
                <w:rPr>
                  <w:lang w:val="en-US"/>
                </w:rPr>
                <w:delText>4</w:delText>
              </w:r>
            </w:del>
          </w:p>
        </w:tc>
        <w:tc>
          <w:tcPr>
            <w:tcW w:w="3200" w:type="dxa"/>
            <w:tcBorders>
              <w:top w:val="nil"/>
              <w:left w:val="nil"/>
              <w:bottom w:val="single" w:sz="4" w:space="0" w:color="auto"/>
              <w:right w:val="single" w:sz="4" w:space="0" w:color="auto"/>
            </w:tcBorders>
            <w:shd w:val="clear" w:color="auto" w:fill="FFFFFF" w:themeFill="background1"/>
            <w:vAlign w:val="center"/>
          </w:tcPr>
          <w:p w:rsidR="002A0B4F" w:rsidRPr="008A1996" w:rsidDel="00881584" w:rsidRDefault="002A0B4F">
            <w:pPr>
              <w:spacing w:before="120" w:after="120" w:line="300" w:lineRule="atLeast"/>
              <w:rPr>
                <w:del w:id="1809" w:author="impetus" w:date="2015-04-03T03:46:00Z"/>
                <w:lang w:val="en-US"/>
              </w:rPr>
              <w:pPrChange w:id="1810" w:author="impetus" w:date="2015-04-03T03:46:00Z">
                <w:pPr/>
              </w:pPrChange>
            </w:pPr>
            <w:del w:id="1811" w:author="impetus" w:date="2015-04-03T03:46:00Z">
              <w:r w:rsidDel="00881584">
                <w:rPr>
                  <w:lang w:val="en-US"/>
                </w:rPr>
                <w:delText>WP8 Emulator</w:delText>
              </w:r>
            </w:del>
          </w:p>
        </w:tc>
        <w:tc>
          <w:tcPr>
            <w:tcW w:w="4959" w:type="dxa"/>
            <w:tcBorders>
              <w:top w:val="nil"/>
              <w:left w:val="nil"/>
              <w:bottom w:val="single" w:sz="4" w:space="0" w:color="auto"/>
              <w:right w:val="single" w:sz="4" w:space="0" w:color="auto"/>
            </w:tcBorders>
            <w:shd w:val="clear" w:color="auto" w:fill="FFFFFF" w:themeFill="background1"/>
            <w:vAlign w:val="center"/>
          </w:tcPr>
          <w:p w:rsidR="002A0B4F" w:rsidRPr="008A1996" w:rsidDel="00881584" w:rsidRDefault="002A0B4F">
            <w:pPr>
              <w:spacing w:before="120" w:after="120" w:line="300" w:lineRule="atLeast"/>
              <w:rPr>
                <w:del w:id="1812" w:author="impetus" w:date="2015-04-03T03:46:00Z"/>
                <w:lang w:val="en-US"/>
              </w:rPr>
              <w:pPrChange w:id="1813" w:author="impetus" w:date="2015-04-03T03:46:00Z">
                <w:pPr/>
              </w:pPrChange>
            </w:pPr>
            <w:del w:id="1814" w:author="impetus" w:date="2015-04-03T03:46:00Z">
              <w:r w:rsidDel="00881584">
                <w:rPr>
                  <w:lang w:val="en-US"/>
                </w:rPr>
                <w:delText>Mobile client testing</w:delText>
              </w:r>
            </w:del>
          </w:p>
        </w:tc>
      </w:tr>
      <w:tr w:rsidR="00E14006" w:rsidRPr="00B13E90" w:rsidDel="00881584" w:rsidTr="009745A5">
        <w:trPr>
          <w:trHeight w:val="564"/>
          <w:del w:id="1815" w:author="impetus" w:date="2015-04-03T03:46:00Z"/>
        </w:trPr>
        <w:tc>
          <w:tcPr>
            <w:tcW w:w="566" w:type="dxa"/>
            <w:tcBorders>
              <w:top w:val="nil"/>
              <w:left w:val="single" w:sz="4" w:space="0" w:color="auto"/>
              <w:bottom w:val="single" w:sz="4" w:space="0" w:color="auto"/>
              <w:right w:val="single" w:sz="4" w:space="0" w:color="auto"/>
            </w:tcBorders>
            <w:shd w:val="clear" w:color="auto" w:fill="auto"/>
            <w:vAlign w:val="center"/>
            <w:hideMark/>
          </w:tcPr>
          <w:p w:rsidR="00E14006" w:rsidDel="00881584" w:rsidRDefault="002A0B4F">
            <w:pPr>
              <w:spacing w:before="120" w:after="120" w:line="300" w:lineRule="atLeast"/>
              <w:rPr>
                <w:del w:id="1816" w:author="impetus" w:date="2015-04-03T03:46:00Z"/>
                <w:lang w:val="en-US"/>
              </w:rPr>
              <w:pPrChange w:id="1817" w:author="impetus" w:date="2015-04-03T03:46:00Z">
                <w:pPr/>
              </w:pPrChange>
            </w:pPr>
            <w:del w:id="1818" w:author="impetus" w:date="2015-04-03T03:46:00Z">
              <w:r w:rsidDel="00881584">
                <w:rPr>
                  <w:lang w:val="en-US"/>
                </w:rPr>
                <w:delText>5</w:delText>
              </w:r>
            </w:del>
          </w:p>
        </w:tc>
        <w:tc>
          <w:tcPr>
            <w:tcW w:w="3200" w:type="dxa"/>
            <w:tcBorders>
              <w:top w:val="nil"/>
              <w:left w:val="nil"/>
              <w:bottom w:val="single" w:sz="4" w:space="0" w:color="auto"/>
              <w:right w:val="single" w:sz="4" w:space="0" w:color="auto"/>
            </w:tcBorders>
            <w:shd w:val="clear" w:color="auto" w:fill="auto"/>
            <w:vAlign w:val="center"/>
            <w:hideMark/>
          </w:tcPr>
          <w:p w:rsidR="00E14006" w:rsidDel="00881584" w:rsidRDefault="00E14006">
            <w:pPr>
              <w:spacing w:before="120" w:after="120" w:line="300" w:lineRule="atLeast"/>
              <w:rPr>
                <w:del w:id="1819" w:author="impetus" w:date="2015-04-03T03:46:00Z"/>
              </w:rPr>
              <w:pPrChange w:id="1820" w:author="impetus" w:date="2015-04-03T03:46:00Z">
                <w:pPr/>
              </w:pPrChange>
            </w:pPr>
            <w:del w:id="1821" w:author="impetus" w:date="2015-04-03T03:46:00Z">
              <w:r w:rsidRPr="008A1996" w:rsidDel="00881584">
                <w:delText>MS-Office</w:delText>
              </w:r>
            </w:del>
          </w:p>
        </w:tc>
        <w:tc>
          <w:tcPr>
            <w:tcW w:w="4959" w:type="dxa"/>
            <w:tcBorders>
              <w:top w:val="nil"/>
              <w:left w:val="nil"/>
              <w:bottom w:val="single" w:sz="4" w:space="0" w:color="auto"/>
              <w:right w:val="single" w:sz="4" w:space="0" w:color="auto"/>
            </w:tcBorders>
            <w:shd w:val="clear" w:color="auto" w:fill="auto"/>
            <w:vAlign w:val="center"/>
            <w:hideMark/>
          </w:tcPr>
          <w:p w:rsidR="00E14006" w:rsidDel="00881584" w:rsidRDefault="00E14006">
            <w:pPr>
              <w:spacing w:before="120" w:after="120" w:line="300" w:lineRule="atLeast"/>
              <w:rPr>
                <w:del w:id="1822" w:author="impetus" w:date="2015-04-03T03:46:00Z"/>
              </w:rPr>
              <w:pPrChange w:id="1823" w:author="impetus" w:date="2015-04-03T03:46:00Z">
                <w:pPr/>
              </w:pPrChange>
            </w:pPr>
            <w:del w:id="1824" w:author="impetus" w:date="2015-04-03T03:46:00Z">
              <w:r w:rsidRPr="008A1996" w:rsidDel="00881584">
                <w:delText xml:space="preserve">For Reporting, communication, Documentation </w:delText>
              </w:r>
              <w:r w:rsidR="0073533D" w:rsidRPr="008A1996" w:rsidDel="00881584">
                <w:delText>etc.</w:delText>
              </w:r>
            </w:del>
          </w:p>
        </w:tc>
      </w:tr>
    </w:tbl>
    <w:p w:rsidR="006D30AE" w:rsidRPr="00FC7543" w:rsidDel="00881584" w:rsidRDefault="006D30AE">
      <w:pPr>
        <w:spacing w:before="120" w:after="120" w:line="300" w:lineRule="atLeast"/>
        <w:rPr>
          <w:del w:id="1825" w:author="impetus" w:date="2015-04-03T03:46:00Z"/>
        </w:rPr>
        <w:pPrChange w:id="1826" w:author="impetus" w:date="2015-04-03T03:46:00Z">
          <w:pPr/>
        </w:pPrChange>
      </w:pPr>
    </w:p>
    <w:p w:rsidR="00033A3E" w:rsidDel="00881584" w:rsidRDefault="00033A3E">
      <w:pPr>
        <w:pStyle w:val="NormalWeb"/>
        <w:shd w:val="clear" w:color="auto" w:fill="FFFFFF"/>
        <w:spacing w:before="120" w:beforeAutospacing="0" w:after="120" w:afterAutospacing="0" w:line="300" w:lineRule="atLeast"/>
        <w:jc w:val="both"/>
        <w:rPr>
          <w:del w:id="1827" w:author="impetus" w:date="2015-04-03T03:46:00Z"/>
          <w:rFonts w:asciiTheme="minorHAnsi" w:eastAsiaTheme="minorHAnsi" w:hAnsiTheme="minorHAnsi" w:cstheme="minorHAnsi"/>
          <w:sz w:val="20"/>
          <w:szCs w:val="20"/>
          <w:lang w:eastAsia="en-US"/>
        </w:rPr>
        <w:pPrChange w:id="1828" w:author="impetus" w:date="2015-04-03T03:46:00Z">
          <w:pPr>
            <w:pStyle w:val="NormalWeb"/>
            <w:shd w:val="clear" w:color="auto" w:fill="FFFFFF"/>
            <w:spacing w:before="0" w:beforeAutospacing="0" w:after="0" w:afterAutospacing="0" w:line="300" w:lineRule="atLeast"/>
            <w:jc w:val="both"/>
          </w:pPr>
        </w:pPrChange>
      </w:pPr>
    </w:p>
    <w:p w:rsidR="00A80FCB" w:rsidRPr="00DB1C99" w:rsidDel="00881584" w:rsidRDefault="00A80FCB">
      <w:pPr>
        <w:pStyle w:val="Heading2"/>
        <w:spacing w:before="120" w:after="120" w:line="300" w:lineRule="atLeast"/>
        <w:rPr>
          <w:del w:id="1829" w:author="impetus" w:date="2015-04-03T03:46:00Z"/>
          <w:rStyle w:val="Heading2Char"/>
          <w:b/>
          <w:bCs/>
        </w:rPr>
        <w:pPrChange w:id="1830" w:author="impetus" w:date="2015-04-03T03:46:00Z">
          <w:pPr>
            <w:pStyle w:val="Heading2"/>
          </w:pPr>
        </w:pPrChange>
      </w:pPr>
      <w:del w:id="1831" w:author="impetus" w:date="2015-04-03T03:46:00Z">
        <w:r w:rsidRPr="00AA13E8" w:rsidDel="00881584">
          <w:rPr>
            <w:sz w:val="20"/>
            <w:szCs w:val="20"/>
          </w:rPr>
          <w:br/>
        </w:r>
        <w:bookmarkStart w:id="1832" w:name="_Toc354664805"/>
        <w:r w:rsidR="00F55D1F" w:rsidDel="00881584">
          <w:rPr>
            <w:rStyle w:val="Heading2Char"/>
            <w:b/>
            <w:bCs/>
          </w:rPr>
          <w:delText>7</w:delText>
        </w:r>
        <w:r w:rsidRPr="00DB1C99" w:rsidDel="00881584">
          <w:rPr>
            <w:rStyle w:val="Heading2Char"/>
            <w:b/>
            <w:bCs/>
          </w:rPr>
          <w:delText>.0 TEST SCHEDULE</w:delText>
        </w:r>
        <w:r w:rsidR="008E4450" w:rsidDel="00881584">
          <w:rPr>
            <w:rStyle w:val="Heading2Char"/>
            <w:b/>
            <w:bCs/>
          </w:rPr>
          <w:delText>/MILESTONES</w:delText>
        </w:r>
        <w:bookmarkEnd w:id="1832"/>
      </w:del>
    </w:p>
    <w:p w:rsidR="000951E9" w:rsidDel="00881584" w:rsidRDefault="000951E9">
      <w:pPr>
        <w:spacing w:before="120" w:after="120" w:line="300" w:lineRule="atLeast"/>
        <w:rPr>
          <w:del w:id="1833" w:author="impetus" w:date="2015-04-03T03:46:00Z"/>
          <w:bCs/>
          <w:sz w:val="24"/>
          <w:szCs w:val="24"/>
        </w:rPr>
        <w:pPrChange w:id="1834" w:author="impetus" w:date="2015-04-03T03:46:00Z">
          <w:pPr/>
        </w:pPrChange>
      </w:pPr>
      <w:del w:id="1835" w:author="impetus" w:date="2015-04-03T03:46:00Z">
        <w:r w:rsidRPr="00D56EEB" w:rsidDel="00881584">
          <w:delText>This schedule is valid for the date of the revision of this document.  Because specific schedule dates change often, the start &amp; stop testing dates may not reflect the current schedule.</w:delText>
        </w:r>
      </w:del>
    </w:p>
    <w:p w:rsidR="000951E9" w:rsidRPr="00D904BA" w:rsidDel="00881584" w:rsidRDefault="000951E9">
      <w:pPr>
        <w:pStyle w:val="Heading3"/>
        <w:spacing w:before="120" w:after="120" w:line="300" w:lineRule="atLeast"/>
        <w:rPr>
          <w:del w:id="1836" w:author="impetus" w:date="2015-04-03T03:46:00Z"/>
        </w:rPr>
        <w:pPrChange w:id="1837" w:author="impetus" w:date="2015-04-03T03:46:00Z">
          <w:pPr>
            <w:pStyle w:val="Heading3"/>
            <w:ind w:firstLine="720"/>
          </w:pPr>
        </w:pPrChange>
      </w:pPr>
      <w:bookmarkStart w:id="1838" w:name="_Toc359852447"/>
      <w:del w:id="1839" w:author="impetus" w:date="2015-04-03T03:46:00Z">
        <w:r w:rsidRPr="00D904BA" w:rsidDel="00881584">
          <w:delText>7.1 Test plan preparation</w:delText>
        </w:r>
        <w:bookmarkEnd w:id="1838"/>
      </w:del>
    </w:p>
    <w:p w:rsidR="000951E9" w:rsidRPr="00E05918" w:rsidDel="00881584" w:rsidRDefault="000951E9">
      <w:pPr>
        <w:spacing w:before="120" w:after="120" w:line="300" w:lineRule="atLeast"/>
        <w:rPr>
          <w:del w:id="1840" w:author="impetus" w:date="2015-04-03T03:46:00Z"/>
        </w:rPr>
        <w:pPrChange w:id="1841" w:author="impetus" w:date="2015-04-03T03:46:00Z">
          <w:pPr/>
        </w:pPrChange>
      </w:pPr>
    </w:p>
    <w:tbl>
      <w:tblPr>
        <w:tblStyle w:val="TableGrid"/>
        <w:tblW w:w="0" w:type="auto"/>
        <w:tblLook w:val="04A0" w:firstRow="1" w:lastRow="0" w:firstColumn="1" w:lastColumn="0" w:noHBand="0" w:noVBand="1"/>
      </w:tblPr>
      <w:tblGrid>
        <w:gridCol w:w="430"/>
        <w:gridCol w:w="3114"/>
        <w:gridCol w:w="1763"/>
        <w:gridCol w:w="1763"/>
        <w:gridCol w:w="1775"/>
      </w:tblGrid>
      <w:tr w:rsidR="006C793E" w:rsidRPr="00E05918" w:rsidDel="00881584" w:rsidTr="006C793E">
        <w:trPr>
          <w:trHeight w:val="309"/>
          <w:del w:id="1842" w:author="impetus" w:date="2015-04-03T03:46:00Z"/>
        </w:trPr>
        <w:tc>
          <w:tcPr>
            <w:tcW w:w="430" w:type="dxa"/>
            <w:shd w:val="clear" w:color="auto" w:fill="B6DDE8" w:themeFill="accent5" w:themeFillTint="66"/>
          </w:tcPr>
          <w:p w:rsidR="000951E9" w:rsidRPr="00E05918" w:rsidDel="00881584" w:rsidRDefault="000951E9">
            <w:pPr>
              <w:spacing w:before="120" w:after="120" w:line="300" w:lineRule="atLeast"/>
              <w:rPr>
                <w:del w:id="1843" w:author="impetus" w:date="2015-04-03T03:46:00Z"/>
                <w:b/>
                <w:sz w:val="24"/>
                <w:szCs w:val="24"/>
              </w:rPr>
              <w:pPrChange w:id="1844" w:author="impetus" w:date="2015-04-03T03:46:00Z">
                <w:pPr/>
              </w:pPrChange>
            </w:pPr>
            <w:del w:id="1845" w:author="impetus" w:date="2015-04-03T03:46:00Z">
              <w:r w:rsidRPr="00E05918" w:rsidDel="00881584">
                <w:rPr>
                  <w:b/>
                  <w:sz w:val="24"/>
                  <w:szCs w:val="24"/>
                </w:rPr>
                <w:delText>#</w:delText>
              </w:r>
            </w:del>
          </w:p>
        </w:tc>
        <w:tc>
          <w:tcPr>
            <w:tcW w:w="3114" w:type="dxa"/>
            <w:shd w:val="clear" w:color="auto" w:fill="B6DDE8" w:themeFill="accent5" w:themeFillTint="66"/>
          </w:tcPr>
          <w:p w:rsidR="000951E9" w:rsidRPr="00E05918" w:rsidDel="00881584" w:rsidRDefault="000951E9">
            <w:pPr>
              <w:spacing w:before="120" w:after="120" w:line="300" w:lineRule="atLeast"/>
              <w:rPr>
                <w:del w:id="1846" w:author="impetus" w:date="2015-04-03T03:46:00Z"/>
                <w:b/>
                <w:sz w:val="24"/>
                <w:szCs w:val="24"/>
              </w:rPr>
              <w:pPrChange w:id="1847" w:author="impetus" w:date="2015-04-03T03:46:00Z">
                <w:pPr/>
              </w:pPrChange>
            </w:pPr>
            <w:del w:id="1848" w:author="impetus" w:date="2015-04-03T03:46:00Z">
              <w:r w:rsidRPr="00E05918" w:rsidDel="00881584">
                <w:rPr>
                  <w:b/>
                  <w:sz w:val="24"/>
                  <w:szCs w:val="24"/>
                </w:rPr>
                <w:delText>Milestone</w:delText>
              </w:r>
            </w:del>
          </w:p>
        </w:tc>
        <w:tc>
          <w:tcPr>
            <w:tcW w:w="1763" w:type="dxa"/>
            <w:shd w:val="clear" w:color="auto" w:fill="B6DDE8" w:themeFill="accent5" w:themeFillTint="66"/>
          </w:tcPr>
          <w:p w:rsidR="000951E9" w:rsidRPr="00E05918" w:rsidDel="00881584" w:rsidRDefault="000951E9">
            <w:pPr>
              <w:spacing w:before="120" w:after="120" w:line="300" w:lineRule="atLeast"/>
              <w:rPr>
                <w:del w:id="1849" w:author="impetus" w:date="2015-04-03T03:46:00Z"/>
                <w:b/>
                <w:sz w:val="24"/>
                <w:szCs w:val="24"/>
              </w:rPr>
              <w:pPrChange w:id="1850" w:author="impetus" w:date="2015-04-03T03:46:00Z">
                <w:pPr/>
              </w:pPrChange>
            </w:pPr>
            <w:del w:id="1851" w:author="impetus" w:date="2015-04-03T03:46:00Z">
              <w:r w:rsidRPr="00E05918" w:rsidDel="00881584">
                <w:rPr>
                  <w:b/>
                  <w:sz w:val="24"/>
                  <w:szCs w:val="24"/>
                </w:rPr>
                <w:delText>Start Date</w:delText>
              </w:r>
            </w:del>
          </w:p>
        </w:tc>
        <w:tc>
          <w:tcPr>
            <w:tcW w:w="1763" w:type="dxa"/>
            <w:shd w:val="clear" w:color="auto" w:fill="B6DDE8" w:themeFill="accent5" w:themeFillTint="66"/>
          </w:tcPr>
          <w:p w:rsidR="000951E9" w:rsidRPr="00E05918" w:rsidDel="00881584" w:rsidRDefault="000951E9">
            <w:pPr>
              <w:spacing w:before="120" w:after="120" w:line="300" w:lineRule="atLeast"/>
              <w:rPr>
                <w:del w:id="1852" w:author="impetus" w:date="2015-04-03T03:46:00Z"/>
                <w:b/>
                <w:sz w:val="24"/>
                <w:szCs w:val="24"/>
              </w:rPr>
              <w:pPrChange w:id="1853" w:author="impetus" w:date="2015-04-03T03:46:00Z">
                <w:pPr/>
              </w:pPrChange>
            </w:pPr>
            <w:del w:id="1854" w:author="impetus" w:date="2015-04-03T03:46:00Z">
              <w:r w:rsidRPr="00E05918" w:rsidDel="00881584">
                <w:rPr>
                  <w:b/>
                  <w:sz w:val="24"/>
                  <w:szCs w:val="24"/>
                </w:rPr>
                <w:delText>End Date</w:delText>
              </w:r>
            </w:del>
          </w:p>
        </w:tc>
        <w:tc>
          <w:tcPr>
            <w:tcW w:w="1775" w:type="dxa"/>
            <w:shd w:val="clear" w:color="auto" w:fill="B6DDE8" w:themeFill="accent5" w:themeFillTint="66"/>
          </w:tcPr>
          <w:p w:rsidR="000951E9" w:rsidRPr="00E05918" w:rsidDel="00881584" w:rsidRDefault="000951E9">
            <w:pPr>
              <w:spacing w:before="120" w:after="120" w:line="300" w:lineRule="atLeast"/>
              <w:rPr>
                <w:del w:id="1855" w:author="impetus" w:date="2015-04-03T03:46:00Z"/>
                <w:b/>
                <w:sz w:val="24"/>
                <w:szCs w:val="24"/>
              </w:rPr>
              <w:pPrChange w:id="1856" w:author="impetus" w:date="2015-04-03T03:46:00Z">
                <w:pPr/>
              </w:pPrChange>
            </w:pPr>
            <w:del w:id="1857" w:author="impetus" w:date="2015-04-03T03:46:00Z">
              <w:r w:rsidRPr="00E05918" w:rsidDel="00881584">
                <w:rPr>
                  <w:b/>
                  <w:sz w:val="24"/>
                  <w:szCs w:val="24"/>
                </w:rPr>
                <w:delText>Owner</w:delText>
              </w:r>
            </w:del>
          </w:p>
        </w:tc>
      </w:tr>
      <w:tr w:rsidR="000951E9" w:rsidRPr="00E05918" w:rsidDel="00881584" w:rsidTr="009745A5">
        <w:trPr>
          <w:trHeight w:val="297"/>
          <w:del w:id="1858" w:author="impetus" w:date="2015-04-03T03:46:00Z"/>
        </w:trPr>
        <w:tc>
          <w:tcPr>
            <w:tcW w:w="430" w:type="dxa"/>
          </w:tcPr>
          <w:p w:rsidR="000951E9" w:rsidRPr="00E05918" w:rsidDel="00881584" w:rsidRDefault="000951E9">
            <w:pPr>
              <w:spacing w:before="120" w:after="120" w:line="300" w:lineRule="atLeast"/>
              <w:rPr>
                <w:del w:id="1859" w:author="impetus" w:date="2015-04-03T03:46:00Z"/>
                <w:sz w:val="24"/>
                <w:szCs w:val="24"/>
              </w:rPr>
              <w:pPrChange w:id="1860" w:author="impetus" w:date="2015-04-03T03:46:00Z">
                <w:pPr/>
              </w:pPrChange>
            </w:pPr>
            <w:del w:id="1861" w:author="impetus" w:date="2015-04-03T03:46:00Z">
              <w:r w:rsidRPr="00E05918" w:rsidDel="00881584">
                <w:rPr>
                  <w:sz w:val="24"/>
                  <w:szCs w:val="24"/>
                </w:rPr>
                <w:delText>1</w:delText>
              </w:r>
            </w:del>
          </w:p>
        </w:tc>
        <w:tc>
          <w:tcPr>
            <w:tcW w:w="3114" w:type="dxa"/>
          </w:tcPr>
          <w:p w:rsidR="000951E9" w:rsidRPr="00E05918" w:rsidDel="00881584" w:rsidRDefault="000951E9">
            <w:pPr>
              <w:spacing w:before="120" w:after="120" w:line="300" w:lineRule="atLeast"/>
              <w:rPr>
                <w:del w:id="1862" w:author="impetus" w:date="2015-04-03T03:46:00Z"/>
                <w:sz w:val="24"/>
                <w:szCs w:val="24"/>
              </w:rPr>
              <w:pPrChange w:id="1863" w:author="impetus" w:date="2015-04-03T03:46:00Z">
                <w:pPr/>
              </w:pPrChange>
            </w:pPr>
            <w:del w:id="1864" w:author="impetus" w:date="2015-04-03T03:46:00Z">
              <w:r w:rsidRPr="00E05918" w:rsidDel="00881584">
                <w:rPr>
                  <w:sz w:val="24"/>
                  <w:szCs w:val="24"/>
                </w:rPr>
                <w:delText>Test plan preparation</w:delText>
              </w:r>
            </w:del>
          </w:p>
        </w:tc>
        <w:tc>
          <w:tcPr>
            <w:tcW w:w="1763" w:type="dxa"/>
          </w:tcPr>
          <w:p w:rsidR="000951E9" w:rsidRPr="00E05918" w:rsidDel="00881584" w:rsidRDefault="00FD087E">
            <w:pPr>
              <w:spacing w:before="120" w:after="120" w:line="300" w:lineRule="atLeast"/>
              <w:rPr>
                <w:del w:id="1865" w:author="impetus" w:date="2015-04-03T03:46:00Z"/>
                <w:sz w:val="24"/>
                <w:szCs w:val="24"/>
              </w:rPr>
              <w:pPrChange w:id="1866" w:author="impetus" w:date="2015-04-03T03:46:00Z">
                <w:pPr/>
              </w:pPrChange>
            </w:pPr>
            <w:del w:id="1867" w:author="impetus" w:date="2015-04-03T03:46:00Z">
              <w:r w:rsidDel="00881584">
                <w:rPr>
                  <w:sz w:val="24"/>
                  <w:szCs w:val="24"/>
                </w:rPr>
                <w:delText>16</w:delText>
              </w:r>
              <w:r w:rsidR="000951E9" w:rsidRPr="00E05918" w:rsidDel="00881584">
                <w:rPr>
                  <w:sz w:val="24"/>
                  <w:szCs w:val="24"/>
                  <w:vertAlign w:val="superscript"/>
                </w:rPr>
                <w:delText>th</w:delText>
              </w:r>
              <w:r w:rsidDel="00881584">
                <w:rPr>
                  <w:sz w:val="24"/>
                  <w:szCs w:val="24"/>
                </w:rPr>
                <w:delText>Sept</w:delText>
              </w:r>
              <w:r w:rsidR="000951E9" w:rsidRPr="00E05918" w:rsidDel="00881584">
                <w:rPr>
                  <w:sz w:val="24"/>
                  <w:szCs w:val="24"/>
                </w:rPr>
                <w:delText xml:space="preserve"> 2013</w:delText>
              </w:r>
            </w:del>
          </w:p>
        </w:tc>
        <w:tc>
          <w:tcPr>
            <w:tcW w:w="1763" w:type="dxa"/>
          </w:tcPr>
          <w:p w:rsidR="000951E9" w:rsidRPr="00E05918" w:rsidDel="00881584" w:rsidRDefault="00FD087E">
            <w:pPr>
              <w:spacing w:before="120" w:after="120" w:line="300" w:lineRule="atLeast"/>
              <w:rPr>
                <w:del w:id="1868" w:author="impetus" w:date="2015-04-03T03:46:00Z"/>
                <w:sz w:val="24"/>
                <w:szCs w:val="24"/>
              </w:rPr>
              <w:pPrChange w:id="1869" w:author="impetus" w:date="2015-04-03T03:46:00Z">
                <w:pPr/>
              </w:pPrChange>
            </w:pPr>
            <w:del w:id="1870" w:author="impetus" w:date="2015-04-03T03:46:00Z">
              <w:r w:rsidDel="00881584">
                <w:rPr>
                  <w:sz w:val="24"/>
                  <w:szCs w:val="24"/>
                </w:rPr>
                <w:delText>17</w:delText>
              </w:r>
              <w:r w:rsidRPr="00E05918" w:rsidDel="00881584">
                <w:rPr>
                  <w:sz w:val="24"/>
                  <w:szCs w:val="24"/>
                  <w:vertAlign w:val="superscript"/>
                </w:rPr>
                <w:delText>th</w:delText>
              </w:r>
              <w:r w:rsidDel="00881584">
                <w:rPr>
                  <w:sz w:val="24"/>
                  <w:szCs w:val="24"/>
                </w:rPr>
                <w:delText>Sept</w:delText>
              </w:r>
              <w:r w:rsidRPr="00E05918" w:rsidDel="00881584">
                <w:rPr>
                  <w:sz w:val="24"/>
                  <w:szCs w:val="24"/>
                </w:rPr>
                <w:delText xml:space="preserve"> 2013</w:delText>
              </w:r>
            </w:del>
          </w:p>
        </w:tc>
        <w:tc>
          <w:tcPr>
            <w:tcW w:w="1775" w:type="dxa"/>
          </w:tcPr>
          <w:p w:rsidR="000951E9" w:rsidRPr="00E05918" w:rsidDel="00881584" w:rsidRDefault="00286EE8">
            <w:pPr>
              <w:spacing w:before="120" w:after="120" w:line="300" w:lineRule="atLeast"/>
              <w:rPr>
                <w:del w:id="1871" w:author="impetus" w:date="2015-04-03T03:46:00Z"/>
                <w:sz w:val="24"/>
                <w:szCs w:val="24"/>
              </w:rPr>
              <w:pPrChange w:id="1872" w:author="impetus" w:date="2015-04-03T03:46:00Z">
                <w:pPr/>
              </w:pPrChange>
            </w:pPr>
            <w:del w:id="1873" w:author="impetus" w:date="2015-04-03T03:46:00Z">
              <w:r w:rsidDel="00881584">
                <w:rPr>
                  <w:sz w:val="24"/>
                  <w:szCs w:val="24"/>
                </w:rPr>
                <w:delText>PC , AKS</w:delText>
              </w:r>
            </w:del>
          </w:p>
        </w:tc>
      </w:tr>
      <w:tr w:rsidR="000951E9" w:rsidRPr="00E05918" w:rsidDel="00881584" w:rsidTr="009745A5">
        <w:trPr>
          <w:trHeight w:val="606"/>
          <w:del w:id="1874" w:author="impetus" w:date="2015-04-03T03:46:00Z"/>
        </w:trPr>
        <w:tc>
          <w:tcPr>
            <w:tcW w:w="430" w:type="dxa"/>
          </w:tcPr>
          <w:p w:rsidR="000951E9" w:rsidRPr="00E05918" w:rsidDel="00881584" w:rsidRDefault="000951E9">
            <w:pPr>
              <w:spacing w:before="120" w:after="120" w:line="300" w:lineRule="atLeast"/>
              <w:rPr>
                <w:del w:id="1875" w:author="impetus" w:date="2015-04-03T03:46:00Z"/>
                <w:sz w:val="24"/>
                <w:szCs w:val="24"/>
              </w:rPr>
              <w:pPrChange w:id="1876" w:author="impetus" w:date="2015-04-03T03:46:00Z">
                <w:pPr/>
              </w:pPrChange>
            </w:pPr>
            <w:del w:id="1877" w:author="impetus" w:date="2015-04-03T03:46:00Z">
              <w:r w:rsidRPr="00E05918" w:rsidDel="00881584">
                <w:rPr>
                  <w:sz w:val="24"/>
                  <w:szCs w:val="24"/>
                </w:rPr>
                <w:delText>2</w:delText>
              </w:r>
            </w:del>
          </w:p>
        </w:tc>
        <w:tc>
          <w:tcPr>
            <w:tcW w:w="3114" w:type="dxa"/>
          </w:tcPr>
          <w:p w:rsidR="000951E9" w:rsidRPr="00E05918" w:rsidDel="00881584" w:rsidRDefault="000951E9">
            <w:pPr>
              <w:spacing w:before="120" w:after="120" w:line="300" w:lineRule="atLeast"/>
              <w:rPr>
                <w:del w:id="1878" w:author="impetus" w:date="2015-04-03T03:46:00Z"/>
                <w:sz w:val="24"/>
                <w:szCs w:val="24"/>
              </w:rPr>
              <w:pPrChange w:id="1879" w:author="impetus" w:date="2015-04-03T03:46:00Z">
                <w:pPr/>
              </w:pPrChange>
            </w:pPr>
            <w:del w:id="1880" w:author="impetus" w:date="2015-04-03T03:46:00Z">
              <w:r w:rsidRPr="00E05918" w:rsidDel="00881584">
                <w:rPr>
                  <w:sz w:val="24"/>
                  <w:szCs w:val="24"/>
                </w:rPr>
                <w:delText xml:space="preserve">Test plan complete </w:delText>
              </w:r>
            </w:del>
          </w:p>
        </w:tc>
        <w:tc>
          <w:tcPr>
            <w:tcW w:w="1763" w:type="dxa"/>
          </w:tcPr>
          <w:p w:rsidR="000951E9" w:rsidRPr="00E05918" w:rsidDel="00881584" w:rsidRDefault="00892A27">
            <w:pPr>
              <w:spacing w:before="120" w:after="120" w:line="300" w:lineRule="atLeast"/>
              <w:rPr>
                <w:del w:id="1881" w:author="impetus" w:date="2015-04-03T03:46:00Z"/>
                <w:sz w:val="24"/>
                <w:szCs w:val="24"/>
              </w:rPr>
              <w:pPrChange w:id="1882" w:author="impetus" w:date="2015-04-03T03:46:00Z">
                <w:pPr/>
              </w:pPrChange>
            </w:pPr>
            <w:del w:id="1883" w:author="impetus" w:date="2015-04-03T03:46:00Z">
              <w:r w:rsidDel="00881584">
                <w:rPr>
                  <w:sz w:val="24"/>
                  <w:szCs w:val="24"/>
                </w:rPr>
                <w:delText>20th</w:delText>
              </w:r>
              <w:r w:rsidRPr="00E05918" w:rsidDel="00881584">
                <w:rPr>
                  <w:sz w:val="24"/>
                  <w:szCs w:val="24"/>
                  <w:vertAlign w:val="superscript"/>
                </w:rPr>
                <w:delText>th</w:delText>
              </w:r>
              <w:r w:rsidDel="00881584">
                <w:rPr>
                  <w:sz w:val="24"/>
                  <w:szCs w:val="24"/>
                </w:rPr>
                <w:delText>Sept</w:delText>
              </w:r>
              <w:r w:rsidRPr="00E05918" w:rsidDel="00881584">
                <w:rPr>
                  <w:sz w:val="24"/>
                  <w:szCs w:val="24"/>
                </w:rPr>
                <w:delText xml:space="preserve"> 2013</w:delText>
              </w:r>
            </w:del>
          </w:p>
        </w:tc>
        <w:tc>
          <w:tcPr>
            <w:tcW w:w="1763" w:type="dxa"/>
          </w:tcPr>
          <w:p w:rsidR="000951E9" w:rsidRPr="00E05918" w:rsidDel="00881584" w:rsidRDefault="005C4294">
            <w:pPr>
              <w:spacing w:before="120" w:after="120" w:line="300" w:lineRule="atLeast"/>
              <w:rPr>
                <w:del w:id="1884" w:author="impetus" w:date="2015-04-03T03:46:00Z"/>
                <w:sz w:val="24"/>
                <w:szCs w:val="24"/>
              </w:rPr>
              <w:pPrChange w:id="1885" w:author="impetus" w:date="2015-04-03T03:46:00Z">
                <w:pPr/>
              </w:pPrChange>
            </w:pPr>
            <w:del w:id="1886" w:author="impetus" w:date="2015-04-03T03:46:00Z">
              <w:r w:rsidDel="00881584">
                <w:rPr>
                  <w:sz w:val="24"/>
                  <w:szCs w:val="24"/>
                </w:rPr>
                <w:delText>23</w:delText>
              </w:r>
              <w:r w:rsidRPr="00E05918" w:rsidDel="00881584">
                <w:rPr>
                  <w:sz w:val="24"/>
                  <w:szCs w:val="24"/>
                  <w:vertAlign w:val="superscript"/>
                </w:rPr>
                <w:delText>th</w:delText>
              </w:r>
              <w:r w:rsidDel="00881584">
                <w:rPr>
                  <w:sz w:val="24"/>
                  <w:szCs w:val="24"/>
                </w:rPr>
                <w:delText>Sept</w:delText>
              </w:r>
              <w:r w:rsidRPr="00E05918" w:rsidDel="00881584">
                <w:rPr>
                  <w:sz w:val="24"/>
                  <w:szCs w:val="24"/>
                </w:rPr>
                <w:delText xml:space="preserve"> 2013</w:delText>
              </w:r>
            </w:del>
          </w:p>
        </w:tc>
        <w:tc>
          <w:tcPr>
            <w:tcW w:w="1775" w:type="dxa"/>
          </w:tcPr>
          <w:p w:rsidR="000951E9" w:rsidRPr="00E05918" w:rsidDel="00881584" w:rsidRDefault="00286EE8">
            <w:pPr>
              <w:spacing w:before="120" w:after="120" w:line="300" w:lineRule="atLeast"/>
              <w:rPr>
                <w:del w:id="1887" w:author="impetus" w:date="2015-04-03T03:46:00Z"/>
                <w:sz w:val="24"/>
                <w:szCs w:val="24"/>
              </w:rPr>
              <w:pPrChange w:id="1888" w:author="impetus" w:date="2015-04-03T03:46:00Z">
                <w:pPr/>
              </w:pPrChange>
            </w:pPr>
            <w:del w:id="1889" w:author="impetus" w:date="2015-04-03T03:46:00Z">
              <w:r w:rsidDel="00881584">
                <w:rPr>
                  <w:sz w:val="24"/>
                  <w:szCs w:val="24"/>
                </w:rPr>
                <w:delText>PC , AKS</w:delText>
              </w:r>
            </w:del>
          </w:p>
        </w:tc>
      </w:tr>
    </w:tbl>
    <w:p w:rsidR="00E72CA8" w:rsidDel="00881584" w:rsidRDefault="00E72CA8">
      <w:pPr>
        <w:pStyle w:val="Heading3"/>
        <w:spacing w:before="120" w:after="120" w:line="300" w:lineRule="atLeast"/>
        <w:rPr>
          <w:ins w:id="1890" w:author="Pallavi Chaudhary" w:date="2013-09-23T15:04:00Z"/>
          <w:del w:id="1891" w:author="impetus" w:date="2015-04-03T03:46:00Z"/>
        </w:rPr>
        <w:pPrChange w:id="1892" w:author="impetus" w:date="2015-04-03T03:46:00Z">
          <w:pPr>
            <w:pStyle w:val="Heading3"/>
            <w:ind w:firstLine="720"/>
          </w:pPr>
        </w:pPrChange>
      </w:pPr>
      <w:bookmarkStart w:id="1893" w:name="_Toc359852448"/>
    </w:p>
    <w:p w:rsidR="000951E9" w:rsidRPr="00685AAE" w:rsidDel="00881584" w:rsidRDefault="000951E9">
      <w:pPr>
        <w:pStyle w:val="Heading3"/>
        <w:spacing w:before="120" w:after="120" w:line="300" w:lineRule="atLeast"/>
        <w:rPr>
          <w:del w:id="1894" w:author="impetus" w:date="2015-04-03T03:46:00Z"/>
        </w:rPr>
        <w:pPrChange w:id="1895" w:author="impetus" w:date="2015-04-03T03:46:00Z">
          <w:pPr>
            <w:pStyle w:val="Heading3"/>
            <w:ind w:firstLine="720"/>
          </w:pPr>
        </w:pPrChange>
      </w:pPr>
      <w:del w:id="1896" w:author="impetus" w:date="2015-04-03T03:46:00Z">
        <w:r w:rsidRPr="00685AAE" w:rsidDel="00881584">
          <w:delText xml:space="preserve">7.2 </w:delText>
        </w:r>
        <w:bookmarkEnd w:id="1893"/>
        <w:r w:rsidR="00247276" w:rsidDel="00881584">
          <w:delText>Sprint 1</w:delText>
        </w:r>
      </w:del>
    </w:p>
    <w:tbl>
      <w:tblPr>
        <w:tblStyle w:val="TableGrid"/>
        <w:tblW w:w="0" w:type="auto"/>
        <w:tblLook w:val="04A0" w:firstRow="1" w:lastRow="0" w:firstColumn="1" w:lastColumn="0" w:noHBand="0" w:noVBand="1"/>
      </w:tblPr>
      <w:tblGrid>
        <w:gridCol w:w="430"/>
        <w:gridCol w:w="3114"/>
        <w:gridCol w:w="1763"/>
        <w:gridCol w:w="1763"/>
        <w:gridCol w:w="1775"/>
      </w:tblGrid>
      <w:tr w:rsidR="00890275" w:rsidRPr="00E05918" w:rsidDel="00881584" w:rsidTr="00426AC8">
        <w:trPr>
          <w:trHeight w:val="309"/>
          <w:del w:id="1897" w:author="impetus" w:date="2015-04-03T03:46:00Z"/>
        </w:trPr>
        <w:tc>
          <w:tcPr>
            <w:tcW w:w="430" w:type="dxa"/>
            <w:shd w:val="clear" w:color="auto" w:fill="B6DDE8" w:themeFill="accent5" w:themeFillTint="66"/>
          </w:tcPr>
          <w:p w:rsidR="00890275" w:rsidRPr="00E05918" w:rsidDel="00881584" w:rsidRDefault="00890275">
            <w:pPr>
              <w:spacing w:before="120" w:after="120" w:line="300" w:lineRule="atLeast"/>
              <w:rPr>
                <w:del w:id="1898" w:author="impetus" w:date="2015-04-03T03:46:00Z"/>
                <w:b/>
                <w:sz w:val="24"/>
                <w:szCs w:val="24"/>
              </w:rPr>
              <w:pPrChange w:id="1899" w:author="impetus" w:date="2015-04-03T03:46:00Z">
                <w:pPr/>
              </w:pPrChange>
            </w:pPr>
            <w:del w:id="1900" w:author="impetus" w:date="2015-04-03T03:46:00Z">
              <w:r w:rsidRPr="00E05918" w:rsidDel="00881584">
                <w:rPr>
                  <w:b/>
                  <w:sz w:val="24"/>
                  <w:szCs w:val="24"/>
                </w:rPr>
                <w:delText>#</w:delText>
              </w:r>
            </w:del>
          </w:p>
        </w:tc>
        <w:tc>
          <w:tcPr>
            <w:tcW w:w="3114" w:type="dxa"/>
            <w:shd w:val="clear" w:color="auto" w:fill="B6DDE8" w:themeFill="accent5" w:themeFillTint="66"/>
          </w:tcPr>
          <w:p w:rsidR="00890275" w:rsidRPr="00E05918" w:rsidDel="00881584" w:rsidRDefault="00890275">
            <w:pPr>
              <w:spacing w:before="120" w:after="120" w:line="300" w:lineRule="atLeast"/>
              <w:rPr>
                <w:del w:id="1901" w:author="impetus" w:date="2015-04-03T03:46:00Z"/>
                <w:b/>
                <w:sz w:val="24"/>
                <w:szCs w:val="24"/>
              </w:rPr>
              <w:pPrChange w:id="1902" w:author="impetus" w:date="2015-04-03T03:46:00Z">
                <w:pPr/>
              </w:pPrChange>
            </w:pPr>
            <w:del w:id="1903" w:author="impetus" w:date="2015-04-03T03:46:00Z">
              <w:r w:rsidRPr="00E05918" w:rsidDel="00881584">
                <w:rPr>
                  <w:b/>
                  <w:sz w:val="24"/>
                  <w:szCs w:val="24"/>
                </w:rPr>
                <w:delText>Milestone</w:delText>
              </w:r>
            </w:del>
          </w:p>
        </w:tc>
        <w:tc>
          <w:tcPr>
            <w:tcW w:w="1763" w:type="dxa"/>
            <w:shd w:val="clear" w:color="auto" w:fill="B6DDE8" w:themeFill="accent5" w:themeFillTint="66"/>
          </w:tcPr>
          <w:p w:rsidR="00890275" w:rsidRPr="00E05918" w:rsidDel="00881584" w:rsidRDefault="00890275">
            <w:pPr>
              <w:spacing w:before="120" w:after="120" w:line="300" w:lineRule="atLeast"/>
              <w:rPr>
                <w:del w:id="1904" w:author="impetus" w:date="2015-04-03T03:46:00Z"/>
                <w:b/>
                <w:sz w:val="24"/>
                <w:szCs w:val="24"/>
              </w:rPr>
              <w:pPrChange w:id="1905" w:author="impetus" w:date="2015-04-03T03:46:00Z">
                <w:pPr/>
              </w:pPrChange>
            </w:pPr>
            <w:del w:id="1906" w:author="impetus" w:date="2015-04-03T03:46:00Z">
              <w:r w:rsidRPr="00E05918" w:rsidDel="00881584">
                <w:rPr>
                  <w:b/>
                  <w:sz w:val="24"/>
                  <w:szCs w:val="24"/>
                </w:rPr>
                <w:delText>Start Date</w:delText>
              </w:r>
            </w:del>
          </w:p>
        </w:tc>
        <w:tc>
          <w:tcPr>
            <w:tcW w:w="1763" w:type="dxa"/>
            <w:shd w:val="clear" w:color="auto" w:fill="B6DDE8" w:themeFill="accent5" w:themeFillTint="66"/>
          </w:tcPr>
          <w:p w:rsidR="00890275" w:rsidRPr="00E05918" w:rsidDel="00881584" w:rsidRDefault="00890275">
            <w:pPr>
              <w:spacing w:before="120" w:after="120" w:line="300" w:lineRule="atLeast"/>
              <w:rPr>
                <w:del w:id="1907" w:author="impetus" w:date="2015-04-03T03:46:00Z"/>
                <w:b/>
                <w:sz w:val="24"/>
                <w:szCs w:val="24"/>
              </w:rPr>
              <w:pPrChange w:id="1908" w:author="impetus" w:date="2015-04-03T03:46:00Z">
                <w:pPr/>
              </w:pPrChange>
            </w:pPr>
            <w:del w:id="1909" w:author="impetus" w:date="2015-04-03T03:46:00Z">
              <w:r w:rsidRPr="00E05918" w:rsidDel="00881584">
                <w:rPr>
                  <w:b/>
                  <w:sz w:val="24"/>
                  <w:szCs w:val="24"/>
                </w:rPr>
                <w:delText>End Date</w:delText>
              </w:r>
            </w:del>
          </w:p>
        </w:tc>
        <w:tc>
          <w:tcPr>
            <w:tcW w:w="1775" w:type="dxa"/>
            <w:shd w:val="clear" w:color="auto" w:fill="B6DDE8" w:themeFill="accent5" w:themeFillTint="66"/>
          </w:tcPr>
          <w:p w:rsidR="00890275" w:rsidRPr="00E05918" w:rsidDel="00881584" w:rsidRDefault="00890275">
            <w:pPr>
              <w:spacing w:before="120" w:after="120" w:line="300" w:lineRule="atLeast"/>
              <w:rPr>
                <w:del w:id="1910" w:author="impetus" w:date="2015-04-03T03:46:00Z"/>
                <w:b/>
                <w:sz w:val="24"/>
                <w:szCs w:val="24"/>
              </w:rPr>
              <w:pPrChange w:id="1911" w:author="impetus" w:date="2015-04-03T03:46:00Z">
                <w:pPr/>
              </w:pPrChange>
            </w:pPr>
            <w:del w:id="1912" w:author="impetus" w:date="2015-04-03T03:46:00Z">
              <w:r w:rsidRPr="00E05918" w:rsidDel="00881584">
                <w:rPr>
                  <w:b/>
                  <w:sz w:val="24"/>
                  <w:szCs w:val="24"/>
                </w:rPr>
                <w:delText>Owner</w:delText>
              </w:r>
            </w:del>
          </w:p>
        </w:tc>
      </w:tr>
      <w:tr w:rsidR="00890275" w:rsidRPr="00E05918" w:rsidDel="00881584" w:rsidTr="00426AC8">
        <w:trPr>
          <w:trHeight w:val="297"/>
          <w:del w:id="1913" w:author="impetus" w:date="2015-04-03T03:46:00Z"/>
        </w:trPr>
        <w:tc>
          <w:tcPr>
            <w:tcW w:w="430" w:type="dxa"/>
          </w:tcPr>
          <w:p w:rsidR="00890275" w:rsidRPr="00E05918" w:rsidDel="00881584" w:rsidRDefault="00890275">
            <w:pPr>
              <w:spacing w:before="120" w:after="120" w:line="300" w:lineRule="atLeast"/>
              <w:rPr>
                <w:del w:id="1914" w:author="impetus" w:date="2015-04-03T03:46:00Z"/>
                <w:sz w:val="24"/>
                <w:szCs w:val="24"/>
              </w:rPr>
              <w:pPrChange w:id="1915" w:author="impetus" w:date="2015-04-03T03:46:00Z">
                <w:pPr/>
              </w:pPrChange>
            </w:pPr>
            <w:del w:id="1916" w:author="impetus" w:date="2015-04-03T03:46:00Z">
              <w:r w:rsidRPr="00E05918" w:rsidDel="00881584">
                <w:rPr>
                  <w:sz w:val="24"/>
                  <w:szCs w:val="24"/>
                </w:rPr>
                <w:delText>1</w:delText>
              </w:r>
            </w:del>
          </w:p>
        </w:tc>
        <w:tc>
          <w:tcPr>
            <w:tcW w:w="3114" w:type="dxa"/>
          </w:tcPr>
          <w:p w:rsidR="00890275" w:rsidRPr="00E05918" w:rsidDel="00881584" w:rsidRDefault="00890275">
            <w:pPr>
              <w:spacing w:before="120" w:after="120" w:line="300" w:lineRule="atLeast"/>
              <w:rPr>
                <w:del w:id="1917" w:author="impetus" w:date="2015-04-03T03:46:00Z"/>
                <w:sz w:val="24"/>
                <w:szCs w:val="24"/>
              </w:rPr>
              <w:pPrChange w:id="1918" w:author="impetus" w:date="2015-04-03T03:46:00Z">
                <w:pPr/>
              </w:pPrChange>
            </w:pPr>
            <w:del w:id="1919" w:author="impetus" w:date="2015-04-03T03:46:00Z">
              <w:r w:rsidRPr="00E05918" w:rsidDel="00881584">
                <w:rPr>
                  <w:sz w:val="24"/>
                  <w:szCs w:val="24"/>
                </w:rPr>
                <w:delText xml:space="preserve">Test </w:delText>
              </w:r>
              <w:r w:rsidDel="00881584">
                <w:rPr>
                  <w:sz w:val="24"/>
                  <w:szCs w:val="24"/>
                </w:rPr>
                <w:delText xml:space="preserve">cases </w:delText>
              </w:r>
              <w:r w:rsidR="00997354" w:rsidDel="00881584">
                <w:rPr>
                  <w:sz w:val="24"/>
                  <w:szCs w:val="24"/>
                </w:rPr>
                <w:delText xml:space="preserve">creation </w:delText>
              </w:r>
            </w:del>
          </w:p>
        </w:tc>
        <w:tc>
          <w:tcPr>
            <w:tcW w:w="1763" w:type="dxa"/>
          </w:tcPr>
          <w:p w:rsidR="00890275" w:rsidRPr="00E05918" w:rsidDel="00881584" w:rsidRDefault="00890275">
            <w:pPr>
              <w:spacing w:before="120" w:after="120" w:line="300" w:lineRule="atLeast"/>
              <w:rPr>
                <w:del w:id="1920" w:author="impetus" w:date="2015-04-03T03:46:00Z"/>
                <w:sz w:val="24"/>
                <w:szCs w:val="24"/>
              </w:rPr>
              <w:pPrChange w:id="1921" w:author="impetus" w:date="2015-04-03T03:46:00Z">
                <w:pPr/>
              </w:pPrChange>
            </w:pPr>
            <w:del w:id="1922" w:author="impetus" w:date="2015-04-03T03:46:00Z">
              <w:r w:rsidDel="00881584">
                <w:rPr>
                  <w:sz w:val="24"/>
                  <w:szCs w:val="24"/>
                </w:rPr>
                <w:delText>24thSept</w:delText>
              </w:r>
              <w:r w:rsidRPr="00E05918" w:rsidDel="00881584">
                <w:rPr>
                  <w:sz w:val="24"/>
                  <w:szCs w:val="24"/>
                </w:rPr>
                <w:delText xml:space="preserve"> 2013</w:delText>
              </w:r>
            </w:del>
          </w:p>
        </w:tc>
        <w:tc>
          <w:tcPr>
            <w:tcW w:w="1763" w:type="dxa"/>
          </w:tcPr>
          <w:p w:rsidR="00890275" w:rsidRPr="00E05918" w:rsidDel="00881584" w:rsidRDefault="000E5D05">
            <w:pPr>
              <w:spacing w:before="120" w:after="120" w:line="300" w:lineRule="atLeast"/>
              <w:rPr>
                <w:del w:id="1923" w:author="impetus" w:date="2015-04-03T03:46:00Z"/>
                <w:sz w:val="24"/>
                <w:szCs w:val="24"/>
              </w:rPr>
              <w:pPrChange w:id="1924" w:author="impetus" w:date="2015-04-03T03:46:00Z">
                <w:pPr/>
              </w:pPrChange>
            </w:pPr>
            <w:del w:id="1925" w:author="impetus" w:date="2015-04-03T03:46:00Z">
              <w:r w:rsidDel="00881584">
                <w:rPr>
                  <w:sz w:val="24"/>
                  <w:szCs w:val="24"/>
                </w:rPr>
                <w:delText>26</w:delText>
              </w:r>
              <w:r w:rsidR="00890275" w:rsidRPr="00E05918" w:rsidDel="00881584">
                <w:rPr>
                  <w:sz w:val="24"/>
                  <w:szCs w:val="24"/>
                  <w:vertAlign w:val="superscript"/>
                </w:rPr>
                <w:delText>th</w:delText>
              </w:r>
              <w:r w:rsidR="00890275" w:rsidDel="00881584">
                <w:rPr>
                  <w:sz w:val="24"/>
                  <w:szCs w:val="24"/>
                </w:rPr>
                <w:delText>Sept</w:delText>
              </w:r>
              <w:r w:rsidR="00890275" w:rsidRPr="00E05918" w:rsidDel="00881584">
                <w:rPr>
                  <w:sz w:val="24"/>
                  <w:szCs w:val="24"/>
                </w:rPr>
                <w:delText xml:space="preserve"> 2013</w:delText>
              </w:r>
            </w:del>
          </w:p>
        </w:tc>
        <w:tc>
          <w:tcPr>
            <w:tcW w:w="1775" w:type="dxa"/>
          </w:tcPr>
          <w:p w:rsidR="00890275" w:rsidRPr="00E05918" w:rsidDel="00881584" w:rsidRDefault="000E5D05">
            <w:pPr>
              <w:spacing w:before="120" w:after="120" w:line="300" w:lineRule="atLeast"/>
              <w:rPr>
                <w:del w:id="1926" w:author="impetus" w:date="2015-04-03T03:46:00Z"/>
                <w:sz w:val="24"/>
                <w:szCs w:val="24"/>
              </w:rPr>
              <w:pPrChange w:id="1927" w:author="impetus" w:date="2015-04-03T03:46:00Z">
                <w:pPr/>
              </w:pPrChange>
            </w:pPr>
            <w:del w:id="1928" w:author="impetus" w:date="2015-04-03T03:46:00Z">
              <w:r w:rsidDel="00881584">
                <w:rPr>
                  <w:sz w:val="24"/>
                  <w:szCs w:val="24"/>
                </w:rPr>
                <w:delText>PC , AKS, AK</w:delText>
              </w:r>
            </w:del>
          </w:p>
        </w:tc>
      </w:tr>
      <w:tr w:rsidR="00E72CA8" w:rsidRPr="00E05918" w:rsidDel="00881584" w:rsidTr="00426AC8">
        <w:trPr>
          <w:trHeight w:val="606"/>
          <w:del w:id="1929" w:author="impetus" w:date="2015-04-03T03:46:00Z"/>
        </w:trPr>
        <w:tc>
          <w:tcPr>
            <w:tcW w:w="430" w:type="dxa"/>
          </w:tcPr>
          <w:p w:rsidR="00E72CA8" w:rsidRPr="00E05918" w:rsidDel="00881584" w:rsidRDefault="00E72CA8">
            <w:pPr>
              <w:spacing w:before="120" w:after="120" w:line="300" w:lineRule="atLeast"/>
              <w:rPr>
                <w:del w:id="1930" w:author="impetus" w:date="2015-04-03T03:46:00Z"/>
                <w:sz w:val="24"/>
                <w:szCs w:val="24"/>
              </w:rPr>
              <w:pPrChange w:id="1931" w:author="impetus" w:date="2015-04-03T03:46:00Z">
                <w:pPr/>
              </w:pPrChange>
            </w:pPr>
            <w:del w:id="1932" w:author="impetus" w:date="2015-04-03T03:46:00Z">
              <w:r w:rsidDel="00881584">
                <w:rPr>
                  <w:sz w:val="24"/>
                  <w:szCs w:val="24"/>
                </w:rPr>
                <w:delText>3</w:delText>
              </w:r>
            </w:del>
          </w:p>
        </w:tc>
        <w:tc>
          <w:tcPr>
            <w:tcW w:w="3114" w:type="dxa"/>
          </w:tcPr>
          <w:p w:rsidR="00E72CA8" w:rsidRPr="00E05918" w:rsidDel="00881584" w:rsidRDefault="00E72CA8">
            <w:pPr>
              <w:spacing w:before="120" w:after="120" w:line="300" w:lineRule="atLeast"/>
              <w:rPr>
                <w:del w:id="1933" w:author="impetus" w:date="2015-04-03T03:46:00Z"/>
                <w:sz w:val="24"/>
                <w:szCs w:val="24"/>
              </w:rPr>
              <w:pPrChange w:id="1934" w:author="impetus" w:date="2015-04-03T03:46:00Z">
                <w:pPr/>
              </w:pPrChange>
            </w:pPr>
            <w:del w:id="1935" w:author="impetus" w:date="2015-04-03T03:46:00Z">
              <w:r w:rsidDel="00881584">
                <w:rPr>
                  <w:sz w:val="24"/>
                  <w:szCs w:val="24"/>
                </w:rPr>
                <w:delText>Test cases Execution</w:delText>
              </w:r>
            </w:del>
          </w:p>
        </w:tc>
        <w:tc>
          <w:tcPr>
            <w:tcW w:w="1763" w:type="dxa"/>
          </w:tcPr>
          <w:p w:rsidR="00E72CA8" w:rsidDel="00881584" w:rsidRDefault="00E72CA8">
            <w:pPr>
              <w:spacing w:before="120" w:after="120" w:line="300" w:lineRule="atLeast"/>
              <w:rPr>
                <w:del w:id="1936" w:author="impetus" w:date="2015-04-03T03:46:00Z"/>
                <w:sz w:val="24"/>
                <w:szCs w:val="24"/>
              </w:rPr>
              <w:pPrChange w:id="1937" w:author="impetus" w:date="2015-04-03T03:46:00Z">
                <w:pPr/>
              </w:pPrChange>
            </w:pPr>
            <w:del w:id="1938" w:author="impetus" w:date="2015-04-03T03:46:00Z">
              <w:r w:rsidDel="00881584">
                <w:rPr>
                  <w:sz w:val="24"/>
                  <w:szCs w:val="24"/>
                </w:rPr>
                <w:delText>27</w:delText>
              </w:r>
              <w:r w:rsidRPr="00E05918" w:rsidDel="00881584">
                <w:rPr>
                  <w:sz w:val="24"/>
                  <w:szCs w:val="24"/>
                  <w:vertAlign w:val="superscript"/>
                </w:rPr>
                <w:delText>th</w:delText>
              </w:r>
              <w:r w:rsidDel="00881584">
                <w:rPr>
                  <w:sz w:val="24"/>
                  <w:szCs w:val="24"/>
                </w:rPr>
                <w:delText>Sept</w:delText>
              </w:r>
              <w:r w:rsidRPr="00E05918" w:rsidDel="00881584">
                <w:rPr>
                  <w:sz w:val="24"/>
                  <w:szCs w:val="24"/>
                </w:rPr>
                <w:delText xml:space="preserve"> 2013</w:delText>
              </w:r>
            </w:del>
          </w:p>
        </w:tc>
        <w:tc>
          <w:tcPr>
            <w:tcW w:w="1763" w:type="dxa"/>
          </w:tcPr>
          <w:p w:rsidR="00E72CA8" w:rsidDel="00881584" w:rsidRDefault="00E72CA8">
            <w:pPr>
              <w:spacing w:before="120" w:after="120" w:line="300" w:lineRule="atLeast"/>
              <w:rPr>
                <w:del w:id="1939" w:author="impetus" w:date="2015-04-03T03:46:00Z"/>
                <w:sz w:val="24"/>
                <w:szCs w:val="24"/>
              </w:rPr>
              <w:pPrChange w:id="1940" w:author="impetus" w:date="2015-04-03T03:46:00Z">
                <w:pPr/>
              </w:pPrChange>
            </w:pPr>
            <w:del w:id="1941" w:author="impetus" w:date="2015-04-03T03:46:00Z">
              <w:r w:rsidDel="00881584">
                <w:rPr>
                  <w:sz w:val="24"/>
                  <w:szCs w:val="24"/>
                </w:rPr>
                <w:delText>30</w:delText>
              </w:r>
              <w:r w:rsidRPr="00E05918" w:rsidDel="00881584">
                <w:rPr>
                  <w:sz w:val="24"/>
                  <w:szCs w:val="24"/>
                  <w:vertAlign w:val="superscript"/>
                </w:rPr>
                <w:delText>th</w:delText>
              </w:r>
              <w:r w:rsidDel="00881584">
                <w:rPr>
                  <w:sz w:val="24"/>
                  <w:szCs w:val="24"/>
                </w:rPr>
                <w:delText>Sept</w:delText>
              </w:r>
              <w:r w:rsidRPr="00E05918" w:rsidDel="00881584">
                <w:rPr>
                  <w:sz w:val="24"/>
                  <w:szCs w:val="24"/>
                </w:rPr>
                <w:delText xml:space="preserve"> 2013</w:delText>
              </w:r>
            </w:del>
          </w:p>
        </w:tc>
        <w:tc>
          <w:tcPr>
            <w:tcW w:w="1775" w:type="dxa"/>
          </w:tcPr>
          <w:p w:rsidR="00E72CA8" w:rsidDel="00881584" w:rsidRDefault="00E72CA8">
            <w:pPr>
              <w:spacing w:before="120" w:after="120" w:line="300" w:lineRule="atLeast"/>
              <w:rPr>
                <w:del w:id="1942" w:author="impetus" w:date="2015-04-03T03:46:00Z"/>
                <w:sz w:val="24"/>
                <w:szCs w:val="24"/>
              </w:rPr>
              <w:pPrChange w:id="1943" w:author="impetus" w:date="2015-04-03T03:46:00Z">
                <w:pPr/>
              </w:pPrChange>
            </w:pPr>
            <w:del w:id="1944" w:author="impetus" w:date="2015-04-03T03:46:00Z">
              <w:r w:rsidDel="00881584">
                <w:rPr>
                  <w:sz w:val="24"/>
                  <w:szCs w:val="24"/>
                </w:rPr>
                <w:delText>PC , AKS, AK</w:delText>
              </w:r>
            </w:del>
          </w:p>
        </w:tc>
      </w:tr>
      <w:tr w:rsidR="007D6D27" w:rsidRPr="00E05918" w:rsidDel="00881584" w:rsidTr="00426AC8">
        <w:trPr>
          <w:trHeight w:val="606"/>
          <w:del w:id="1945" w:author="impetus" w:date="2015-04-03T03:46:00Z"/>
        </w:trPr>
        <w:tc>
          <w:tcPr>
            <w:tcW w:w="430" w:type="dxa"/>
          </w:tcPr>
          <w:p w:rsidR="007D6D27" w:rsidDel="00881584" w:rsidRDefault="007D6D27">
            <w:pPr>
              <w:spacing w:before="120" w:after="120" w:line="300" w:lineRule="atLeast"/>
              <w:rPr>
                <w:del w:id="1946" w:author="impetus" w:date="2015-04-03T03:46:00Z"/>
                <w:sz w:val="24"/>
                <w:szCs w:val="24"/>
              </w:rPr>
              <w:pPrChange w:id="1947" w:author="impetus" w:date="2015-04-03T03:46:00Z">
                <w:pPr/>
              </w:pPrChange>
            </w:pPr>
            <w:del w:id="1948" w:author="impetus" w:date="2015-04-03T03:46:00Z">
              <w:r w:rsidDel="00881584">
                <w:rPr>
                  <w:sz w:val="24"/>
                  <w:szCs w:val="24"/>
                </w:rPr>
                <w:delText>4</w:delText>
              </w:r>
            </w:del>
          </w:p>
        </w:tc>
        <w:tc>
          <w:tcPr>
            <w:tcW w:w="3114" w:type="dxa"/>
          </w:tcPr>
          <w:p w:rsidR="007D6D27" w:rsidDel="00881584" w:rsidRDefault="007D6D27">
            <w:pPr>
              <w:spacing w:before="120" w:after="120" w:line="300" w:lineRule="atLeast"/>
              <w:rPr>
                <w:del w:id="1949" w:author="impetus" w:date="2015-04-03T03:46:00Z"/>
                <w:sz w:val="24"/>
                <w:szCs w:val="24"/>
              </w:rPr>
              <w:pPrChange w:id="1950" w:author="impetus" w:date="2015-04-03T03:46:00Z">
                <w:pPr/>
              </w:pPrChange>
            </w:pPr>
            <w:del w:id="1951" w:author="impetus" w:date="2015-04-03T03:46:00Z">
              <w:r w:rsidDel="00881584">
                <w:rPr>
                  <w:sz w:val="24"/>
                  <w:szCs w:val="24"/>
                </w:rPr>
                <w:delText>Server side test scripts creation</w:delText>
              </w:r>
            </w:del>
          </w:p>
        </w:tc>
        <w:tc>
          <w:tcPr>
            <w:tcW w:w="1763" w:type="dxa"/>
          </w:tcPr>
          <w:p w:rsidR="007D6D27" w:rsidDel="00881584" w:rsidRDefault="007D6D27">
            <w:pPr>
              <w:spacing w:before="120" w:after="120" w:line="300" w:lineRule="atLeast"/>
              <w:rPr>
                <w:del w:id="1952" w:author="impetus" w:date="2015-04-03T03:46:00Z"/>
                <w:sz w:val="24"/>
                <w:szCs w:val="24"/>
              </w:rPr>
              <w:pPrChange w:id="1953" w:author="impetus" w:date="2015-04-03T03:46:00Z">
                <w:pPr/>
              </w:pPrChange>
            </w:pPr>
            <w:del w:id="1954" w:author="impetus" w:date="2015-04-03T03:46:00Z">
              <w:r w:rsidDel="00881584">
                <w:rPr>
                  <w:sz w:val="24"/>
                  <w:szCs w:val="24"/>
                </w:rPr>
                <w:delText>30</w:delText>
              </w:r>
              <w:r w:rsidRPr="00581B92" w:rsidDel="00881584">
                <w:rPr>
                  <w:sz w:val="24"/>
                  <w:szCs w:val="24"/>
                  <w:vertAlign w:val="superscript"/>
                </w:rPr>
                <w:delText>th</w:delText>
              </w:r>
              <w:r w:rsidDel="00881584">
                <w:rPr>
                  <w:sz w:val="24"/>
                  <w:szCs w:val="24"/>
                </w:rPr>
                <w:delText xml:space="preserve"> Sept 2013</w:delText>
              </w:r>
            </w:del>
          </w:p>
        </w:tc>
        <w:tc>
          <w:tcPr>
            <w:tcW w:w="1763" w:type="dxa"/>
          </w:tcPr>
          <w:p w:rsidR="007D6D27" w:rsidDel="00881584" w:rsidRDefault="00E36062">
            <w:pPr>
              <w:spacing w:before="120" w:after="120" w:line="300" w:lineRule="atLeast"/>
              <w:rPr>
                <w:del w:id="1955" w:author="impetus" w:date="2015-04-03T03:46:00Z"/>
                <w:sz w:val="24"/>
                <w:szCs w:val="24"/>
              </w:rPr>
              <w:pPrChange w:id="1956" w:author="impetus" w:date="2015-04-03T03:46:00Z">
                <w:pPr/>
              </w:pPrChange>
            </w:pPr>
            <w:del w:id="1957" w:author="impetus" w:date="2015-04-03T03:46:00Z">
              <w:r w:rsidDel="00881584">
                <w:rPr>
                  <w:sz w:val="24"/>
                  <w:szCs w:val="24"/>
                </w:rPr>
                <w:delText>2</w:delText>
              </w:r>
              <w:r w:rsidRPr="00581B92" w:rsidDel="00881584">
                <w:rPr>
                  <w:sz w:val="24"/>
                  <w:szCs w:val="24"/>
                  <w:vertAlign w:val="superscript"/>
                </w:rPr>
                <w:delText>nd</w:delText>
              </w:r>
              <w:r w:rsidDel="00881584">
                <w:rPr>
                  <w:sz w:val="24"/>
                  <w:szCs w:val="24"/>
                </w:rPr>
                <w:delText xml:space="preserve"> Oct 2013</w:delText>
              </w:r>
            </w:del>
          </w:p>
        </w:tc>
        <w:tc>
          <w:tcPr>
            <w:tcW w:w="1775" w:type="dxa"/>
          </w:tcPr>
          <w:p w:rsidR="007D6D27" w:rsidDel="00881584" w:rsidRDefault="007D6D27">
            <w:pPr>
              <w:spacing w:before="120" w:after="120" w:line="300" w:lineRule="atLeast"/>
              <w:rPr>
                <w:del w:id="1958" w:author="impetus" w:date="2015-04-03T03:46:00Z"/>
                <w:sz w:val="24"/>
                <w:szCs w:val="24"/>
              </w:rPr>
              <w:pPrChange w:id="1959" w:author="impetus" w:date="2015-04-03T03:46:00Z">
                <w:pPr/>
              </w:pPrChange>
            </w:pPr>
            <w:del w:id="1960" w:author="impetus" w:date="2015-04-03T03:46:00Z">
              <w:r w:rsidDel="00881584">
                <w:rPr>
                  <w:sz w:val="24"/>
                  <w:szCs w:val="24"/>
                </w:rPr>
                <w:delText>PC , AKS, AK</w:delText>
              </w:r>
            </w:del>
          </w:p>
        </w:tc>
      </w:tr>
      <w:tr w:rsidR="00581B92" w:rsidRPr="00E05918" w:rsidDel="00881584" w:rsidTr="00426AC8">
        <w:trPr>
          <w:trHeight w:val="606"/>
          <w:del w:id="1961" w:author="impetus" w:date="2015-04-03T03:46:00Z"/>
        </w:trPr>
        <w:tc>
          <w:tcPr>
            <w:tcW w:w="430" w:type="dxa"/>
          </w:tcPr>
          <w:p w:rsidR="00581B92" w:rsidDel="00881584" w:rsidRDefault="00581B92">
            <w:pPr>
              <w:spacing w:before="120" w:after="120" w:line="300" w:lineRule="atLeast"/>
              <w:rPr>
                <w:del w:id="1962" w:author="impetus" w:date="2015-04-03T03:46:00Z"/>
                <w:sz w:val="24"/>
                <w:szCs w:val="24"/>
              </w:rPr>
              <w:pPrChange w:id="1963" w:author="impetus" w:date="2015-04-03T03:46:00Z">
                <w:pPr/>
              </w:pPrChange>
            </w:pPr>
            <w:del w:id="1964" w:author="impetus" w:date="2015-04-03T03:46:00Z">
              <w:r w:rsidDel="00881584">
                <w:rPr>
                  <w:sz w:val="24"/>
                  <w:szCs w:val="24"/>
                </w:rPr>
                <w:delText>5</w:delText>
              </w:r>
            </w:del>
          </w:p>
        </w:tc>
        <w:tc>
          <w:tcPr>
            <w:tcW w:w="3114" w:type="dxa"/>
          </w:tcPr>
          <w:p w:rsidR="00581B92" w:rsidDel="00881584" w:rsidRDefault="00581B92">
            <w:pPr>
              <w:spacing w:before="120" w:after="120" w:line="300" w:lineRule="atLeast"/>
              <w:rPr>
                <w:del w:id="1965" w:author="impetus" w:date="2015-04-03T03:46:00Z"/>
                <w:sz w:val="24"/>
                <w:szCs w:val="24"/>
              </w:rPr>
              <w:pPrChange w:id="1966" w:author="impetus" w:date="2015-04-03T03:46:00Z">
                <w:pPr/>
              </w:pPrChange>
            </w:pPr>
            <w:del w:id="1967" w:author="impetus" w:date="2015-04-03T03:46:00Z">
              <w:r w:rsidDel="00881584">
                <w:rPr>
                  <w:sz w:val="24"/>
                  <w:szCs w:val="24"/>
                </w:rPr>
                <w:delText>Mobile test case execution &amp; automation script execution</w:delText>
              </w:r>
            </w:del>
          </w:p>
        </w:tc>
        <w:tc>
          <w:tcPr>
            <w:tcW w:w="1763" w:type="dxa"/>
          </w:tcPr>
          <w:p w:rsidR="00581B92" w:rsidDel="00881584" w:rsidRDefault="00581B92">
            <w:pPr>
              <w:spacing w:before="120" w:after="120" w:line="300" w:lineRule="atLeast"/>
              <w:rPr>
                <w:del w:id="1968" w:author="impetus" w:date="2015-04-03T03:46:00Z"/>
                <w:sz w:val="24"/>
                <w:szCs w:val="24"/>
              </w:rPr>
              <w:pPrChange w:id="1969" w:author="impetus" w:date="2015-04-03T03:46:00Z">
                <w:pPr/>
              </w:pPrChange>
            </w:pPr>
            <w:del w:id="1970" w:author="impetus" w:date="2015-04-03T03:46:00Z">
              <w:r w:rsidDel="00881584">
                <w:rPr>
                  <w:sz w:val="24"/>
                  <w:szCs w:val="24"/>
                </w:rPr>
                <w:delText>3</w:delText>
              </w:r>
              <w:r w:rsidRPr="00581B92" w:rsidDel="00881584">
                <w:rPr>
                  <w:sz w:val="24"/>
                  <w:szCs w:val="24"/>
                  <w:vertAlign w:val="superscript"/>
                </w:rPr>
                <w:delText>rd</w:delText>
              </w:r>
              <w:r w:rsidDel="00881584">
                <w:rPr>
                  <w:sz w:val="24"/>
                  <w:szCs w:val="24"/>
                </w:rPr>
                <w:delText xml:space="preserve"> Oct 2013</w:delText>
              </w:r>
            </w:del>
          </w:p>
        </w:tc>
        <w:tc>
          <w:tcPr>
            <w:tcW w:w="1763" w:type="dxa"/>
          </w:tcPr>
          <w:p w:rsidR="00581B92" w:rsidDel="00881584" w:rsidRDefault="00581B92">
            <w:pPr>
              <w:spacing w:before="120" w:after="120" w:line="300" w:lineRule="atLeast"/>
              <w:rPr>
                <w:del w:id="1971" w:author="impetus" w:date="2015-04-03T03:46:00Z"/>
                <w:sz w:val="24"/>
                <w:szCs w:val="24"/>
              </w:rPr>
              <w:pPrChange w:id="1972" w:author="impetus" w:date="2015-04-03T03:46:00Z">
                <w:pPr/>
              </w:pPrChange>
            </w:pPr>
            <w:del w:id="1973" w:author="impetus" w:date="2015-04-03T03:46:00Z">
              <w:r w:rsidDel="00881584">
                <w:rPr>
                  <w:sz w:val="24"/>
                  <w:szCs w:val="24"/>
                </w:rPr>
                <w:delText>7</w:delText>
              </w:r>
              <w:r w:rsidRPr="00581B92" w:rsidDel="00881584">
                <w:rPr>
                  <w:sz w:val="24"/>
                  <w:szCs w:val="24"/>
                  <w:vertAlign w:val="superscript"/>
                </w:rPr>
                <w:delText>th</w:delText>
              </w:r>
              <w:r w:rsidDel="00881584">
                <w:rPr>
                  <w:sz w:val="24"/>
                  <w:szCs w:val="24"/>
                </w:rPr>
                <w:delText xml:space="preserve"> Oct 2013</w:delText>
              </w:r>
            </w:del>
          </w:p>
        </w:tc>
        <w:tc>
          <w:tcPr>
            <w:tcW w:w="1775" w:type="dxa"/>
          </w:tcPr>
          <w:p w:rsidR="00581B92" w:rsidDel="00881584" w:rsidRDefault="00581B92">
            <w:pPr>
              <w:spacing w:before="120" w:after="120" w:line="300" w:lineRule="atLeast"/>
              <w:rPr>
                <w:del w:id="1974" w:author="impetus" w:date="2015-04-03T03:46:00Z"/>
                <w:sz w:val="24"/>
                <w:szCs w:val="24"/>
              </w:rPr>
              <w:pPrChange w:id="1975" w:author="impetus" w:date="2015-04-03T03:46:00Z">
                <w:pPr/>
              </w:pPrChange>
            </w:pPr>
            <w:del w:id="1976" w:author="impetus" w:date="2015-04-03T03:46:00Z">
              <w:r w:rsidDel="00881584">
                <w:rPr>
                  <w:sz w:val="24"/>
                  <w:szCs w:val="24"/>
                </w:rPr>
                <w:delText>PC , AKS, AK</w:delText>
              </w:r>
            </w:del>
          </w:p>
        </w:tc>
      </w:tr>
    </w:tbl>
    <w:p w:rsidR="000951E9" w:rsidRPr="00E05918" w:rsidDel="00881584" w:rsidRDefault="000951E9">
      <w:pPr>
        <w:spacing w:before="120" w:after="120" w:line="300" w:lineRule="atLeast"/>
        <w:rPr>
          <w:del w:id="1977" w:author="impetus" w:date="2015-04-03T03:46:00Z"/>
        </w:rPr>
        <w:pPrChange w:id="1978" w:author="impetus" w:date="2015-04-03T03:46:00Z">
          <w:pPr/>
        </w:pPrChange>
      </w:pPr>
    </w:p>
    <w:p w:rsidR="000951E9" w:rsidRPr="00307251" w:rsidDel="00881584" w:rsidRDefault="000951E9">
      <w:pPr>
        <w:pStyle w:val="Heading3"/>
        <w:spacing w:before="120" w:after="120" w:line="300" w:lineRule="atLeast"/>
        <w:rPr>
          <w:del w:id="1979" w:author="impetus" w:date="2015-04-03T03:46:00Z"/>
        </w:rPr>
        <w:pPrChange w:id="1980" w:author="impetus" w:date="2015-04-03T03:46:00Z">
          <w:pPr>
            <w:pStyle w:val="Heading3"/>
            <w:ind w:firstLine="720"/>
          </w:pPr>
        </w:pPrChange>
      </w:pPr>
      <w:bookmarkStart w:id="1981" w:name="_Toc359852449"/>
      <w:del w:id="1982" w:author="impetus" w:date="2015-04-03T03:46:00Z">
        <w:r w:rsidRPr="00307251" w:rsidDel="00881584">
          <w:delText xml:space="preserve">7.3 </w:delText>
        </w:r>
        <w:bookmarkEnd w:id="1981"/>
        <w:r w:rsidR="0042545F" w:rsidDel="00881584">
          <w:delText xml:space="preserve">Sprint 2 </w:delText>
        </w:r>
      </w:del>
    </w:p>
    <w:tbl>
      <w:tblPr>
        <w:tblStyle w:val="TableGrid"/>
        <w:tblW w:w="0" w:type="auto"/>
        <w:tblLook w:val="04A0" w:firstRow="1" w:lastRow="0" w:firstColumn="1" w:lastColumn="0" w:noHBand="0" w:noVBand="1"/>
      </w:tblPr>
      <w:tblGrid>
        <w:gridCol w:w="430"/>
        <w:gridCol w:w="3114"/>
        <w:gridCol w:w="1763"/>
        <w:gridCol w:w="1763"/>
        <w:gridCol w:w="1775"/>
      </w:tblGrid>
      <w:tr w:rsidR="004F56F2" w:rsidRPr="00E05918" w:rsidDel="00881584" w:rsidTr="00426AC8">
        <w:trPr>
          <w:trHeight w:val="309"/>
          <w:del w:id="1983" w:author="impetus" w:date="2015-04-03T03:46:00Z"/>
        </w:trPr>
        <w:tc>
          <w:tcPr>
            <w:tcW w:w="430" w:type="dxa"/>
            <w:shd w:val="clear" w:color="auto" w:fill="B6DDE8" w:themeFill="accent5" w:themeFillTint="66"/>
          </w:tcPr>
          <w:p w:rsidR="004F56F2" w:rsidRPr="00E05918" w:rsidDel="00881584" w:rsidRDefault="004F56F2">
            <w:pPr>
              <w:spacing w:before="120" w:after="120" w:line="300" w:lineRule="atLeast"/>
              <w:rPr>
                <w:del w:id="1984" w:author="impetus" w:date="2015-04-03T03:46:00Z"/>
                <w:b/>
                <w:sz w:val="24"/>
                <w:szCs w:val="24"/>
              </w:rPr>
              <w:pPrChange w:id="1985" w:author="impetus" w:date="2015-04-03T03:46:00Z">
                <w:pPr/>
              </w:pPrChange>
            </w:pPr>
            <w:del w:id="1986" w:author="impetus" w:date="2015-04-03T03:46:00Z">
              <w:r w:rsidRPr="00E05918" w:rsidDel="00881584">
                <w:rPr>
                  <w:b/>
                  <w:sz w:val="24"/>
                  <w:szCs w:val="24"/>
                </w:rPr>
                <w:delText>#</w:delText>
              </w:r>
            </w:del>
          </w:p>
        </w:tc>
        <w:tc>
          <w:tcPr>
            <w:tcW w:w="3114" w:type="dxa"/>
            <w:shd w:val="clear" w:color="auto" w:fill="B6DDE8" w:themeFill="accent5" w:themeFillTint="66"/>
          </w:tcPr>
          <w:p w:rsidR="004F56F2" w:rsidRPr="00E05918" w:rsidDel="00881584" w:rsidRDefault="004F56F2">
            <w:pPr>
              <w:spacing w:before="120" w:after="120" w:line="300" w:lineRule="atLeast"/>
              <w:rPr>
                <w:del w:id="1987" w:author="impetus" w:date="2015-04-03T03:46:00Z"/>
                <w:b/>
                <w:sz w:val="24"/>
                <w:szCs w:val="24"/>
              </w:rPr>
              <w:pPrChange w:id="1988" w:author="impetus" w:date="2015-04-03T03:46:00Z">
                <w:pPr/>
              </w:pPrChange>
            </w:pPr>
            <w:del w:id="1989" w:author="impetus" w:date="2015-04-03T03:46:00Z">
              <w:r w:rsidRPr="00E05918" w:rsidDel="00881584">
                <w:rPr>
                  <w:b/>
                  <w:sz w:val="24"/>
                  <w:szCs w:val="24"/>
                </w:rPr>
                <w:delText>Milestone</w:delText>
              </w:r>
            </w:del>
          </w:p>
        </w:tc>
        <w:tc>
          <w:tcPr>
            <w:tcW w:w="1763" w:type="dxa"/>
            <w:shd w:val="clear" w:color="auto" w:fill="B6DDE8" w:themeFill="accent5" w:themeFillTint="66"/>
          </w:tcPr>
          <w:p w:rsidR="004F56F2" w:rsidRPr="00E05918" w:rsidDel="00881584" w:rsidRDefault="004F56F2">
            <w:pPr>
              <w:spacing w:before="120" w:after="120" w:line="300" w:lineRule="atLeast"/>
              <w:rPr>
                <w:del w:id="1990" w:author="impetus" w:date="2015-04-03T03:46:00Z"/>
                <w:b/>
                <w:sz w:val="24"/>
                <w:szCs w:val="24"/>
              </w:rPr>
              <w:pPrChange w:id="1991" w:author="impetus" w:date="2015-04-03T03:46:00Z">
                <w:pPr/>
              </w:pPrChange>
            </w:pPr>
            <w:del w:id="1992" w:author="impetus" w:date="2015-04-03T03:46:00Z">
              <w:r w:rsidRPr="00E05918" w:rsidDel="00881584">
                <w:rPr>
                  <w:b/>
                  <w:sz w:val="24"/>
                  <w:szCs w:val="24"/>
                </w:rPr>
                <w:delText>Start Date</w:delText>
              </w:r>
            </w:del>
          </w:p>
        </w:tc>
        <w:tc>
          <w:tcPr>
            <w:tcW w:w="1763" w:type="dxa"/>
            <w:shd w:val="clear" w:color="auto" w:fill="B6DDE8" w:themeFill="accent5" w:themeFillTint="66"/>
          </w:tcPr>
          <w:p w:rsidR="004F56F2" w:rsidRPr="00E05918" w:rsidDel="00881584" w:rsidRDefault="004F56F2">
            <w:pPr>
              <w:spacing w:before="120" w:after="120" w:line="300" w:lineRule="atLeast"/>
              <w:rPr>
                <w:del w:id="1993" w:author="impetus" w:date="2015-04-03T03:46:00Z"/>
                <w:b/>
                <w:sz w:val="24"/>
                <w:szCs w:val="24"/>
              </w:rPr>
              <w:pPrChange w:id="1994" w:author="impetus" w:date="2015-04-03T03:46:00Z">
                <w:pPr/>
              </w:pPrChange>
            </w:pPr>
            <w:del w:id="1995" w:author="impetus" w:date="2015-04-03T03:46:00Z">
              <w:r w:rsidRPr="00E05918" w:rsidDel="00881584">
                <w:rPr>
                  <w:b/>
                  <w:sz w:val="24"/>
                  <w:szCs w:val="24"/>
                </w:rPr>
                <w:delText>End Date</w:delText>
              </w:r>
            </w:del>
          </w:p>
        </w:tc>
        <w:tc>
          <w:tcPr>
            <w:tcW w:w="1775" w:type="dxa"/>
            <w:shd w:val="clear" w:color="auto" w:fill="B6DDE8" w:themeFill="accent5" w:themeFillTint="66"/>
          </w:tcPr>
          <w:p w:rsidR="004F56F2" w:rsidRPr="00E05918" w:rsidDel="00881584" w:rsidRDefault="004F56F2">
            <w:pPr>
              <w:spacing w:before="120" w:after="120" w:line="300" w:lineRule="atLeast"/>
              <w:rPr>
                <w:del w:id="1996" w:author="impetus" w:date="2015-04-03T03:46:00Z"/>
                <w:b/>
                <w:sz w:val="24"/>
                <w:szCs w:val="24"/>
              </w:rPr>
              <w:pPrChange w:id="1997" w:author="impetus" w:date="2015-04-03T03:46:00Z">
                <w:pPr/>
              </w:pPrChange>
            </w:pPr>
            <w:del w:id="1998" w:author="impetus" w:date="2015-04-03T03:46:00Z">
              <w:r w:rsidRPr="00E05918" w:rsidDel="00881584">
                <w:rPr>
                  <w:b/>
                  <w:sz w:val="24"/>
                  <w:szCs w:val="24"/>
                </w:rPr>
                <w:delText>Owner</w:delText>
              </w:r>
            </w:del>
          </w:p>
        </w:tc>
      </w:tr>
      <w:tr w:rsidR="004F56F2" w:rsidRPr="00E05918" w:rsidDel="00881584" w:rsidTr="00426AC8">
        <w:trPr>
          <w:trHeight w:val="297"/>
          <w:del w:id="1999" w:author="impetus" w:date="2015-04-03T03:46:00Z"/>
        </w:trPr>
        <w:tc>
          <w:tcPr>
            <w:tcW w:w="430" w:type="dxa"/>
          </w:tcPr>
          <w:p w:rsidR="004F56F2" w:rsidRPr="00E05918" w:rsidDel="00881584" w:rsidRDefault="004F56F2">
            <w:pPr>
              <w:spacing w:before="120" w:after="120" w:line="300" w:lineRule="atLeast"/>
              <w:rPr>
                <w:del w:id="2000" w:author="impetus" w:date="2015-04-03T03:46:00Z"/>
                <w:sz w:val="24"/>
                <w:szCs w:val="24"/>
              </w:rPr>
              <w:pPrChange w:id="2001" w:author="impetus" w:date="2015-04-03T03:46:00Z">
                <w:pPr/>
              </w:pPrChange>
            </w:pPr>
            <w:del w:id="2002" w:author="impetus" w:date="2015-04-03T03:46:00Z">
              <w:r w:rsidRPr="00E05918" w:rsidDel="00881584">
                <w:rPr>
                  <w:sz w:val="24"/>
                  <w:szCs w:val="24"/>
                </w:rPr>
                <w:delText>1</w:delText>
              </w:r>
            </w:del>
          </w:p>
        </w:tc>
        <w:tc>
          <w:tcPr>
            <w:tcW w:w="3114" w:type="dxa"/>
          </w:tcPr>
          <w:p w:rsidR="004F56F2" w:rsidRPr="00E05918" w:rsidDel="00881584" w:rsidRDefault="004C6CF0">
            <w:pPr>
              <w:spacing w:before="120" w:after="120" w:line="300" w:lineRule="atLeast"/>
              <w:rPr>
                <w:del w:id="2003" w:author="impetus" w:date="2015-04-03T03:46:00Z"/>
                <w:sz w:val="24"/>
                <w:szCs w:val="24"/>
              </w:rPr>
              <w:pPrChange w:id="2004" w:author="impetus" w:date="2015-04-03T03:46:00Z">
                <w:pPr/>
              </w:pPrChange>
            </w:pPr>
            <w:del w:id="2005" w:author="impetus" w:date="2015-04-03T03:46:00Z">
              <w:r w:rsidDel="00881584">
                <w:rPr>
                  <w:sz w:val="24"/>
                  <w:szCs w:val="24"/>
                </w:rPr>
                <w:delText xml:space="preserve">Admin UI </w:delText>
              </w:r>
              <w:r w:rsidR="004F56F2" w:rsidRPr="00E05918" w:rsidDel="00881584">
                <w:rPr>
                  <w:sz w:val="24"/>
                  <w:szCs w:val="24"/>
                </w:rPr>
                <w:delText xml:space="preserve">Test </w:delText>
              </w:r>
              <w:r w:rsidR="004F56F2" w:rsidDel="00881584">
                <w:rPr>
                  <w:sz w:val="24"/>
                  <w:szCs w:val="24"/>
                </w:rPr>
                <w:delText xml:space="preserve">cases creation </w:delText>
              </w:r>
            </w:del>
          </w:p>
        </w:tc>
        <w:tc>
          <w:tcPr>
            <w:tcW w:w="1763" w:type="dxa"/>
          </w:tcPr>
          <w:p w:rsidR="004F56F2" w:rsidRPr="00E05918" w:rsidDel="00881584" w:rsidRDefault="00055AE0">
            <w:pPr>
              <w:spacing w:before="120" w:after="120" w:line="300" w:lineRule="atLeast"/>
              <w:rPr>
                <w:del w:id="2006" w:author="impetus" w:date="2015-04-03T03:46:00Z"/>
                <w:sz w:val="24"/>
                <w:szCs w:val="24"/>
              </w:rPr>
              <w:pPrChange w:id="2007" w:author="impetus" w:date="2015-04-03T03:46:00Z">
                <w:pPr/>
              </w:pPrChange>
            </w:pPr>
            <w:del w:id="2008" w:author="impetus" w:date="2015-04-03T03:46:00Z">
              <w:r w:rsidDel="00881584">
                <w:rPr>
                  <w:sz w:val="24"/>
                  <w:szCs w:val="24"/>
                </w:rPr>
                <w:delText>7</w:delText>
              </w:r>
              <w:r w:rsidRPr="00601E68" w:rsidDel="00881584">
                <w:rPr>
                  <w:sz w:val="24"/>
                  <w:szCs w:val="24"/>
                  <w:vertAlign w:val="superscript"/>
                </w:rPr>
                <w:delText>th</w:delText>
              </w:r>
              <w:r w:rsidDel="00881584">
                <w:rPr>
                  <w:sz w:val="24"/>
                  <w:szCs w:val="24"/>
                </w:rPr>
                <w:delText xml:space="preserve"> Oct</w:delText>
              </w:r>
              <w:r w:rsidR="004F56F2" w:rsidRPr="00E05918" w:rsidDel="00881584">
                <w:rPr>
                  <w:sz w:val="24"/>
                  <w:szCs w:val="24"/>
                </w:rPr>
                <w:delText xml:space="preserve"> 2013</w:delText>
              </w:r>
            </w:del>
          </w:p>
        </w:tc>
        <w:tc>
          <w:tcPr>
            <w:tcW w:w="1763" w:type="dxa"/>
          </w:tcPr>
          <w:p w:rsidR="004F56F2" w:rsidRPr="00E05918" w:rsidDel="00881584" w:rsidRDefault="00601E68">
            <w:pPr>
              <w:spacing w:before="120" w:after="120" w:line="300" w:lineRule="atLeast"/>
              <w:rPr>
                <w:del w:id="2009" w:author="impetus" w:date="2015-04-03T03:46:00Z"/>
                <w:sz w:val="24"/>
                <w:szCs w:val="24"/>
              </w:rPr>
              <w:pPrChange w:id="2010" w:author="impetus" w:date="2015-04-03T03:46:00Z">
                <w:pPr/>
              </w:pPrChange>
            </w:pPr>
            <w:del w:id="2011" w:author="impetus" w:date="2015-04-03T03:46:00Z">
              <w:r w:rsidDel="00881584">
                <w:rPr>
                  <w:sz w:val="24"/>
                  <w:szCs w:val="24"/>
                </w:rPr>
                <w:delText>8</w:delText>
              </w:r>
              <w:r w:rsidRPr="00601E68" w:rsidDel="00881584">
                <w:rPr>
                  <w:sz w:val="24"/>
                  <w:szCs w:val="24"/>
                  <w:vertAlign w:val="superscript"/>
                </w:rPr>
                <w:delText>th</w:delText>
              </w:r>
              <w:r w:rsidDel="00881584">
                <w:rPr>
                  <w:sz w:val="24"/>
                  <w:szCs w:val="24"/>
                </w:rPr>
                <w:delText xml:space="preserve"> Oct</w:delText>
              </w:r>
              <w:r w:rsidR="004F56F2" w:rsidRPr="00E05918" w:rsidDel="00881584">
                <w:rPr>
                  <w:sz w:val="24"/>
                  <w:szCs w:val="24"/>
                </w:rPr>
                <w:delText>2013</w:delText>
              </w:r>
            </w:del>
          </w:p>
        </w:tc>
        <w:tc>
          <w:tcPr>
            <w:tcW w:w="1775" w:type="dxa"/>
          </w:tcPr>
          <w:p w:rsidR="004F56F2" w:rsidRPr="00E05918" w:rsidDel="00881584" w:rsidRDefault="004F56F2">
            <w:pPr>
              <w:spacing w:before="120" w:after="120" w:line="300" w:lineRule="atLeast"/>
              <w:rPr>
                <w:del w:id="2012" w:author="impetus" w:date="2015-04-03T03:46:00Z"/>
                <w:sz w:val="24"/>
                <w:szCs w:val="24"/>
              </w:rPr>
              <w:pPrChange w:id="2013" w:author="impetus" w:date="2015-04-03T03:46:00Z">
                <w:pPr/>
              </w:pPrChange>
            </w:pPr>
            <w:del w:id="2014" w:author="impetus" w:date="2015-04-03T03:46:00Z">
              <w:r w:rsidDel="00881584">
                <w:rPr>
                  <w:sz w:val="24"/>
                  <w:szCs w:val="24"/>
                </w:rPr>
                <w:delText>PC , AKS, AK</w:delText>
              </w:r>
            </w:del>
          </w:p>
        </w:tc>
      </w:tr>
      <w:tr w:rsidR="004F56F2" w:rsidRPr="00E05918" w:rsidDel="00881584" w:rsidTr="00426AC8">
        <w:trPr>
          <w:trHeight w:val="606"/>
          <w:del w:id="2015" w:author="impetus" w:date="2015-04-03T03:46:00Z"/>
        </w:trPr>
        <w:tc>
          <w:tcPr>
            <w:tcW w:w="430" w:type="dxa"/>
          </w:tcPr>
          <w:p w:rsidR="004F56F2" w:rsidRPr="00E05918" w:rsidDel="00881584" w:rsidRDefault="004F56F2">
            <w:pPr>
              <w:spacing w:before="120" w:after="120" w:line="300" w:lineRule="atLeast"/>
              <w:rPr>
                <w:del w:id="2016" w:author="impetus" w:date="2015-04-03T03:46:00Z"/>
                <w:sz w:val="24"/>
                <w:szCs w:val="24"/>
              </w:rPr>
              <w:pPrChange w:id="2017" w:author="impetus" w:date="2015-04-03T03:46:00Z">
                <w:pPr/>
              </w:pPrChange>
            </w:pPr>
            <w:del w:id="2018" w:author="impetus" w:date="2015-04-03T03:46:00Z">
              <w:r w:rsidRPr="00E05918" w:rsidDel="00881584">
                <w:rPr>
                  <w:sz w:val="24"/>
                  <w:szCs w:val="24"/>
                </w:rPr>
                <w:delText>2</w:delText>
              </w:r>
            </w:del>
          </w:p>
        </w:tc>
        <w:tc>
          <w:tcPr>
            <w:tcW w:w="3114" w:type="dxa"/>
          </w:tcPr>
          <w:p w:rsidR="004F56F2" w:rsidRPr="00E05918" w:rsidDel="00881584" w:rsidRDefault="004C6CF0">
            <w:pPr>
              <w:spacing w:before="120" w:after="120" w:line="300" w:lineRule="atLeast"/>
              <w:rPr>
                <w:del w:id="2019" w:author="impetus" w:date="2015-04-03T03:46:00Z"/>
                <w:sz w:val="24"/>
                <w:szCs w:val="24"/>
              </w:rPr>
              <w:pPrChange w:id="2020" w:author="impetus" w:date="2015-04-03T03:46:00Z">
                <w:pPr/>
              </w:pPrChange>
            </w:pPr>
            <w:del w:id="2021" w:author="impetus" w:date="2015-04-03T03:46:00Z">
              <w:r w:rsidDel="00881584">
                <w:rPr>
                  <w:sz w:val="24"/>
                  <w:szCs w:val="24"/>
                </w:rPr>
                <w:delText xml:space="preserve">Server side Test case Creation </w:delText>
              </w:r>
            </w:del>
          </w:p>
        </w:tc>
        <w:tc>
          <w:tcPr>
            <w:tcW w:w="1763" w:type="dxa"/>
          </w:tcPr>
          <w:p w:rsidR="004F56F2" w:rsidDel="00881584" w:rsidRDefault="00606FFE">
            <w:pPr>
              <w:spacing w:before="120" w:after="120" w:line="300" w:lineRule="atLeast"/>
              <w:rPr>
                <w:del w:id="2022" w:author="impetus" w:date="2015-04-03T03:46:00Z"/>
                <w:sz w:val="24"/>
                <w:szCs w:val="24"/>
              </w:rPr>
              <w:pPrChange w:id="2023" w:author="impetus" w:date="2015-04-03T03:46:00Z">
                <w:pPr/>
              </w:pPrChange>
            </w:pPr>
            <w:del w:id="2024" w:author="impetus" w:date="2015-04-03T03:46:00Z">
              <w:r w:rsidDel="00881584">
                <w:rPr>
                  <w:sz w:val="24"/>
                  <w:szCs w:val="24"/>
                </w:rPr>
                <w:delText>7th Oct</w:delText>
              </w:r>
              <w:r w:rsidR="004F56F2" w:rsidRPr="00E05918" w:rsidDel="00881584">
                <w:rPr>
                  <w:sz w:val="24"/>
                  <w:szCs w:val="24"/>
                </w:rPr>
                <w:delText xml:space="preserve"> 2013</w:delText>
              </w:r>
            </w:del>
          </w:p>
          <w:p w:rsidR="00BC5509" w:rsidRPr="00E05918" w:rsidDel="00881584" w:rsidRDefault="00BC5509">
            <w:pPr>
              <w:spacing w:before="120" w:after="120" w:line="300" w:lineRule="atLeast"/>
              <w:rPr>
                <w:del w:id="2025" w:author="impetus" w:date="2015-04-03T03:46:00Z"/>
                <w:sz w:val="24"/>
                <w:szCs w:val="24"/>
              </w:rPr>
              <w:pPrChange w:id="2026" w:author="impetus" w:date="2015-04-03T03:46:00Z">
                <w:pPr/>
              </w:pPrChange>
            </w:pPr>
            <w:del w:id="2027" w:author="impetus" w:date="2015-04-03T03:46:00Z">
              <w:r w:rsidDel="00881584">
                <w:rPr>
                  <w:sz w:val="24"/>
                  <w:szCs w:val="24"/>
                </w:rPr>
                <w:delText>14</w:delText>
              </w:r>
              <w:r w:rsidRPr="00E0746A" w:rsidDel="00881584">
                <w:rPr>
                  <w:sz w:val="24"/>
                  <w:szCs w:val="24"/>
                  <w:vertAlign w:val="superscript"/>
                </w:rPr>
                <w:delText>th</w:delText>
              </w:r>
              <w:r w:rsidDel="00881584">
                <w:rPr>
                  <w:sz w:val="24"/>
                  <w:szCs w:val="24"/>
                </w:rPr>
                <w:delText xml:space="preserve"> Oct 2013</w:delText>
              </w:r>
            </w:del>
          </w:p>
        </w:tc>
        <w:tc>
          <w:tcPr>
            <w:tcW w:w="1763" w:type="dxa"/>
          </w:tcPr>
          <w:p w:rsidR="004F56F2" w:rsidDel="00881584" w:rsidRDefault="00606FFE">
            <w:pPr>
              <w:spacing w:before="120" w:after="120" w:line="300" w:lineRule="atLeast"/>
              <w:rPr>
                <w:del w:id="2028" w:author="impetus" w:date="2015-04-03T03:46:00Z"/>
                <w:sz w:val="24"/>
                <w:szCs w:val="24"/>
              </w:rPr>
              <w:pPrChange w:id="2029" w:author="impetus" w:date="2015-04-03T03:46:00Z">
                <w:pPr/>
              </w:pPrChange>
            </w:pPr>
            <w:del w:id="2030" w:author="impetus" w:date="2015-04-03T03:46:00Z">
              <w:r w:rsidDel="00881584">
                <w:rPr>
                  <w:sz w:val="24"/>
                  <w:szCs w:val="24"/>
                </w:rPr>
                <w:delText>11</w:delText>
              </w:r>
              <w:r w:rsidRPr="00601E68" w:rsidDel="00881584">
                <w:rPr>
                  <w:sz w:val="24"/>
                  <w:szCs w:val="24"/>
                  <w:vertAlign w:val="superscript"/>
                </w:rPr>
                <w:delText>th</w:delText>
              </w:r>
              <w:r w:rsidDel="00881584">
                <w:rPr>
                  <w:sz w:val="24"/>
                  <w:szCs w:val="24"/>
                </w:rPr>
                <w:delText xml:space="preserve"> Oct</w:delText>
              </w:r>
              <w:r w:rsidR="004F56F2" w:rsidRPr="00E05918" w:rsidDel="00881584">
                <w:rPr>
                  <w:sz w:val="24"/>
                  <w:szCs w:val="24"/>
                </w:rPr>
                <w:delText xml:space="preserve"> 2013</w:delText>
              </w:r>
            </w:del>
          </w:p>
          <w:p w:rsidR="00BC5509" w:rsidRPr="00E05918" w:rsidDel="00881584" w:rsidRDefault="00BC5509">
            <w:pPr>
              <w:spacing w:before="120" w:after="120" w:line="300" w:lineRule="atLeast"/>
              <w:rPr>
                <w:del w:id="2031" w:author="impetus" w:date="2015-04-03T03:46:00Z"/>
                <w:sz w:val="24"/>
                <w:szCs w:val="24"/>
              </w:rPr>
              <w:pPrChange w:id="2032" w:author="impetus" w:date="2015-04-03T03:46:00Z">
                <w:pPr/>
              </w:pPrChange>
            </w:pPr>
            <w:del w:id="2033" w:author="impetus" w:date="2015-04-03T03:46:00Z">
              <w:r w:rsidDel="00881584">
                <w:rPr>
                  <w:sz w:val="24"/>
                  <w:szCs w:val="24"/>
                </w:rPr>
                <w:delText>21</w:delText>
              </w:r>
              <w:r w:rsidRPr="00E0746A" w:rsidDel="00881584">
                <w:rPr>
                  <w:sz w:val="24"/>
                  <w:szCs w:val="24"/>
                  <w:vertAlign w:val="superscript"/>
                </w:rPr>
                <w:delText>st</w:delText>
              </w:r>
              <w:r w:rsidDel="00881584">
                <w:rPr>
                  <w:sz w:val="24"/>
                  <w:szCs w:val="24"/>
                </w:rPr>
                <w:delText xml:space="preserve"> Oct 2013</w:delText>
              </w:r>
            </w:del>
          </w:p>
        </w:tc>
        <w:tc>
          <w:tcPr>
            <w:tcW w:w="1775" w:type="dxa"/>
          </w:tcPr>
          <w:p w:rsidR="004F56F2" w:rsidRPr="00E05918" w:rsidDel="00881584" w:rsidRDefault="004F56F2">
            <w:pPr>
              <w:spacing w:before="120" w:after="120" w:line="300" w:lineRule="atLeast"/>
              <w:rPr>
                <w:del w:id="2034" w:author="impetus" w:date="2015-04-03T03:46:00Z"/>
                <w:sz w:val="24"/>
                <w:szCs w:val="24"/>
              </w:rPr>
              <w:pPrChange w:id="2035" w:author="impetus" w:date="2015-04-03T03:46:00Z">
                <w:pPr/>
              </w:pPrChange>
            </w:pPr>
            <w:del w:id="2036" w:author="impetus" w:date="2015-04-03T03:46:00Z">
              <w:r w:rsidDel="00881584">
                <w:rPr>
                  <w:sz w:val="24"/>
                  <w:szCs w:val="24"/>
                </w:rPr>
                <w:delText>PC , AKS, AK</w:delText>
              </w:r>
            </w:del>
          </w:p>
        </w:tc>
      </w:tr>
      <w:tr w:rsidR="004F56F2" w:rsidRPr="00E05918" w:rsidDel="00881584" w:rsidTr="00426AC8">
        <w:trPr>
          <w:trHeight w:val="606"/>
          <w:del w:id="2037" w:author="impetus" w:date="2015-04-03T03:46:00Z"/>
        </w:trPr>
        <w:tc>
          <w:tcPr>
            <w:tcW w:w="430" w:type="dxa"/>
          </w:tcPr>
          <w:p w:rsidR="004F56F2" w:rsidRPr="00E05918" w:rsidDel="00881584" w:rsidRDefault="004F56F2">
            <w:pPr>
              <w:spacing w:before="120" w:after="120" w:line="300" w:lineRule="atLeast"/>
              <w:rPr>
                <w:del w:id="2038" w:author="impetus" w:date="2015-04-03T03:46:00Z"/>
                <w:sz w:val="24"/>
                <w:szCs w:val="24"/>
              </w:rPr>
              <w:pPrChange w:id="2039" w:author="impetus" w:date="2015-04-03T03:46:00Z">
                <w:pPr/>
              </w:pPrChange>
            </w:pPr>
            <w:del w:id="2040" w:author="impetus" w:date="2015-04-03T03:46:00Z">
              <w:r w:rsidDel="00881584">
                <w:rPr>
                  <w:sz w:val="24"/>
                  <w:szCs w:val="24"/>
                </w:rPr>
                <w:delText>3</w:delText>
              </w:r>
            </w:del>
          </w:p>
        </w:tc>
        <w:tc>
          <w:tcPr>
            <w:tcW w:w="3114" w:type="dxa"/>
          </w:tcPr>
          <w:p w:rsidR="004F56F2" w:rsidRPr="00E05918" w:rsidDel="00881584" w:rsidRDefault="004C6CF0">
            <w:pPr>
              <w:spacing w:before="120" w:after="120" w:line="300" w:lineRule="atLeast"/>
              <w:rPr>
                <w:del w:id="2041" w:author="impetus" w:date="2015-04-03T03:46:00Z"/>
                <w:sz w:val="24"/>
                <w:szCs w:val="24"/>
              </w:rPr>
              <w:pPrChange w:id="2042" w:author="impetus" w:date="2015-04-03T03:46:00Z">
                <w:pPr/>
              </w:pPrChange>
            </w:pPr>
            <w:del w:id="2043" w:author="impetus" w:date="2015-04-03T03:46:00Z">
              <w:r w:rsidDel="00881584">
                <w:rPr>
                  <w:sz w:val="24"/>
                  <w:szCs w:val="24"/>
                </w:rPr>
                <w:delText xml:space="preserve">Mobile Test Case Creation </w:delText>
              </w:r>
            </w:del>
          </w:p>
        </w:tc>
        <w:tc>
          <w:tcPr>
            <w:tcW w:w="1763" w:type="dxa"/>
          </w:tcPr>
          <w:p w:rsidR="004F56F2" w:rsidDel="00881584" w:rsidRDefault="00D27E37">
            <w:pPr>
              <w:spacing w:before="120" w:after="120" w:line="300" w:lineRule="atLeast"/>
              <w:rPr>
                <w:del w:id="2044" w:author="impetus" w:date="2015-04-03T03:46:00Z"/>
                <w:sz w:val="24"/>
                <w:szCs w:val="24"/>
              </w:rPr>
              <w:pPrChange w:id="2045" w:author="impetus" w:date="2015-04-03T03:46:00Z">
                <w:pPr/>
              </w:pPrChange>
            </w:pPr>
            <w:del w:id="2046" w:author="impetus" w:date="2015-04-03T03:46:00Z">
              <w:r w:rsidDel="00881584">
                <w:rPr>
                  <w:sz w:val="24"/>
                  <w:szCs w:val="24"/>
                </w:rPr>
                <w:delText>7</w:delText>
              </w:r>
              <w:r w:rsidRPr="00601E68" w:rsidDel="00881584">
                <w:rPr>
                  <w:sz w:val="24"/>
                  <w:szCs w:val="24"/>
                  <w:vertAlign w:val="superscript"/>
                </w:rPr>
                <w:delText>th</w:delText>
              </w:r>
              <w:r w:rsidDel="00881584">
                <w:rPr>
                  <w:sz w:val="24"/>
                  <w:szCs w:val="24"/>
                </w:rPr>
                <w:delText xml:space="preserve"> Oct</w:delText>
              </w:r>
              <w:r w:rsidRPr="00E05918" w:rsidDel="00881584">
                <w:rPr>
                  <w:sz w:val="24"/>
                  <w:szCs w:val="24"/>
                </w:rPr>
                <w:delText xml:space="preserve"> 2013</w:delText>
              </w:r>
            </w:del>
          </w:p>
        </w:tc>
        <w:tc>
          <w:tcPr>
            <w:tcW w:w="1763" w:type="dxa"/>
          </w:tcPr>
          <w:p w:rsidR="004F56F2" w:rsidDel="00881584" w:rsidRDefault="00294454">
            <w:pPr>
              <w:spacing w:before="120" w:after="120" w:line="300" w:lineRule="atLeast"/>
              <w:rPr>
                <w:del w:id="2047" w:author="impetus" w:date="2015-04-03T03:46:00Z"/>
                <w:sz w:val="24"/>
                <w:szCs w:val="24"/>
              </w:rPr>
              <w:pPrChange w:id="2048" w:author="impetus" w:date="2015-04-03T03:46:00Z">
                <w:pPr/>
              </w:pPrChange>
            </w:pPr>
            <w:del w:id="2049" w:author="impetus" w:date="2015-04-03T03:46:00Z">
              <w:r w:rsidDel="00881584">
                <w:rPr>
                  <w:sz w:val="24"/>
                  <w:szCs w:val="24"/>
                </w:rPr>
                <w:delText>8</w:delText>
              </w:r>
              <w:r w:rsidR="00D27E37" w:rsidRPr="00601E68" w:rsidDel="00881584">
                <w:rPr>
                  <w:sz w:val="24"/>
                  <w:szCs w:val="24"/>
                  <w:vertAlign w:val="superscript"/>
                </w:rPr>
                <w:delText>th</w:delText>
              </w:r>
              <w:r w:rsidR="00D27E37" w:rsidDel="00881584">
                <w:rPr>
                  <w:sz w:val="24"/>
                  <w:szCs w:val="24"/>
                </w:rPr>
                <w:delText xml:space="preserve"> Oct</w:delText>
              </w:r>
              <w:r w:rsidR="00D27E37" w:rsidRPr="00E05918" w:rsidDel="00881584">
                <w:rPr>
                  <w:sz w:val="24"/>
                  <w:szCs w:val="24"/>
                </w:rPr>
                <w:delText xml:space="preserve"> 2013</w:delText>
              </w:r>
            </w:del>
          </w:p>
        </w:tc>
        <w:tc>
          <w:tcPr>
            <w:tcW w:w="1775" w:type="dxa"/>
          </w:tcPr>
          <w:p w:rsidR="004F56F2" w:rsidDel="00881584" w:rsidRDefault="004F56F2">
            <w:pPr>
              <w:spacing w:before="120" w:after="120" w:line="300" w:lineRule="atLeast"/>
              <w:rPr>
                <w:del w:id="2050" w:author="impetus" w:date="2015-04-03T03:46:00Z"/>
                <w:sz w:val="24"/>
                <w:szCs w:val="24"/>
              </w:rPr>
              <w:pPrChange w:id="2051" w:author="impetus" w:date="2015-04-03T03:46:00Z">
                <w:pPr/>
              </w:pPrChange>
            </w:pPr>
            <w:del w:id="2052" w:author="impetus" w:date="2015-04-03T03:46:00Z">
              <w:r w:rsidDel="00881584">
                <w:rPr>
                  <w:sz w:val="24"/>
                  <w:szCs w:val="24"/>
                </w:rPr>
                <w:delText>PC , AKS, AK</w:delText>
              </w:r>
            </w:del>
          </w:p>
        </w:tc>
      </w:tr>
      <w:tr w:rsidR="004F56F2" w:rsidRPr="00E05918" w:rsidDel="00881584" w:rsidTr="00426AC8">
        <w:trPr>
          <w:trHeight w:val="606"/>
          <w:del w:id="2053" w:author="impetus" w:date="2015-04-03T03:46:00Z"/>
        </w:trPr>
        <w:tc>
          <w:tcPr>
            <w:tcW w:w="430" w:type="dxa"/>
          </w:tcPr>
          <w:p w:rsidR="004F56F2" w:rsidDel="00881584" w:rsidRDefault="004F56F2">
            <w:pPr>
              <w:spacing w:before="120" w:after="120" w:line="300" w:lineRule="atLeast"/>
              <w:rPr>
                <w:del w:id="2054" w:author="impetus" w:date="2015-04-03T03:46:00Z"/>
                <w:sz w:val="24"/>
                <w:szCs w:val="24"/>
              </w:rPr>
              <w:pPrChange w:id="2055" w:author="impetus" w:date="2015-04-03T03:46:00Z">
                <w:pPr/>
              </w:pPrChange>
            </w:pPr>
            <w:del w:id="2056" w:author="impetus" w:date="2015-04-03T03:46:00Z">
              <w:r w:rsidDel="00881584">
                <w:rPr>
                  <w:sz w:val="24"/>
                  <w:szCs w:val="24"/>
                </w:rPr>
                <w:delText>4</w:delText>
              </w:r>
            </w:del>
          </w:p>
        </w:tc>
        <w:tc>
          <w:tcPr>
            <w:tcW w:w="3114" w:type="dxa"/>
          </w:tcPr>
          <w:p w:rsidR="004F56F2" w:rsidDel="00881584" w:rsidRDefault="004C6CF0">
            <w:pPr>
              <w:spacing w:before="120" w:after="120" w:line="300" w:lineRule="atLeast"/>
              <w:rPr>
                <w:del w:id="2057" w:author="impetus" w:date="2015-04-03T03:46:00Z"/>
                <w:sz w:val="24"/>
                <w:szCs w:val="24"/>
              </w:rPr>
              <w:pPrChange w:id="2058" w:author="impetus" w:date="2015-04-03T03:46:00Z">
                <w:pPr/>
              </w:pPrChange>
            </w:pPr>
            <w:del w:id="2059" w:author="impetus" w:date="2015-04-03T03:46:00Z">
              <w:r w:rsidDel="00881584">
                <w:rPr>
                  <w:sz w:val="24"/>
                  <w:szCs w:val="24"/>
                </w:rPr>
                <w:delText>Admin UI testing</w:delText>
              </w:r>
            </w:del>
          </w:p>
        </w:tc>
        <w:tc>
          <w:tcPr>
            <w:tcW w:w="1763" w:type="dxa"/>
          </w:tcPr>
          <w:p w:rsidR="004F56F2" w:rsidDel="00881584" w:rsidRDefault="00143FD7">
            <w:pPr>
              <w:spacing w:before="120" w:after="120" w:line="300" w:lineRule="atLeast"/>
              <w:rPr>
                <w:del w:id="2060" w:author="impetus" w:date="2015-04-03T03:46:00Z"/>
                <w:sz w:val="24"/>
                <w:szCs w:val="24"/>
              </w:rPr>
              <w:pPrChange w:id="2061" w:author="impetus" w:date="2015-04-03T03:46:00Z">
                <w:pPr/>
              </w:pPrChange>
            </w:pPr>
            <w:del w:id="2062" w:author="impetus" w:date="2015-04-03T03:46:00Z">
              <w:r w:rsidDel="00881584">
                <w:rPr>
                  <w:sz w:val="24"/>
                  <w:szCs w:val="24"/>
                </w:rPr>
                <w:delText>9</w:delText>
              </w:r>
              <w:r w:rsidRPr="00601E68" w:rsidDel="00881584">
                <w:rPr>
                  <w:sz w:val="24"/>
                  <w:szCs w:val="24"/>
                  <w:vertAlign w:val="superscript"/>
                </w:rPr>
                <w:delText>th</w:delText>
              </w:r>
              <w:r w:rsidDel="00881584">
                <w:rPr>
                  <w:sz w:val="24"/>
                  <w:szCs w:val="24"/>
                </w:rPr>
                <w:delText xml:space="preserve"> Oct</w:delText>
              </w:r>
              <w:r w:rsidR="004F56F2" w:rsidDel="00881584">
                <w:rPr>
                  <w:sz w:val="24"/>
                  <w:szCs w:val="24"/>
                </w:rPr>
                <w:delText>2013</w:delText>
              </w:r>
            </w:del>
          </w:p>
        </w:tc>
        <w:tc>
          <w:tcPr>
            <w:tcW w:w="1763" w:type="dxa"/>
          </w:tcPr>
          <w:p w:rsidR="004F56F2" w:rsidDel="00881584" w:rsidRDefault="00143FD7">
            <w:pPr>
              <w:spacing w:before="120" w:after="120" w:line="300" w:lineRule="atLeast"/>
              <w:rPr>
                <w:del w:id="2063" w:author="impetus" w:date="2015-04-03T03:46:00Z"/>
                <w:sz w:val="24"/>
                <w:szCs w:val="24"/>
              </w:rPr>
              <w:pPrChange w:id="2064" w:author="impetus" w:date="2015-04-03T03:46:00Z">
                <w:pPr/>
              </w:pPrChange>
            </w:pPr>
            <w:del w:id="2065" w:author="impetus" w:date="2015-04-03T03:46:00Z">
              <w:r w:rsidDel="00881584">
                <w:rPr>
                  <w:sz w:val="24"/>
                  <w:szCs w:val="24"/>
                </w:rPr>
                <w:delText>10th</w:delText>
              </w:r>
              <w:r w:rsidR="004F56F2" w:rsidDel="00881584">
                <w:rPr>
                  <w:sz w:val="24"/>
                  <w:szCs w:val="24"/>
                </w:rPr>
                <w:delText xml:space="preserve"> Oct 2013</w:delText>
              </w:r>
            </w:del>
          </w:p>
        </w:tc>
        <w:tc>
          <w:tcPr>
            <w:tcW w:w="1775" w:type="dxa"/>
          </w:tcPr>
          <w:p w:rsidR="004F56F2" w:rsidDel="00881584" w:rsidRDefault="004F56F2">
            <w:pPr>
              <w:spacing w:before="120" w:after="120" w:line="300" w:lineRule="atLeast"/>
              <w:rPr>
                <w:del w:id="2066" w:author="impetus" w:date="2015-04-03T03:46:00Z"/>
                <w:sz w:val="24"/>
                <w:szCs w:val="24"/>
              </w:rPr>
              <w:pPrChange w:id="2067" w:author="impetus" w:date="2015-04-03T03:46:00Z">
                <w:pPr/>
              </w:pPrChange>
            </w:pPr>
            <w:del w:id="2068" w:author="impetus" w:date="2015-04-03T03:46:00Z">
              <w:r w:rsidDel="00881584">
                <w:rPr>
                  <w:sz w:val="24"/>
                  <w:szCs w:val="24"/>
                </w:rPr>
                <w:delText>PC , AKS, AK</w:delText>
              </w:r>
            </w:del>
          </w:p>
        </w:tc>
      </w:tr>
      <w:tr w:rsidR="004F56F2" w:rsidRPr="00E05918" w:rsidDel="00881584" w:rsidTr="00426AC8">
        <w:trPr>
          <w:trHeight w:val="606"/>
          <w:del w:id="2069" w:author="impetus" w:date="2015-04-03T03:46:00Z"/>
        </w:trPr>
        <w:tc>
          <w:tcPr>
            <w:tcW w:w="430" w:type="dxa"/>
          </w:tcPr>
          <w:p w:rsidR="004F56F2" w:rsidDel="00881584" w:rsidRDefault="004F56F2">
            <w:pPr>
              <w:spacing w:before="120" w:after="120" w:line="300" w:lineRule="atLeast"/>
              <w:rPr>
                <w:del w:id="2070" w:author="impetus" w:date="2015-04-03T03:46:00Z"/>
                <w:sz w:val="24"/>
                <w:szCs w:val="24"/>
              </w:rPr>
              <w:pPrChange w:id="2071" w:author="impetus" w:date="2015-04-03T03:46:00Z">
                <w:pPr/>
              </w:pPrChange>
            </w:pPr>
            <w:del w:id="2072" w:author="impetus" w:date="2015-04-03T03:46:00Z">
              <w:r w:rsidDel="00881584">
                <w:rPr>
                  <w:sz w:val="24"/>
                  <w:szCs w:val="24"/>
                </w:rPr>
                <w:delText>5</w:delText>
              </w:r>
            </w:del>
          </w:p>
        </w:tc>
        <w:tc>
          <w:tcPr>
            <w:tcW w:w="3114" w:type="dxa"/>
          </w:tcPr>
          <w:p w:rsidR="004F56F2" w:rsidDel="00881584" w:rsidRDefault="004F56F2">
            <w:pPr>
              <w:spacing w:before="120" w:after="120" w:line="300" w:lineRule="atLeast"/>
              <w:rPr>
                <w:del w:id="2073" w:author="impetus" w:date="2015-04-03T03:46:00Z"/>
                <w:sz w:val="24"/>
                <w:szCs w:val="24"/>
              </w:rPr>
              <w:pPrChange w:id="2074" w:author="impetus" w:date="2015-04-03T03:46:00Z">
                <w:pPr/>
              </w:pPrChange>
            </w:pPr>
            <w:del w:id="2075" w:author="impetus" w:date="2015-04-03T03:46:00Z">
              <w:r w:rsidDel="00881584">
                <w:rPr>
                  <w:sz w:val="24"/>
                  <w:szCs w:val="24"/>
                </w:rPr>
                <w:delText>Mobile test case execution &amp; automation script execution</w:delText>
              </w:r>
            </w:del>
          </w:p>
        </w:tc>
        <w:tc>
          <w:tcPr>
            <w:tcW w:w="1763" w:type="dxa"/>
          </w:tcPr>
          <w:p w:rsidR="004F56F2" w:rsidDel="00881584" w:rsidRDefault="008E4AA3">
            <w:pPr>
              <w:spacing w:before="120" w:after="120" w:line="300" w:lineRule="atLeast"/>
              <w:rPr>
                <w:del w:id="2076" w:author="impetus" w:date="2015-04-03T03:46:00Z"/>
                <w:sz w:val="24"/>
                <w:szCs w:val="24"/>
              </w:rPr>
              <w:pPrChange w:id="2077" w:author="impetus" w:date="2015-04-03T03:46:00Z">
                <w:pPr/>
              </w:pPrChange>
            </w:pPr>
            <w:del w:id="2078" w:author="impetus" w:date="2015-04-03T03:46:00Z">
              <w:r w:rsidDel="00881584">
                <w:rPr>
                  <w:sz w:val="24"/>
                  <w:szCs w:val="24"/>
                </w:rPr>
                <w:delText>9th</w:delText>
              </w:r>
              <w:r w:rsidR="004F56F2" w:rsidDel="00881584">
                <w:rPr>
                  <w:sz w:val="24"/>
                  <w:szCs w:val="24"/>
                </w:rPr>
                <w:delText xml:space="preserve"> Oct 2013</w:delText>
              </w:r>
            </w:del>
          </w:p>
        </w:tc>
        <w:tc>
          <w:tcPr>
            <w:tcW w:w="1763" w:type="dxa"/>
          </w:tcPr>
          <w:p w:rsidR="004F56F2" w:rsidDel="00881584" w:rsidRDefault="007E29D8">
            <w:pPr>
              <w:spacing w:before="120" w:after="120" w:line="300" w:lineRule="atLeast"/>
              <w:rPr>
                <w:del w:id="2079" w:author="impetus" w:date="2015-04-03T03:46:00Z"/>
                <w:sz w:val="24"/>
                <w:szCs w:val="24"/>
              </w:rPr>
              <w:pPrChange w:id="2080" w:author="impetus" w:date="2015-04-03T03:46:00Z">
                <w:pPr/>
              </w:pPrChange>
            </w:pPr>
            <w:del w:id="2081" w:author="impetus" w:date="2015-04-03T03:46:00Z">
              <w:r w:rsidDel="00881584">
                <w:rPr>
                  <w:sz w:val="24"/>
                  <w:szCs w:val="24"/>
                </w:rPr>
                <w:delText>21st</w:delText>
              </w:r>
              <w:r w:rsidR="004F56F2" w:rsidDel="00881584">
                <w:rPr>
                  <w:sz w:val="24"/>
                  <w:szCs w:val="24"/>
                </w:rPr>
                <w:delText xml:space="preserve"> Oct 2013</w:delText>
              </w:r>
            </w:del>
          </w:p>
        </w:tc>
        <w:tc>
          <w:tcPr>
            <w:tcW w:w="1775" w:type="dxa"/>
          </w:tcPr>
          <w:p w:rsidR="004F56F2" w:rsidDel="00881584" w:rsidRDefault="004F56F2">
            <w:pPr>
              <w:spacing w:before="120" w:after="120" w:line="300" w:lineRule="atLeast"/>
              <w:rPr>
                <w:del w:id="2082" w:author="impetus" w:date="2015-04-03T03:46:00Z"/>
                <w:sz w:val="24"/>
                <w:szCs w:val="24"/>
              </w:rPr>
              <w:pPrChange w:id="2083" w:author="impetus" w:date="2015-04-03T03:46:00Z">
                <w:pPr/>
              </w:pPrChange>
            </w:pPr>
            <w:del w:id="2084" w:author="impetus" w:date="2015-04-03T03:46:00Z">
              <w:r w:rsidDel="00881584">
                <w:rPr>
                  <w:sz w:val="24"/>
                  <w:szCs w:val="24"/>
                </w:rPr>
                <w:delText>PC , AKS, AK</w:delText>
              </w:r>
            </w:del>
          </w:p>
        </w:tc>
      </w:tr>
    </w:tbl>
    <w:p w:rsidR="004F56F2" w:rsidRPr="00E05918" w:rsidDel="00881584" w:rsidRDefault="004F56F2">
      <w:pPr>
        <w:spacing w:before="120" w:after="120" w:line="300" w:lineRule="atLeast"/>
        <w:rPr>
          <w:del w:id="2085" w:author="impetus" w:date="2015-04-03T03:46:00Z"/>
        </w:rPr>
        <w:pPrChange w:id="2086" w:author="impetus" w:date="2015-04-03T03:46:00Z">
          <w:pPr/>
        </w:pPrChange>
      </w:pPr>
    </w:p>
    <w:p w:rsidR="000951E9" w:rsidRPr="00E05918" w:rsidDel="00881584" w:rsidRDefault="000951E9">
      <w:pPr>
        <w:spacing w:before="120" w:after="120" w:line="300" w:lineRule="atLeast"/>
        <w:rPr>
          <w:del w:id="2087" w:author="impetus" w:date="2015-04-03T03:46:00Z"/>
        </w:rPr>
        <w:pPrChange w:id="2088" w:author="impetus" w:date="2015-04-03T03:46:00Z">
          <w:pPr/>
        </w:pPrChange>
      </w:pPr>
    </w:p>
    <w:p w:rsidR="000951E9" w:rsidRPr="000A0733" w:rsidDel="00881584" w:rsidRDefault="000951E9">
      <w:pPr>
        <w:pStyle w:val="Heading3"/>
        <w:spacing w:before="120" w:after="120" w:line="300" w:lineRule="atLeast"/>
        <w:rPr>
          <w:del w:id="2089" w:author="impetus" w:date="2015-04-03T03:46:00Z"/>
        </w:rPr>
        <w:pPrChange w:id="2090" w:author="impetus" w:date="2015-04-03T03:46:00Z">
          <w:pPr>
            <w:pStyle w:val="Heading3"/>
          </w:pPr>
        </w:pPrChange>
      </w:pPr>
      <w:bookmarkStart w:id="2091" w:name="_Toc359852450"/>
      <w:del w:id="2092" w:author="impetus" w:date="2015-04-03T03:46:00Z">
        <w:r w:rsidRPr="000A0733" w:rsidDel="00881584">
          <w:delText xml:space="preserve">7.4 Bug </w:delText>
        </w:r>
        <w:bookmarkEnd w:id="2091"/>
        <w:r w:rsidR="00C94836" w:rsidDel="00881584">
          <w:delText>Verification Cycle</w:delText>
        </w:r>
      </w:del>
    </w:p>
    <w:p w:rsidR="000951E9" w:rsidRPr="00E05918" w:rsidDel="00881584" w:rsidRDefault="000951E9">
      <w:pPr>
        <w:spacing w:before="120" w:after="120" w:line="300" w:lineRule="atLeast"/>
        <w:rPr>
          <w:del w:id="2093" w:author="impetus" w:date="2015-04-03T03:46:00Z"/>
        </w:rPr>
        <w:pPrChange w:id="2094" w:author="impetus" w:date="2015-04-03T03:46:00Z">
          <w:pPr/>
        </w:pPrChange>
      </w:pPr>
    </w:p>
    <w:tbl>
      <w:tblPr>
        <w:tblStyle w:val="TableGrid"/>
        <w:tblW w:w="8850" w:type="dxa"/>
        <w:tblLook w:val="04A0" w:firstRow="1" w:lastRow="0" w:firstColumn="1" w:lastColumn="0" w:noHBand="0" w:noVBand="1"/>
      </w:tblPr>
      <w:tblGrid>
        <w:gridCol w:w="420"/>
        <w:gridCol w:w="3374"/>
        <w:gridCol w:w="1200"/>
        <w:gridCol w:w="1139"/>
        <w:gridCol w:w="2717"/>
      </w:tblGrid>
      <w:tr w:rsidR="006C793E" w:rsidRPr="00E05918" w:rsidDel="00881584" w:rsidTr="006C793E">
        <w:trPr>
          <w:trHeight w:val="295"/>
          <w:del w:id="2095" w:author="impetus" w:date="2015-04-03T03:46:00Z"/>
        </w:trPr>
        <w:tc>
          <w:tcPr>
            <w:tcW w:w="420" w:type="dxa"/>
            <w:shd w:val="clear" w:color="auto" w:fill="B6DDE8" w:themeFill="accent5" w:themeFillTint="66"/>
          </w:tcPr>
          <w:p w:rsidR="000951E9" w:rsidRPr="00E05918" w:rsidDel="00881584" w:rsidRDefault="000951E9">
            <w:pPr>
              <w:spacing w:before="120" w:after="120" w:line="300" w:lineRule="atLeast"/>
              <w:rPr>
                <w:del w:id="2096" w:author="impetus" w:date="2015-04-03T03:46:00Z"/>
                <w:b/>
                <w:sz w:val="24"/>
                <w:szCs w:val="24"/>
              </w:rPr>
              <w:pPrChange w:id="2097" w:author="impetus" w:date="2015-04-03T03:46:00Z">
                <w:pPr/>
              </w:pPrChange>
            </w:pPr>
            <w:del w:id="2098" w:author="impetus" w:date="2015-04-03T03:46:00Z">
              <w:r w:rsidRPr="00E05918" w:rsidDel="00881584">
                <w:rPr>
                  <w:b/>
                  <w:sz w:val="24"/>
                  <w:szCs w:val="24"/>
                </w:rPr>
                <w:delText>#</w:delText>
              </w:r>
            </w:del>
          </w:p>
        </w:tc>
        <w:tc>
          <w:tcPr>
            <w:tcW w:w="3374" w:type="dxa"/>
            <w:shd w:val="clear" w:color="auto" w:fill="B6DDE8" w:themeFill="accent5" w:themeFillTint="66"/>
          </w:tcPr>
          <w:p w:rsidR="000951E9" w:rsidRPr="00E05918" w:rsidDel="00881584" w:rsidRDefault="000951E9">
            <w:pPr>
              <w:spacing w:before="120" w:after="120" w:line="300" w:lineRule="atLeast"/>
              <w:rPr>
                <w:del w:id="2099" w:author="impetus" w:date="2015-04-03T03:46:00Z"/>
                <w:b/>
                <w:sz w:val="24"/>
                <w:szCs w:val="24"/>
              </w:rPr>
              <w:pPrChange w:id="2100" w:author="impetus" w:date="2015-04-03T03:46:00Z">
                <w:pPr/>
              </w:pPrChange>
            </w:pPr>
            <w:del w:id="2101" w:author="impetus" w:date="2015-04-03T03:46:00Z">
              <w:r w:rsidRPr="00E05918" w:rsidDel="00881584">
                <w:rPr>
                  <w:b/>
                  <w:sz w:val="24"/>
                  <w:szCs w:val="24"/>
                </w:rPr>
                <w:delText>Milestone</w:delText>
              </w:r>
            </w:del>
          </w:p>
        </w:tc>
        <w:tc>
          <w:tcPr>
            <w:tcW w:w="1200" w:type="dxa"/>
            <w:shd w:val="clear" w:color="auto" w:fill="B6DDE8" w:themeFill="accent5" w:themeFillTint="66"/>
          </w:tcPr>
          <w:p w:rsidR="000951E9" w:rsidRPr="00E05918" w:rsidDel="00881584" w:rsidRDefault="000951E9">
            <w:pPr>
              <w:spacing w:before="120" w:after="120" w:line="300" w:lineRule="atLeast"/>
              <w:rPr>
                <w:del w:id="2102" w:author="impetus" w:date="2015-04-03T03:46:00Z"/>
                <w:b/>
                <w:sz w:val="24"/>
                <w:szCs w:val="24"/>
              </w:rPr>
              <w:pPrChange w:id="2103" w:author="impetus" w:date="2015-04-03T03:46:00Z">
                <w:pPr/>
              </w:pPrChange>
            </w:pPr>
            <w:del w:id="2104" w:author="impetus" w:date="2015-04-03T03:46:00Z">
              <w:r w:rsidRPr="00E05918" w:rsidDel="00881584">
                <w:rPr>
                  <w:b/>
                  <w:sz w:val="24"/>
                  <w:szCs w:val="24"/>
                </w:rPr>
                <w:delText>Start Date</w:delText>
              </w:r>
            </w:del>
          </w:p>
        </w:tc>
        <w:tc>
          <w:tcPr>
            <w:tcW w:w="1139" w:type="dxa"/>
            <w:shd w:val="clear" w:color="auto" w:fill="B6DDE8" w:themeFill="accent5" w:themeFillTint="66"/>
          </w:tcPr>
          <w:p w:rsidR="000951E9" w:rsidRPr="00E05918" w:rsidDel="00881584" w:rsidRDefault="000951E9">
            <w:pPr>
              <w:spacing w:before="120" w:after="120" w:line="300" w:lineRule="atLeast"/>
              <w:rPr>
                <w:del w:id="2105" w:author="impetus" w:date="2015-04-03T03:46:00Z"/>
                <w:b/>
                <w:sz w:val="24"/>
                <w:szCs w:val="24"/>
              </w:rPr>
              <w:pPrChange w:id="2106" w:author="impetus" w:date="2015-04-03T03:46:00Z">
                <w:pPr/>
              </w:pPrChange>
            </w:pPr>
            <w:del w:id="2107" w:author="impetus" w:date="2015-04-03T03:46:00Z">
              <w:r w:rsidRPr="00E05918" w:rsidDel="00881584">
                <w:rPr>
                  <w:b/>
                  <w:sz w:val="24"/>
                  <w:szCs w:val="24"/>
                </w:rPr>
                <w:delText>End Date</w:delText>
              </w:r>
            </w:del>
          </w:p>
        </w:tc>
        <w:tc>
          <w:tcPr>
            <w:tcW w:w="2717" w:type="dxa"/>
            <w:shd w:val="clear" w:color="auto" w:fill="B6DDE8" w:themeFill="accent5" w:themeFillTint="66"/>
          </w:tcPr>
          <w:p w:rsidR="000951E9" w:rsidRPr="00E05918" w:rsidDel="00881584" w:rsidRDefault="000951E9">
            <w:pPr>
              <w:spacing w:before="120" w:after="120" w:line="300" w:lineRule="atLeast"/>
              <w:rPr>
                <w:del w:id="2108" w:author="impetus" w:date="2015-04-03T03:46:00Z"/>
                <w:b/>
                <w:sz w:val="24"/>
                <w:szCs w:val="24"/>
              </w:rPr>
              <w:pPrChange w:id="2109" w:author="impetus" w:date="2015-04-03T03:46:00Z">
                <w:pPr/>
              </w:pPrChange>
            </w:pPr>
            <w:del w:id="2110" w:author="impetus" w:date="2015-04-03T03:46:00Z">
              <w:r w:rsidRPr="00E05918" w:rsidDel="00881584">
                <w:rPr>
                  <w:b/>
                  <w:sz w:val="24"/>
                  <w:szCs w:val="24"/>
                </w:rPr>
                <w:delText>Owner</w:delText>
              </w:r>
            </w:del>
          </w:p>
        </w:tc>
      </w:tr>
      <w:tr w:rsidR="000951E9" w:rsidRPr="00E05918" w:rsidDel="00881584" w:rsidTr="009745A5">
        <w:trPr>
          <w:trHeight w:val="602"/>
          <w:del w:id="2111" w:author="impetus" w:date="2015-04-03T03:46:00Z"/>
        </w:trPr>
        <w:tc>
          <w:tcPr>
            <w:tcW w:w="420" w:type="dxa"/>
          </w:tcPr>
          <w:p w:rsidR="000951E9" w:rsidRPr="00E05918" w:rsidDel="00881584" w:rsidRDefault="000951E9">
            <w:pPr>
              <w:spacing w:before="120" w:after="120" w:line="300" w:lineRule="atLeast"/>
              <w:rPr>
                <w:del w:id="2112" w:author="impetus" w:date="2015-04-03T03:46:00Z"/>
                <w:sz w:val="24"/>
                <w:szCs w:val="24"/>
              </w:rPr>
              <w:pPrChange w:id="2113" w:author="impetus" w:date="2015-04-03T03:46:00Z">
                <w:pPr/>
              </w:pPrChange>
            </w:pPr>
            <w:del w:id="2114" w:author="impetus" w:date="2015-04-03T03:46:00Z">
              <w:r w:rsidRPr="00E05918" w:rsidDel="00881584">
                <w:rPr>
                  <w:sz w:val="24"/>
                  <w:szCs w:val="24"/>
                </w:rPr>
                <w:delText>1</w:delText>
              </w:r>
            </w:del>
          </w:p>
        </w:tc>
        <w:tc>
          <w:tcPr>
            <w:tcW w:w="3374" w:type="dxa"/>
          </w:tcPr>
          <w:p w:rsidR="000951E9" w:rsidRPr="00E05918" w:rsidDel="00881584" w:rsidRDefault="00C94836">
            <w:pPr>
              <w:spacing w:before="120" w:after="120" w:line="300" w:lineRule="atLeast"/>
              <w:rPr>
                <w:del w:id="2115" w:author="impetus" w:date="2015-04-03T03:46:00Z"/>
                <w:sz w:val="24"/>
                <w:szCs w:val="24"/>
              </w:rPr>
              <w:pPrChange w:id="2116" w:author="impetus" w:date="2015-04-03T03:46:00Z">
                <w:pPr/>
              </w:pPrChange>
            </w:pPr>
            <w:del w:id="2117" w:author="impetus" w:date="2015-04-03T03:46:00Z">
              <w:r w:rsidDel="00881584">
                <w:rPr>
                  <w:sz w:val="24"/>
                  <w:szCs w:val="24"/>
                </w:rPr>
                <w:delText>Bug bash and defect verification</w:delText>
              </w:r>
            </w:del>
          </w:p>
        </w:tc>
        <w:tc>
          <w:tcPr>
            <w:tcW w:w="1200" w:type="dxa"/>
          </w:tcPr>
          <w:p w:rsidR="000951E9" w:rsidRPr="00E05918" w:rsidDel="00881584" w:rsidRDefault="00C94836">
            <w:pPr>
              <w:spacing w:before="120" w:after="120" w:line="300" w:lineRule="atLeast"/>
              <w:rPr>
                <w:del w:id="2118" w:author="impetus" w:date="2015-04-03T03:46:00Z"/>
                <w:sz w:val="24"/>
                <w:szCs w:val="24"/>
              </w:rPr>
              <w:pPrChange w:id="2119" w:author="impetus" w:date="2015-04-03T03:46:00Z">
                <w:pPr/>
              </w:pPrChange>
            </w:pPr>
            <w:del w:id="2120" w:author="impetus" w:date="2015-04-03T03:46:00Z">
              <w:r w:rsidDel="00881584">
                <w:rPr>
                  <w:sz w:val="24"/>
                  <w:szCs w:val="24"/>
                </w:rPr>
                <w:delText>22</w:delText>
              </w:r>
              <w:r w:rsidRPr="00ED63E1" w:rsidDel="00881584">
                <w:rPr>
                  <w:sz w:val="24"/>
                  <w:szCs w:val="24"/>
                  <w:vertAlign w:val="superscript"/>
                </w:rPr>
                <w:delText>nd</w:delText>
              </w:r>
              <w:r w:rsidDel="00881584">
                <w:rPr>
                  <w:sz w:val="24"/>
                  <w:szCs w:val="24"/>
                </w:rPr>
                <w:delText xml:space="preserve"> Oct </w:delText>
              </w:r>
              <w:r w:rsidR="001008FD" w:rsidRPr="00E05918" w:rsidDel="00881584">
                <w:rPr>
                  <w:sz w:val="24"/>
                  <w:szCs w:val="24"/>
                </w:rPr>
                <w:delText>2013</w:delText>
              </w:r>
            </w:del>
          </w:p>
        </w:tc>
        <w:tc>
          <w:tcPr>
            <w:tcW w:w="1139" w:type="dxa"/>
          </w:tcPr>
          <w:p w:rsidR="000951E9" w:rsidRPr="00E05918" w:rsidDel="00881584" w:rsidRDefault="00C94836">
            <w:pPr>
              <w:spacing w:before="120" w:after="120" w:line="300" w:lineRule="atLeast"/>
              <w:rPr>
                <w:del w:id="2121" w:author="impetus" w:date="2015-04-03T03:46:00Z"/>
                <w:sz w:val="24"/>
                <w:szCs w:val="24"/>
              </w:rPr>
              <w:pPrChange w:id="2122" w:author="impetus" w:date="2015-04-03T03:46:00Z">
                <w:pPr/>
              </w:pPrChange>
            </w:pPr>
            <w:del w:id="2123" w:author="impetus" w:date="2015-04-03T03:46:00Z">
              <w:r w:rsidDel="00881584">
                <w:rPr>
                  <w:sz w:val="24"/>
                  <w:szCs w:val="24"/>
                </w:rPr>
                <w:delText>24</w:delText>
              </w:r>
              <w:r w:rsidRPr="00ED63E1" w:rsidDel="00881584">
                <w:rPr>
                  <w:sz w:val="24"/>
                  <w:szCs w:val="24"/>
                  <w:vertAlign w:val="superscript"/>
                </w:rPr>
                <w:delText>th</w:delText>
              </w:r>
              <w:r w:rsidDel="00881584">
                <w:rPr>
                  <w:sz w:val="24"/>
                  <w:szCs w:val="24"/>
                </w:rPr>
                <w:delText xml:space="preserve"> Oct</w:delText>
              </w:r>
              <w:r w:rsidR="001008FD" w:rsidRPr="00E05918" w:rsidDel="00881584">
                <w:rPr>
                  <w:sz w:val="24"/>
                  <w:szCs w:val="24"/>
                </w:rPr>
                <w:delText xml:space="preserve"> 2013</w:delText>
              </w:r>
            </w:del>
          </w:p>
        </w:tc>
        <w:tc>
          <w:tcPr>
            <w:tcW w:w="2717" w:type="dxa"/>
          </w:tcPr>
          <w:p w:rsidR="000951E9" w:rsidRPr="00E05918" w:rsidDel="00881584" w:rsidRDefault="00884DD4">
            <w:pPr>
              <w:spacing w:before="120" w:after="120" w:line="300" w:lineRule="atLeast"/>
              <w:rPr>
                <w:del w:id="2124" w:author="impetus" w:date="2015-04-03T03:46:00Z"/>
                <w:sz w:val="24"/>
                <w:szCs w:val="24"/>
              </w:rPr>
              <w:pPrChange w:id="2125" w:author="impetus" w:date="2015-04-03T03:46:00Z">
                <w:pPr/>
              </w:pPrChange>
            </w:pPr>
            <w:del w:id="2126" w:author="impetus" w:date="2015-04-03T03:46:00Z">
              <w:r w:rsidDel="00881584">
                <w:rPr>
                  <w:sz w:val="24"/>
                  <w:szCs w:val="24"/>
                </w:rPr>
                <w:delText>PC , AKS, AK</w:delText>
              </w:r>
            </w:del>
          </w:p>
        </w:tc>
      </w:tr>
    </w:tbl>
    <w:p w:rsidR="00656655" w:rsidDel="00881584" w:rsidRDefault="00656655">
      <w:pPr>
        <w:pStyle w:val="Heading2"/>
        <w:spacing w:before="120" w:after="120" w:line="300" w:lineRule="atLeast"/>
        <w:rPr>
          <w:ins w:id="2127" w:author="Pallavi Chaudhary" w:date="2013-09-20T11:24:00Z"/>
          <w:del w:id="2128" w:author="impetus" w:date="2015-04-03T03:46:00Z"/>
        </w:rPr>
        <w:pPrChange w:id="2129" w:author="impetus" w:date="2015-04-03T03:46:00Z">
          <w:pPr>
            <w:pStyle w:val="Heading2"/>
          </w:pPr>
        </w:pPrChange>
      </w:pPr>
      <w:bookmarkStart w:id="2130" w:name="_Toc354664806"/>
    </w:p>
    <w:p w:rsidR="00DB1C99" w:rsidDel="00881584" w:rsidRDefault="00F55D1F">
      <w:pPr>
        <w:pStyle w:val="Heading2"/>
        <w:spacing w:before="120" w:after="120" w:line="300" w:lineRule="atLeast"/>
        <w:rPr>
          <w:del w:id="2131" w:author="impetus" w:date="2015-04-03T03:46:00Z"/>
        </w:rPr>
        <w:pPrChange w:id="2132" w:author="impetus" w:date="2015-04-03T03:46:00Z">
          <w:pPr>
            <w:pStyle w:val="Heading2"/>
          </w:pPr>
        </w:pPrChange>
      </w:pPr>
      <w:del w:id="2133" w:author="impetus" w:date="2015-04-03T03:46:00Z">
        <w:r w:rsidDel="00881584">
          <w:delText>8</w:delText>
        </w:r>
        <w:r w:rsidR="00DB1C99" w:rsidDel="00881584">
          <w:delText>.0 ENTRY AND EXIT CRITERIA</w:delText>
        </w:r>
        <w:bookmarkEnd w:id="2130"/>
      </w:del>
    </w:p>
    <w:p w:rsidR="00FD68CC" w:rsidRPr="00FD68CC" w:rsidDel="00881584" w:rsidRDefault="002638A6">
      <w:pPr>
        <w:pStyle w:val="BodyText"/>
        <w:spacing w:before="120" w:after="120"/>
        <w:ind w:left="0"/>
        <w:rPr>
          <w:del w:id="2134" w:author="impetus" w:date="2015-04-03T03:46:00Z"/>
          <w:rStyle w:val="Strong"/>
          <w:rFonts w:asciiTheme="majorHAnsi" w:eastAsiaTheme="majorEastAsia" w:hAnsiTheme="majorHAnsi" w:cstheme="majorBidi"/>
          <w:i/>
          <w:iCs/>
          <w:color w:val="4F81BD" w:themeColor="accent1"/>
          <w:kern w:val="0"/>
          <w:sz w:val="22"/>
          <w:lang w:val="en-IN"/>
        </w:rPr>
        <w:pPrChange w:id="2135" w:author="impetus" w:date="2015-04-03T03:46:00Z">
          <w:pPr>
            <w:pStyle w:val="BodyText"/>
            <w:ind w:left="0" w:firstLine="720"/>
          </w:pPr>
        </w:pPrChange>
      </w:pPr>
      <w:del w:id="2136" w:author="impetus" w:date="2015-04-03T03:46:00Z">
        <w:r w:rsidDel="00881584">
          <w:rPr>
            <w:rStyle w:val="Heading4Char"/>
          </w:rPr>
          <w:delText>Entry Criteria</w:delText>
        </w:r>
        <w:r w:rsidRPr="00DB1C99" w:rsidDel="00881584">
          <w:rPr>
            <w:rStyle w:val="Heading4Char"/>
          </w:rPr>
          <w:delText>:</w:delText>
        </w:r>
      </w:del>
    </w:p>
    <w:p w:rsidR="00FD68CC" w:rsidRPr="002638A6" w:rsidDel="00881584" w:rsidRDefault="00177C58">
      <w:pPr>
        <w:pStyle w:val="BodyText"/>
        <w:spacing w:before="120" w:after="120"/>
        <w:ind w:left="0"/>
        <w:jc w:val="both"/>
        <w:rPr>
          <w:del w:id="2137" w:author="impetus" w:date="2015-04-03T03:46:00Z"/>
          <w:rFonts w:asciiTheme="minorHAnsi" w:hAnsiTheme="minorHAnsi"/>
          <w:szCs w:val="20"/>
        </w:rPr>
        <w:pPrChange w:id="2138" w:author="impetus" w:date="2015-04-03T03:46:00Z">
          <w:pPr>
            <w:pStyle w:val="BodyText"/>
            <w:ind w:left="0" w:firstLine="720"/>
            <w:jc w:val="both"/>
          </w:pPr>
        </w:pPrChange>
      </w:pPr>
      <w:del w:id="2139" w:author="impetus" w:date="2015-04-03T03:46:00Z">
        <w:r w:rsidRPr="002638A6" w:rsidDel="00881584">
          <w:rPr>
            <w:rFonts w:asciiTheme="minorHAnsi" w:hAnsiTheme="minorHAnsi"/>
            <w:szCs w:val="20"/>
          </w:rPr>
          <w:delText>The entry criteria of testing will be based on the following activities/assumptions:</w:delText>
        </w:r>
      </w:del>
    </w:p>
    <w:p w:rsidR="00177C58" w:rsidRPr="002638A6" w:rsidDel="00881584" w:rsidRDefault="00177C58">
      <w:pPr>
        <w:pStyle w:val="BodyText"/>
        <w:numPr>
          <w:ilvl w:val="0"/>
          <w:numId w:val="11"/>
        </w:numPr>
        <w:spacing w:before="120" w:after="120"/>
        <w:ind w:firstLine="0"/>
        <w:jc w:val="both"/>
        <w:rPr>
          <w:del w:id="2140" w:author="impetus" w:date="2015-04-03T03:46:00Z"/>
          <w:rFonts w:asciiTheme="minorHAnsi" w:hAnsiTheme="minorHAnsi"/>
          <w:szCs w:val="20"/>
        </w:rPr>
        <w:pPrChange w:id="2141" w:author="impetus" w:date="2015-04-03T03:46:00Z">
          <w:pPr>
            <w:pStyle w:val="BodyText"/>
            <w:numPr>
              <w:numId w:val="11"/>
            </w:numPr>
            <w:ind w:left="1080" w:hanging="360"/>
            <w:jc w:val="both"/>
          </w:pPr>
        </w:pPrChange>
      </w:pPr>
      <w:del w:id="2142" w:author="impetus" w:date="2015-04-03T03:46:00Z">
        <w:r w:rsidRPr="002638A6" w:rsidDel="00881584">
          <w:rPr>
            <w:rFonts w:asciiTheme="minorHAnsi" w:hAnsiTheme="minorHAnsi"/>
            <w:szCs w:val="20"/>
          </w:rPr>
          <w:delText>Development of the said module/s is complete or the module/s to be tested is completed &amp; unit testing is performed on those pieces</w:delText>
        </w:r>
      </w:del>
    </w:p>
    <w:p w:rsidR="00177C58" w:rsidRPr="002638A6" w:rsidDel="00881584" w:rsidRDefault="00177C58">
      <w:pPr>
        <w:pStyle w:val="BodyText"/>
        <w:numPr>
          <w:ilvl w:val="0"/>
          <w:numId w:val="11"/>
        </w:numPr>
        <w:spacing w:before="120" w:after="120"/>
        <w:ind w:firstLine="0"/>
        <w:rPr>
          <w:del w:id="2143" w:author="impetus" w:date="2015-04-03T03:46:00Z"/>
          <w:rFonts w:asciiTheme="minorHAnsi" w:hAnsiTheme="minorHAnsi"/>
          <w:szCs w:val="20"/>
        </w:rPr>
        <w:pPrChange w:id="2144" w:author="impetus" w:date="2015-04-03T03:46:00Z">
          <w:pPr>
            <w:pStyle w:val="BodyText"/>
            <w:numPr>
              <w:numId w:val="11"/>
            </w:numPr>
            <w:ind w:left="1080" w:hanging="360"/>
          </w:pPr>
        </w:pPrChange>
      </w:pPr>
      <w:del w:id="2145" w:author="impetus" w:date="2015-04-03T03:46:00Z">
        <w:r w:rsidRPr="002638A6" w:rsidDel="00881584">
          <w:rPr>
            <w:rFonts w:asciiTheme="minorHAnsi" w:hAnsiTheme="minorHAnsi"/>
            <w:szCs w:val="20"/>
          </w:rPr>
          <w:delText>Release of the Application to the QA team</w:delText>
        </w:r>
      </w:del>
    </w:p>
    <w:p w:rsidR="00177C58" w:rsidRPr="002638A6" w:rsidDel="00881584" w:rsidRDefault="00177C58">
      <w:pPr>
        <w:pStyle w:val="BodyText"/>
        <w:numPr>
          <w:ilvl w:val="0"/>
          <w:numId w:val="11"/>
        </w:numPr>
        <w:spacing w:before="120" w:after="120"/>
        <w:ind w:firstLine="0"/>
        <w:rPr>
          <w:del w:id="2146" w:author="impetus" w:date="2015-04-03T03:46:00Z"/>
          <w:rFonts w:asciiTheme="minorHAnsi" w:hAnsiTheme="minorHAnsi"/>
          <w:szCs w:val="20"/>
        </w:rPr>
        <w:pPrChange w:id="2147" w:author="impetus" w:date="2015-04-03T03:46:00Z">
          <w:pPr>
            <w:pStyle w:val="BodyText"/>
            <w:numPr>
              <w:numId w:val="11"/>
            </w:numPr>
            <w:ind w:left="1080" w:hanging="360"/>
          </w:pPr>
        </w:pPrChange>
      </w:pPr>
      <w:del w:id="2148" w:author="impetus" w:date="2015-04-03T03:46:00Z">
        <w:r w:rsidRPr="002638A6" w:rsidDel="00881584">
          <w:rPr>
            <w:rFonts w:asciiTheme="minorHAnsi" w:hAnsiTheme="minorHAnsi"/>
            <w:szCs w:val="20"/>
          </w:rPr>
          <w:delText>De</w:delText>
        </w:r>
        <w:r w:rsidR="002638A6" w:rsidDel="00881584">
          <w:rPr>
            <w:rFonts w:asciiTheme="minorHAnsi" w:hAnsiTheme="minorHAnsi"/>
            <w:szCs w:val="20"/>
          </w:rPr>
          <w:delText>dicated resources are allocated to QA team</w:delText>
        </w:r>
      </w:del>
    </w:p>
    <w:p w:rsidR="00177C58" w:rsidRPr="002638A6" w:rsidDel="00881584" w:rsidRDefault="00177C58">
      <w:pPr>
        <w:pStyle w:val="BodyText"/>
        <w:numPr>
          <w:ilvl w:val="0"/>
          <w:numId w:val="11"/>
        </w:numPr>
        <w:spacing w:before="120" w:after="120"/>
        <w:ind w:firstLine="0"/>
        <w:jc w:val="both"/>
        <w:rPr>
          <w:del w:id="2149" w:author="impetus" w:date="2015-04-03T03:46:00Z"/>
          <w:rFonts w:asciiTheme="minorHAnsi" w:hAnsiTheme="minorHAnsi"/>
          <w:szCs w:val="20"/>
        </w:rPr>
        <w:pPrChange w:id="2150" w:author="impetus" w:date="2015-04-03T03:46:00Z">
          <w:pPr>
            <w:pStyle w:val="BodyText"/>
            <w:numPr>
              <w:numId w:val="11"/>
            </w:numPr>
            <w:ind w:left="1080" w:hanging="360"/>
            <w:jc w:val="both"/>
          </w:pPr>
        </w:pPrChange>
      </w:pPr>
      <w:del w:id="2151" w:author="impetus" w:date="2015-04-03T03:46:00Z">
        <w:r w:rsidRPr="002638A6" w:rsidDel="00881584">
          <w:rPr>
            <w:rFonts w:asciiTheme="minorHAnsi" w:hAnsiTheme="minorHAnsi"/>
            <w:szCs w:val="20"/>
          </w:rPr>
          <w:delText>Test environment including network, devices and tool</w:delText>
        </w:r>
        <w:r w:rsidR="002638A6" w:rsidDel="00881584">
          <w:rPr>
            <w:rFonts w:asciiTheme="minorHAnsi" w:hAnsiTheme="minorHAnsi"/>
            <w:szCs w:val="20"/>
          </w:rPr>
          <w:delText>s are available and functioning</w:delText>
        </w:r>
      </w:del>
    </w:p>
    <w:p w:rsidR="002638A6" w:rsidRPr="0074798B" w:rsidDel="00881584" w:rsidRDefault="002638A6">
      <w:pPr>
        <w:pStyle w:val="BodyText"/>
        <w:spacing w:before="120" w:after="120"/>
        <w:ind w:left="0"/>
        <w:rPr>
          <w:del w:id="2152" w:author="impetus" w:date="2015-04-03T03:46:00Z"/>
          <w:rStyle w:val="Strong"/>
          <w:rFonts w:asciiTheme="minorHAnsi" w:eastAsiaTheme="minorHAnsi" w:hAnsiTheme="minorHAnsi" w:cstheme="minorBidi"/>
          <w:kern w:val="0"/>
          <w:sz w:val="22"/>
          <w:u w:val="single"/>
          <w:lang w:val="en-IN"/>
        </w:rPr>
        <w:pPrChange w:id="2153" w:author="impetus" w:date="2015-04-03T03:46:00Z">
          <w:pPr>
            <w:pStyle w:val="BodyText"/>
            <w:ind w:left="0" w:firstLine="720"/>
          </w:pPr>
        </w:pPrChange>
      </w:pPr>
      <w:del w:id="2154" w:author="impetus" w:date="2015-04-03T03:46:00Z">
        <w:r w:rsidDel="00881584">
          <w:rPr>
            <w:rStyle w:val="Heading4Char"/>
          </w:rPr>
          <w:delText xml:space="preserve">Exit </w:delText>
        </w:r>
        <w:r w:rsidRPr="00B51F5D" w:rsidDel="00881584">
          <w:rPr>
            <w:rStyle w:val="Heading4Char"/>
          </w:rPr>
          <w:delText>Criteria</w:delText>
        </w:r>
        <w:r w:rsidRPr="00DB1C99" w:rsidDel="00881584">
          <w:rPr>
            <w:rStyle w:val="Heading4Char"/>
          </w:rPr>
          <w:delText>:</w:delText>
        </w:r>
      </w:del>
    </w:p>
    <w:p w:rsidR="00177C58" w:rsidRPr="002638A6" w:rsidDel="00881584" w:rsidRDefault="00177C58">
      <w:pPr>
        <w:pStyle w:val="BodyText"/>
        <w:spacing w:before="120" w:after="120"/>
        <w:ind w:left="0"/>
        <w:jc w:val="both"/>
        <w:rPr>
          <w:del w:id="2155" w:author="impetus" w:date="2015-04-03T03:46:00Z"/>
          <w:rFonts w:asciiTheme="minorHAnsi" w:hAnsiTheme="minorHAnsi"/>
          <w:szCs w:val="20"/>
        </w:rPr>
        <w:pPrChange w:id="2156" w:author="impetus" w:date="2015-04-03T03:46:00Z">
          <w:pPr>
            <w:pStyle w:val="BodyText"/>
            <w:ind w:left="0" w:firstLine="720"/>
            <w:jc w:val="both"/>
          </w:pPr>
        </w:pPrChange>
      </w:pPr>
      <w:del w:id="2157" w:author="impetus" w:date="2015-04-03T03:46:00Z">
        <w:r w:rsidRPr="002638A6" w:rsidDel="00881584">
          <w:rPr>
            <w:rFonts w:asciiTheme="minorHAnsi" w:hAnsiTheme="minorHAnsi"/>
            <w:szCs w:val="20"/>
          </w:rPr>
          <w:delText>The following is the criteria when the testing activity will be deemed complete for a module:</w:delText>
        </w:r>
      </w:del>
    </w:p>
    <w:p w:rsidR="00177C58" w:rsidRPr="002638A6" w:rsidDel="00881584" w:rsidRDefault="00177C58">
      <w:pPr>
        <w:pStyle w:val="BodyText"/>
        <w:numPr>
          <w:ilvl w:val="0"/>
          <w:numId w:val="12"/>
        </w:numPr>
        <w:spacing w:before="120" w:after="120"/>
        <w:ind w:firstLine="0"/>
        <w:jc w:val="both"/>
        <w:rPr>
          <w:del w:id="2158" w:author="impetus" w:date="2015-04-03T03:46:00Z"/>
          <w:rFonts w:asciiTheme="minorHAnsi" w:hAnsiTheme="minorHAnsi"/>
          <w:szCs w:val="20"/>
        </w:rPr>
        <w:pPrChange w:id="2159" w:author="impetus" w:date="2015-04-03T03:46:00Z">
          <w:pPr>
            <w:pStyle w:val="BodyText"/>
            <w:numPr>
              <w:numId w:val="12"/>
            </w:numPr>
            <w:ind w:left="1080" w:hanging="360"/>
            <w:jc w:val="both"/>
          </w:pPr>
        </w:pPrChange>
      </w:pPr>
      <w:del w:id="2160" w:author="impetus" w:date="2015-04-03T03:46:00Z">
        <w:r w:rsidRPr="002638A6" w:rsidDel="00881584">
          <w:rPr>
            <w:rFonts w:asciiTheme="minorHAnsi" w:hAnsiTheme="minorHAnsi"/>
            <w:szCs w:val="20"/>
          </w:rPr>
          <w:delText>All test cases have been executed and at-least 95% have passed successfully (of the 5% remaining do not impact the Application critically, or may be platform/device</w:delText>
        </w:r>
        <w:r w:rsidR="002638A6" w:rsidDel="00881584">
          <w:rPr>
            <w:rFonts w:asciiTheme="minorHAnsi" w:hAnsiTheme="minorHAnsi"/>
            <w:szCs w:val="20"/>
          </w:rPr>
          <w:delText>/browser</w:delText>
        </w:r>
        <w:r w:rsidRPr="002638A6" w:rsidDel="00881584">
          <w:rPr>
            <w:rFonts w:asciiTheme="minorHAnsi" w:hAnsiTheme="minorHAnsi"/>
            <w:szCs w:val="20"/>
          </w:rPr>
          <w:delText xml:space="preserve"> limitations)</w:delText>
        </w:r>
      </w:del>
    </w:p>
    <w:p w:rsidR="00177C58" w:rsidRPr="002638A6" w:rsidDel="00881584" w:rsidRDefault="00177C58">
      <w:pPr>
        <w:pStyle w:val="BodyText"/>
        <w:numPr>
          <w:ilvl w:val="0"/>
          <w:numId w:val="12"/>
        </w:numPr>
        <w:spacing w:before="120" w:after="120"/>
        <w:ind w:firstLine="0"/>
        <w:jc w:val="both"/>
        <w:rPr>
          <w:del w:id="2161" w:author="impetus" w:date="2015-04-03T03:46:00Z"/>
          <w:rFonts w:asciiTheme="minorHAnsi" w:hAnsiTheme="minorHAnsi"/>
          <w:szCs w:val="20"/>
        </w:rPr>
        <w:pPrChange w:id="2162" w:author="impetus" w:date="2015-04-03T03:46:00Z">
          <w:pPr>
            <w:pStyle w:val="BodyText"/>
            <w:numPr>
              <w:numId w:val="12"/>
            </w:numPr>
            <w:ind w:left="1080" w:hanging="360"/>
            <w:jc w:val="both"/>
          </w:pPr>
        </w:pPrChange>
      </w:pPr>
      <w:del w:id="2163" w:author="impetus" w:date="2015-04-03T03:46:00Z">
        <w:r w:rsidRPr="002638A6" w:rsidDel="00881584">
          <w:rPr>
            <w:rFonts w:asciiTheme="minorHAnsi" w:hAnsiTheme="minorHAnsi"/>
            <w:szCs w:val="20"/>
          </w:rPr>
          <w:delText>All results have been evaluat</w:delText>
        </w:r>
        <w:r w:rsidR="002638A6" w:rsidDel="00881584">
          <w:rPr>
            <w:rFonts w:asciiTheme="minorHAnsi" w:hAnsiTheme="minorHAnsi"/>
            <w:szCs w:val="20"/>
          </w:rPr>
          <w:delText>ed and accepted by QA in-charge and stakeholders</w:delText>
        </w:r>
      </w:del>
    </w:p>
    <w:p w:rsidR="00177C58" w:rsidDel="00881584" w:rsidRDefault="00177C58">
      <w:pPr>
        <w:pStyle w:val="ListParagraph"/>
        <w:numPr>
          <w:ilvl w:val="0"/>
          <w:numId w:val="12"/>
        </w:numPr>
        <w:spacing w:before="120" w:after="120" w:line="300" w:lineRule="atLeast"/>
        <w:ind w:firstLine="0"/>
        <w:jc w:val="both"/>
        <w:rPr>
          <w:del w:id="2164" w:author="impetus" w:date="2015-04-03T03:46:00Z"/>
          <w:sz w:val="20"/>
          <w:szCs w:val="20"/>
        </w:rPr>
        <w:pPrChange w:id="2165" w:author="impetus" w:date="2015-04-03T03:46:00Z">
          <w:pPr>
            <w:pStyle w:val="ListParagraph"/>
            <w:numPr>
              <w:numId w:val="12"/>
            </w:numPr>
            <w:ind w:left="1080" w:hanging="360"/>
            <w:jc w:val="both"/>
          </w:pPr>
        </w:pPrChange>
      </w:pPr>
      <w:del w:id="2166" w:author="impetus" w:date="2015-04-03T03:46:00Z">
        <w:r w:rsidRPr="002638A6" w:rsidDel="00881584">
          <w:rPr>
            <w:sz w:val="20"/>
            <w:szCs w:val="20"/>
          </w:rPr>
          <w:delText>There are no showstoppers or critical errors/defects remaining unresolved. This kind of defect status has to be updated or a red flag is to be raised by QA</w:delText>
        </w:r>
      </w:del>
    </w:p>
    <w:p w:rsidR="00B51F5D" w:rsidRPr="002638A6" w:rsidDel="00881584" w:rsidRDefault="00B51F5D">
      <w:pPr>
        <w:pStyle w:val="ListParagraph"/>
        <w:spacing w:before="120" w:after="120" w:line="300" w:lineRule="atLeast"/>
        <w:ind w:left="1080"/>
        <w:jc w:val="both"/>
        <w:rPr>
          <w:del w:id="2167" w:author="impetus" w:date="2015-04-03T03:46:00Z"/>
          <w:sz w:val="20"/>
          <w:szCs w:val="20"/>
        </w:rPr>
        <w:pPrChange w:id="2168" w:author="impetus" w:date="2015-04-03T03:46:00Z">
          <w:pPr>
            <w:pStyle w:val="ListParagraph"/>
            <w:ind w:left="1080"/>
            <w:jc w:val="both"/>
          </w:pPr>
        </w:pPrChange>
      </w:pPr>
    </w:p>
    <w:p w:rsidR="000F72AC" w:rsidDel="00881584" w:rsidRDefault="000F72AC">
      <w:pPr>
        <w:spacing w:before="120" w:after="120" w:line="300" w:lineRule="atLeast"/>
        <w:jc w:val="both"/>
        <w:rPr>
          <w:del w:id="2169" w:author="impetus" w:date="2015-04-03T03:46:00Z"/>
          <w:rStyle w:val="Strong"/>
        </w:rPr>
        <w:pPrChange w:id="2170" w:author="impetus" w:date="2015-04-03T03:46:00Z">
          <w:pPr>
            <w:spacing w:line="360" w:lineRule="auto"/>
            <w:jc w:val="both"/>
          </w:pPr>
        </w:pPrChange>
      </w:pPr>
      <w:bookmarkStart w:id="2171" w:name="_Toc354664807"/>
    </w:p>
    <w:p w:rsidR="000F72AC" w:rsidRPr="00DB1C99" w:rsidDel="00881584" w:rsidRDefault="000F72AC">
      <w:pPr>
        <w:pStyle w:val="Heading2"/>
        <w:spacing w:before="120" w:after="120" w:line="300" w:lineRule="atLeast"/>
        <w:rPr>
          <w:del w:id="2172" w:author="impetus" w:date="2015-04-03T03:46:00Z"/>
          <w:rStyle w:val="Strong"/>
          <w:rFonts w:asciiTheme="minorHAnsi" w:eastAsiaTheme="minorHAnsi" w:hAnsiTheme="minorHAnsi" w:cstheme="minorBidi"/>
          <w:b/>
          <w:bCs/>
          <w:color w:val="auto"/>
          <w:sz w:val="22"/>
          <w:szCs w:val="22"/>
        </w:rPr>
        <w:pPrChange w:id="2173" w:author="impetus" w:date="2015-04-03T03:46:00Z">
          <w:pPr>
            <w:pStyle w:val="Heading2"/>
          </w:pPr>
        </w:pPrChange>
      </w:pPr>
      <w:del w:id="2174" w:author="impetus" w:date="2015-04-03T03:46:00Z">
        <w:r w:rsidDel="00881584">
          <w:rPr>
            <w:rStyle w:val="Strong"/>
            <w:b/>
            <w:bCs/>
          </w:rPr>
          <w:delText>9.0 FEATURES</w:delText>
        </w:r>
        <w:r w:rsidRPr="00DB1C99" w:rsidDel="00881584">
          <w:rPr>
            <w:rStyle w:val="Strong"/>
            <w:b/>
            <w:bCs/>
          </w:rPr>
          <w:delText xml:space="preserve"> TO BE TESTED</w:delText>
        </w:r>
      </w:del>
    </w:p>
    <w:bookmarkEnd w:id="2171"/>
    <w:p w:rsidR="00110004" w:rsidDel="00881584" w:rsidRDefault="00600C55">
      <w:pPr>
        <w:spacing w:before="120" w:after="120" w:line="300" w:lineRule="atLeast"/>
        <w:jc w:val="both"/>
        <w:rPr>
          <w:del w:id="2175" w:author="impetus" w:date="2015-04-03T03:46:00Z"/>
        </w:rPr>
        <w:pPrChange w:id="2176" w:author="impetus" w:date="2015-04-03T03:46:00Z">
          <w:pPr>
            <w:spacing w:line="360" w:lineRule="auto"/>
            <w:jc w:val="both"/>
          </w:pPr>
        </w:pPrChange>
      </w:pPr>
      <w:del w:id="2177" w:author="impetus" w:date="2015-04-03T03:46:00Z">
        <w:r w:rsidDel="00881584">
          <w:rPr>
            <w:rStyle w:val="Strong"/>
          </w:rPr>
          <w:delText xml:space="preserve">: </w:delText>
        </w:r>
        <w:r w:rsidR="00110004" w:rsidDel="00881584">
          <w:delText xml:space="preserve">As part of </w:delText>
        </w:r>
        <w:r w:rsidR="00110004" w:rsidRPr="00E7416B" w:rsidDel="00881584">
          <w:delText xml:space="preserve">functional testing suggested for Phase 1 </w:delText>
        </w:r>
        <w:r w:rsidR="00110004" w:rsidDel="00881584">
          <w:delText xml:space="preserve">the </w:delText>
        </w:r>
        <w:r w:rsidR="00110004" w:rsidRPr="00E7416B" w:rsidDel="00881584">
          <w:delText xml:space="preserve">release will only include </w:delText>
        </w:r>
        <w:r w:rsidR="00110004" w:rsidDel="00881584">
          <w:delText xml:space="preserve">the </w:delText>
        </w:r>
        <w:r w:rsidR="00110004" w:rsidRPr="00E7416B" w:rsidDel="00881584">
          <w:delText xml:space="preserve">ecommerce flow and supporting </w:delText>
        </w:r>
        <w:r w:rsidR="00110004" w:rsidDel="00881584">
          <w:delText xml:space="preserve">features </w:delText>
        </w:r>
        <w:r w:rsidR="00110004" w:rsidRPr="00E7416B" w:rsidDel="00881584">
          <w:delText xml:space="preserve">as listed </w:delText>
        </w:r>
        <w:r w:rsidR="00110004" w:rsidDel="00881584">
          <w:delText>in the table below:</w:delText>
        </w:r>
      </w:del>
    </w:p>
    <w:tbl>
      <w:tblPr>
        <w:tblW w:w="8373" w:type="dxa"/>
        <w:tblLook w:val="04A0" w:firstRow="1" w:lastRow="0" w:firstColumn="1" w:lastColumn="0" w:noHBand="0" w:noVBand="1"/>
      </w:tblPr>
      <w:tblGrid>
        <w:gridCol w:w="644"/>
        <w:gridCol w:w="7729"/>
      </w:tblGrid>
      <w:tr w:rsidR="00C834CE" w:rsidRPr="00114795" w:rsidDel="00881584" w:rsidTr="00C834CE">
        <w:trPr>
          <w:trHeight w:val="300"/>
          <w:del w:id="2178" w:author="impetus" w:date="2015-04-03T03:46:00Z"/>
        </w:trPr>
        <w:tc>
          <w:tcPr>
            <w:tcW w:w="644" w:type="dxa"/>
            <w:tcBorders>
              <w:top w:val="single" w:sz="4" w:space="0" w:color="auto"/>
              <w:left w:val="single" w:sz="4" w:space="0" w:color="auto"/>
              <w:bottom w:val="single" w:sz="4" w:space="0" w:color="auto"/>
              <w:right w:val="single" w:sz="4" w:space="0" w:color="auto"/>
            </w:tcBorders>
            <w:shd w:val="clear" w:color="auto" w:fill="B6DDE8" w:themeFill="accent5" w:themeFillTint="66"/>
            <w:noWrap/>
            <w:vAlign w:val="bottom"/>
            <w:hideMark/>
          </w:tcPr>
          <w:p w:rsidR="00C834CE" w:rsidRPr="00114795" w:rsidDel="00881584" w:rsidRDefault="00C834CE">
            <w:pPr>
              <w:spacing w:before="120" w:after="120" w:line="300" w:lineRule="atLeast"/>
              <w:jc w:val="center"/>
              <w:rPr>
                <w:del w:id="2179" w:author="impetus" w:date="2015-04-03T03:46:00Z"/>
                <w:b/>
              </w:rPr>
              <w:pPrChange w:id="2180" w:author="impetus" w:date="2015-04-03T03:46:00Z">
                <w:pPr>
                  <w:spacing w:after="0" w:line="240" w:lineRule="auto"/>
                  <w:jc w:val="center"/>
                </w:pPr>
              </w:pPrChange>
            </w:pPr>
            <w:del w:id="2181" w:author="impetus" w:date="2015-04-03T03:46:00Z">
              <w:r w:rsidRPr="00114795" w:rsidDel="00881584">
                <w:rPr>
                  <w:b/>
                </w:rPr>
                <w:delText>S#</w:delText>
              </w:r>
            </w:del>
          </w:p>
        </w:tc>
        <w:tc>
          <w:tcPr>
            <w:tcW w:w="7729" w:type="dxa"/>
            <w:tcBorders>
              <w:top w:val="single" w:sz="4" w:space="0" w:color="auto"/>
              <w:left w:val="nil"/>
              <w:bottom w:val="single" w:sz="4" w:space="0" w:color="auto"/>
              <w:right w:val="single" w:sz="4" w:space="0" w:color="auto"/>
            </w:tcBorders>
            <w:shd w:val="clear" w:color="auto" w:fill="B6DDE8" w:themeFill="accent5" w:themeFillTint="66"/>
            <w:noWrap/>
            <w:vAlign w:val="bottom"/>
            <w:hideMark/>
          </w:tcPr>
          <w:p w:rsidR="00C834CE" w:rsidRPr="00114795" w:rsidDel="00881584" w:rsidRDefault="00C834CE">
            <w:pPr>
              <w:spacing w:before="120" w:after="120" w:line="300" w:lineRule="atLeast"/>
              <w:jc w:val="center"/>
              <w:rPr>
                <w:del w:id="2182" w:author="impetus" w:date="2015-04-03T03:46:00Z"/>
                <w:b/>
              </w:rPr>
              <w:pPrChange w:id="2183" w:author="impetus" w:date="2015-04-03T03:46:00Z">
                <w:pPr>
                  <w:spacing w:after="0" w:line="240" w:lineRule="auto"/>
                  <w:jc w:val="center"/>
                </w:pPr>
              </w:pPrChange>
            </w:pPr>
            <w:del w:id="2184" w:author="impetus" w:date="2015-04-03T03:46:00Z">
              <w:r w:rsidRPr="00114795" w:rsidDel="00881584">
                <w:rPr>
                  <w:b/>
                </w:rPr>
                <w:delText>Features/Test Condition</w:delText>
              </w:r>
            </w:del>
          </w:p>
        </w:tc>
      </w:tr>
      <w:tr w:rsidR="00C834CE" w:rsidRPr="00114795" w:rsidDel="00881584" w:rsidTr="00C834CE">
        <w:trPr>
          <w:trHeight w:val="286"/>
          <w:del w:id="2185" w:author="impetus" w:date="2015-04-03T03:46:00Z"/>
        </w:trPr>
        <w:tc>
          <w:tcPr>
            <w:tcW w:w="644" w:type="dxa"/>
            <w:tcBorders>
              <w:top w:val="nil"/>
              <w:left w:val="single" w:sz="4" w:space="0" w:color="auto"/>
              <w:bottom w:val="single" w:sz="4" w:space="0" w:color="auto"/>
              <w:right w:val="single" w:sz="4" w:space="0" w:color="auto"/>
            </w:tcBorders>
            <w:shd w:val="clear" w:color="auto" w:fill="auto"/>
            <w:vAlign w:val="bottom"/>
          </w:tcPr>
          <w:p w:rsidR="00C834CE" w:rsidRPr="00114795" w:rsidDel="00881584" w:rsidRDefault="00C834CE">
            <w:pPr>
              <w:spacing w:before="120" w:after="120" w:line="300" w:lineRule="atLeast"/>
              <w:jc w:val="right"/>
              <w:rPr>
                <w:del w:id="2186" w:author="impetus" w:date="2015-04-03T03:46:00Z"/>
              </w:rPr>
              <w:pPrChange w:id="2187" w:author="impetus" w:date="2015-04-03T03:46:00Z">
                <w:pPr>
                  <w:spacing w:after="0" w:line="240" w:lineRule="auto"/>
                  <w:jc w:val="right"/>
                </w:pPr>
              </w:pPrChange>
            </w:pPr>
            <w:del w:id="2188" w:author="impetus" w:date="2015-04-03T03:46:00Z">
              <w:r w:rsidRPr="00114795" w:rsidDel="00881584">
                <w:delText>1</w:delText>
              </w:r>
            </w:del>
          </w:p>
        </w:tc>
        <w:tc>
          <w:tcPr>
            <w:tcW w:w="7729" w:type="dxa"/>
            <w:tcBorders>
              <w:top w:val="nil"/>
              <w:left w:val="nil"/>
              <w:bottom w:val="single" w:sz="4" w:space="0" w:color="auto"/>
              <w:right w:val="single" w:sz="4" w:space="0" w:color="auto"/>
            </w:tcBorders>
            <w:shd w:val="clear" w:color="auto" w:fill="auto"/>
            <w:vAlign w:val="bottom"/>
          </w:tcPr>
          <w:p w:rsidR="00C834CE" w:rsidRPr="00114795" w:rsidDel="00881584" w:rsidRDefault="00C834CE">
            <w:pPr>
              <w:spacing w:before="120" w:after="120" w:line="300" w:lineRule="atLeast"/>
              <w:rPr>
                <w:del w:id="2189" w:author="impetus" w:date="2015-04-03T03:46:00Z"/>
              </w:rPr>
              <w:pPrChange w:id="2190" w:author="impetus" w:date="2015-04-03T03:46:00Z">
                <w:pPr>
                  <w:spacing w:after="0" w:line="240" w:lineRule="auto"/>
                </w:pPr>
              </w:pPrChange>
            </w:pPr>
            <w:del w:id="2191" w:author="impetus" w:date="2015-04-03T03:46:00Z">
              <w:r w:rsidDel="00881584">
                <w:delText>Verify the WFM login</w:delText>
              </w:r>
            </w:del>
          </w:p>
        </w:tc>
      </w:tr>
      <w:tr w:rsidR="00C834CE" w:rsidRPr="00114795" w:rsidDel="00881584" w:rsidTr="00C834CE">
        <w:trPr>
          <w:trHeight w:val="286"/>
          <w:del w:id="2192" w:author="impetus" w:date="2015-04-03T03:46:00Z"/>
        </w:trPr>
        <w:tc>
          <w:tcPr>
            <w:tcW w:w="644" w:type="dxa"/>
            <w:tcBorders>
              <w:top w:val="nil"/>
              <w:left w:val="single" w:sz="4" w:space="0" w:color="auto"/>
              <w:bottom w:val="single" w:sz="4" w:space="0" w:color="auto"/>
              <w:right w:val="single" w:sz="4" w:space="0" w:color="auto"/>
            </w:tcBorders>
            <w:shd w:val="clear" w:color="auto" w:fill="auto"/>
            <w:vAlign w:val="bottom"/>
          </w:tcPr>
          <w:p w:rsidR="00C834CE" w:rsidRPr="00114795" w:rsidDel="00881584" w:rsidRDefault="00C834CE">
            <w:pPr>
              <w:spacing w:before="120" w:after="120" w:line="300" w:lineRule="atLeast"/>
              <w:jc w:val="right"/>
              <w:rPr>
                <w:del w:id="2193" w:author="impetus" w:date="2015-04-03T03:46:00Z"/>
              </w:rPr>
              <w:pPrChange w:id="2194" w:author="impetus" w:date="2015-04-03T03:46:00Z">
                <w:pPr>
                  <w:spacing w:after="0" w:line="240" w:lineRule="auto"/>
                  <w:jc w:val="right"/>
                </w:pPr>
              </w:pPrChange>
            </w:pPr>
            <w:del w:id="2195" w:author="impetus" w:date="2015-04-03T03:46:00Z">
              <w:r w:rsidRPr="00114795" w:rsidDel="00881584">
                <w:delText>2</w:delText>
              </w:r>
            </w:del>
          </w:p>
        </w:tc>
        <w:tc>
          <w:tcPr>
            <w:tcW w:w="7729" w:type="dxa"/>
            <w:tcBorders>
              <w:top w:val="nil"/>
              <w:left w:val="nil"/>
              <w:bottom w:val="single" w:sz="4" w:space="0" w:color="auto"/>
              <w:right w:val="single" w:sz="4" w:space="0" w:color="auto"/>
            </w:tcBorders>
            <w:shd w:val="clear" w:color="auto" w:fill="auto"/>
            <w:vAlign w:val="bottom"/>
          </w:tcPr>
          <w:p w:rsidR="00C834CE" w:rsidRPr="00114795" w:rsidDel="00881584" w:rsidRDefault="00C834CE">
            <w:pPr>
              <w:spacing w:before="120" w:after="120" w:line="300" w:lineRule="atLeast"/>
              <w:rPr>
                <w:del w:id="2196" w:author="impetus" w:date="2015-04-03T03:46:00Z"/>
              </w:rPr>
              <w:pPrChange w:id="2197" w:author="impetus" w:date="2015-04-03T03:46:00Z">
                <w:pPr>
                  <w:spacing w:after="0" w:line="240" w:lineRule="auto"/>
                </w:pPr>
              </w:pPrChange>
            </w:pPr>
            <w:del w:id="2198" w:author="impetus" w:date="2015-04-03T03:46:00Z">
              <w:r w:rsidRPr="00114795" w:rsidDel="00881584">
                <w:delText xml:space="preserve">Verify </w:delText>
              </w:r>
              <w:r w:rsidDel="00881584">
                <w:delText>admin UI</w:delText>
              </w:r>
            </w:del>
          </w:p>
        </w:tc>
      </w:tr>
      <w:tr w:rsidR="00C834CE" w:rsidRPr="00114795" w:rsidDel="00881584" w:rsidTr="00C834CE">
        <w:trPr>
          <w:trHeight w:val="286"/>
          <w:del w:id="2199" w:author="impetus" w:date="2015-04-03T03:46:00Z"/>
        </w:trPr>
        <w:tc>
          <w:tcPr>
            <w:tcW w:w="644" w:type="dxa"/>
            <w:tcBorders>
              <w:top w:val="nil"/>
              <w:left w:val="single" w:sz="4" w:space="0" w:color="auto"/>
              <w:bottom w:val="single" w:sz="4" w:space="0" w:color="auto"/>
              <w:right w:val="single" w:sz="4" w:space="0" w:color="auto"/>
            </w:tcBorders>
            <w:shd w:val="clear" w:color="auto" w:fill="auto"/>
            <w:vAlign w:val="bottom"/>
          </w:tcPr>
          <w:p w:rsidR="00C834CE" w:rsidRPr="00114795" w:rsidDel="00881584" w:rsidRDefault="00C834CE">
            <w:pPr>
              <w:spacing w:before="120" w:after="120" w:line="300" w:lineRule="atLeast"/>
              <w:jc w:val="right"/>
              <w:rPr>
                <w:del w:id="2200" w:author="impetus" w:date="2015-04-03T03:46:00Z"/>
              </w:rPr>
              <w:pPrChange w:id="2201" w:author="impetus" w:date="2015-04-03T03:46:00Z">
                <w:pPr>
                  <w:spacing w:after="0" w:line="240" w:lineRule="auto"/>
                  <w:jc w:val="right"/>
                </w:pPr>
              </w:pPrChange>
            </w:pPr>
            <w:del w:id="2202" w:author="impetus" w:date="2015-04-03T03:46:00Z">
              <w:r w:rsidRPr="00114795" w:rsidDel="00881584">
                <w:delText>3</w:delText>
              </w:r>
            </w:del>
          </w:p>
        </w:tc>
        <w:tc>
          <w:tcPr>
            <w:tcW w:w="7729" w:type="dxa"/>
            <w:tcBorders>
              <w:top w:val="nil"/>
              <w:left w:val="nil"/>
              <w:bottom w:val="single" w:sz="4" w:space="0" w:color="auto"/>
              <w:right w:val="single" w:sz="4" w:space="0" w:color="auto"/>
            </w:tcBorders>
            <w:shd w:val="clear" w:color="auto" w:fill="auto"/>
            <w:vAlign w:val="bottom"/>
          </w:tcPr>
          <w:p w:rsidR="00C834CE" w:rsidRPr="00114795" w:rsidDel="00881584" w:rsidRDefault="00C834CE">
            <w:pPr>
              <w:spacing w:before="120" w:after="120" w:line="300" w:lineRule="atLeast"/>
              <w:rPr>
                <w:del w:id="2203" w:author="impetus" w:date="2015-04-03T03:46:00Z"/>
              </w:rPr>
              <w:pPrChange w:id="2204" w:author="impetus" w:date="2015-04-03T03:46:00Z">
                <w:pPr>
                  <w:spacing w:after="0" w:line="240" w:lineRule="auto"/>
                </w:pPr>
              </w:pPrChange>
            </w:pPr>
            <w:del w:id="2205" w:author="impetus" w:date="2015-04-03T03:46:00Z">
              <w:r w:rsidRPr="00114795" w:rsidDel="00881584">
                <w:delText>Verify the Home Page on Different Mobiles</w:delText>
              </w:r>
            </w:del>
          </w:p>
        </w:tc>
      </w:tr>
      <w:tr w:rsidR="00C834CE" w:rsidRPr="00114795" w:rsidDel="00881584" w:rsidTr="00C834CE">
        <w:trPr>
          <w:trHeight w:val="286"/>
          <w:del w:id="2206" w:author="impetus" w:date="2015-04-03T03:46:00Z"/>
        </w:trPr>
        <w:tc>
          <w:tcPr>
            <w:tcW w:w="644" w:type="dxa"/>
            <w:tcBorders>
              <w:top w:val="nil"/>
              <w:left w:val="single" w:sz="4" w:space="0" w:color="auto"/>
              <w:bottom w:val="single" w:sz="4" w:space="0" w:color="auto"/>
              <w:right w:val="single" w:sz="4" w:space="0" w:color="auto"/>
            </w:tcBorders>
            <w:shd w:val="clear" w:color="auto" w:fill="auto"/>
            <w:vAlign w:val="bottom"/>
          </w:tcPr>
          <w:p w:rsidR="00C834CE" w:rsidRPr="00114795" w:rsidDel="00881584" w:rsidRDefault="00C834CE">
            <w:pPr>
              <w:spacing w:before="120" w:after="120" w:line="300" w:lineRule="atLeast"/>
              <w:jc w:val="right"/>
              <w:rPr>
                <w:del w:id="2207" w:author="impetus" w:date="2015-04-03T03:46:00Z"/>
              </w:rPr>
              <w:pPrChange w:id="2208" w:author="impetus" w:date="2015-04-03T03:46:00Z">
                <w:pPr>
                  <w:spacing w:after="0" w:line="240" w:lineRule="auto"/>
                  <w:jc w:val="right"/>
                </w:pPr>
              </w:pPrChange>
            </w:pPr>
          </w:p>
        </w:tc>
        <w:tc>
          <w:tcPr>
            <w:tcW w:w="7729" w:type="dxa"/>
            <w:tcBorders>
              <w:top w:val="nil"/>
              <w:left w:val="nil"/>
              <w:bottom w:val="single" w:sz="4" w:space="0" w:color="auto"/>
              <w:right w:val="single" w:sz="4" w:space="0" w:color="auto"/>
            </w:tcBorders>
            <w:shd w:val="clear" w:color="auto" w:fill="auto"/>
            <w:vAlign w:val="bottom"/>
          </w:tcPr>
          <w:p w:rsidR="00C834CE" w:rsidRPr="00114795" w:rsidDel="00881584" w:rsidRDefault="00C834CE">
            <w:pPr>
              <w:spacing w:before="120" w:after="120" w:line="300" w:lineRule="atLeast"/>
              <w:rPr>
                <w:del w:id="2209" w:author="impetus" w:date="2015-04-03T03:46:00Z"/>
              </w:rPr>
              <w:pPrChange w:id="2210" w:author="impetus" w:date="2015-04-03T03:46:00Z">
                <w:pPr>
                  <w:spacing w:after="0" w:line="240" w:lineRule="auto"/>
                </w:pPr>
              </w:pPrChange>
            </w:pPr>
          </w:p>
        </w:tc>
      </w:tr>
      <w:tr w:rsidR="00C834CE" w:rsidRPr="00114795" w:rsidDel="00881584" w:rsidTr="00C834CE">
        <w:trPr>
          <w:trHeight w:val="286"/>
          <w:del w:id="2211" w:author="impetus" w:date="2015-04-03T03:46:00Z"/>
        </w:trPr>
        <w:tc>
          <w:tcPr>
            <w:tcW w:w="644" w:type="dxa"/>
            <w:tcBorders>
              <w:top w:val="nil"/>
              <w:left w:val="single" w:sz="4" w:space="0" w:color="auto"/>
              <w:bottom w:val="single" w:sz="4" w:space="0" w:color="auto"/>
              <w:right w:val="single" w:sz="4" w:space="0" w:color="auto"/>
            </w:tcBorders>
            <w:shd w:val="clear" w:color="auto" w:fill="auto"/>
            <w:vAlign w:val="bottom"/>
          </w:tcPr>
          <w:p w:rsidR="00C834CE" w:rsidRPr="00114795" w:rsidDel="00881584" w:rsidRDefault="00C834CE">
            <w:pPr>
              <w:spacing w:before="120" w:after="120" w:line="300" w:lineRule="atLeast"/>
              <w:jc w:val="right"/>
              <w:rPr>
                <w:del w:id="2212" w:author="impetus" w:date="2015-04-03T03:46:00Z"/>
              </w:rPr>
              <w:pPrChange w:id="2213" w:author="impetus" w:date="2015-04-03T03:46:00Z">
                <w:pPr>
                  <w:spacing w:after="0" w:line="240" w:lineRule="auto"/>
                  <w:jc w:val="right"/>
                </w:pPr>
              </w:pPrChange>
            </w:pPr>
            <w:del w:id="2214" w:author="impetus" w:date="2015-04-03T03:46:00Z">
              <w:r w:rsidDel="00881584">
                <w:delText>4</w:delText>
              </w:r>
            </w:del>
          </w:p>
        </w:tc>
        <w:tc>
          <w:tcPr>
            <w:tcW w:w="7729" w:type="dxa"/>
            <w:tcBorders>
              <w:top w:val="nil"/>
              <w:left w:val="nil"/>
              <w:bottom w:val="single" w:sz="4" w:space="0" w:color="auto"/>
              <w:right w:val="single" w:sz="4" w:space="0" w:color="auto"/>
            </w:tcBorders>
            <w:shd w:val="clear" w:color="auto" w:fill="auto"/>
            <w:vAlign w:val="bottom"/>
          </w:tcPr>
          <w:p w:rsidR="00C834CE" w:rsidRPr="00114795" w:rsidDel="00881584" w:rsidRDefault="00C834CE">
            <w:pPr>
              <w:spacing w:before="120" w:after="120" w:line="300" w:lineRule="atLeast"/>
              <w:rPr>
                <w:del w:id="2215" w:author="impetus" w:date="2015-04-03T03:46:00Z"/>
              </w:rPr>
              <w:pPrChange w:id="2216" w:author="impetus" w:date="2015-04-03T03:46:00Z">
                <w:pPr>
                  <w:spacing w:after="0" w:line="240" w:lineRule="auto"/>
                </w:pPr>
              </w:pPrChange>
            </w:pPr>
            <w:del w:id="2217" w:author="impetus" w:date="2015-04-03T03:46:00Z">
              <w:r w:rsidDel="00881584">
                <w:delText>Verify Punch module</w:delText>
              </w:r>
            </w:del>
          </w:p>
        </w:tc>
      </w:tr>
      <w:tr w:rsidR="00C834CE" w:rsidRPr="00114795" w:rsidDel="00881584" w:rsidTr="00C834CE">
        <w:trPr>
          <w:trHeight w:val="286"/>
          <w:del w:id="2218" w:author="impetus" w:date="2015-04-03T03:46:00Z"/>
        </w:trPr>
        <w:tc>
          <w:tcPr>
            <w:tcW w:w="644" w:type="dxa"/>
            <w:tcBorders>
              <w:top w:val="nil"/>
              <w:left w:val="single" w:sz="4" w:space="0" w:color="auto"/>
              <w:bottom w:val="single" w:sz="4" w:space="0" w:color="auto"/>
              <w:right w:val="single" w:sz="4" w:space="0" w:color="auto"/>
            </w:tcBorders>
            <w:shd w:val="clear" w:color="auto" w:fill="auto"/>
            <w:vAlign w:val="bottom"/>
          </w:tcPr>
          <w:p w:rsidR="00C834CE" w:rsidRPr="00114795" w:rsidDel="00881584" w:rsidRDefault="00C834CE">
            <w:pPr>
              <w:spacing w:before="120" w:after="120" w:line="300" w:lineRule="atLeast"/>
              <w:jc w:val="right"/>
              <w:rPr>
                <w:del w:id="2219" w:author="impetus" w:date="2015-04-03T03:46:00Z"/>
              </w:rPr>
              <w:pPrChange w:id="2220" w:author="impetus" w:date="2015-04-03T03:46:00Z">
                <w:pPr>
                  <w:spacing w:after="0" w:line="240" w:lineRule="auto"/>
                  <w:jc w:val="right"/>
                </w:pPr>
              </w:pPrChange>
            </w:pPr>
            <w:del w:id="2221" w:author="impetus" w:date="2015-04-03T03:46:00Z">
              <w:r w:rsidDel="00881584">
                <w:delText>5</w:delText>
              </w:r>
            </w:del>
          </w:p>
        </w:tc>
        <w:tc>
          <w:tcPr>
            <w:tcW w:w="7729" w:type="dxa"/>
            <w:tcBorders>
              <w:top w:val="nil"/>
              <w:left w:val="nil"/>
              <w:bottom w:val="single" w:sz="4" w:space="0" w:color="auto"/>
              <w:right w:val="single" w:sz="4" w:space="0" w:color="auto"/>
            </w:tcBorders>
            <w:shd w:val="clear" w:color="auto" w:fill="auto"/>
            <w:vAlign w:val="bottom"/>
          </w:tcPr>
          <w:p w:rsidR="00C834CE" w:rsidRPr="00114795" w:rsidDel="00881584" w:rsidRDefault="00C834CE">
            <w:pPr>
              <w:spacing w:before="120" w:after="120" w:line="300" w:lineRule="atLeast"/>
              <w:rPr>
                <w:del w:id="2222" w:author="impetus" w:date="2015-04-03T03:46:00Z"/>
              </w:rPr>
              <w:pPrChange w:id="2223" w:author="impetus" w:date="2015-04-03T03:46:00Z">
                <w:pPr>
                  <w:spacing w:after="0" w:line="240" w:lineRule="auto"/>
                </w:pPr>
              </w:pPrChange>
            </w:pPr>
            <w:del w:id="2224" w:author="impetus" w:date="2015-04-03T03:46:00Z">
              <w:r w:rsidRPr="00114795" w:rsidDel="00881584">
                <w:delText>Veri</w:delText>
              </w:r>
              <w:r w:rsidDel="00881584">
                <w:delText>fy Timecard Employee module</w:delText>
              </w:r>
            </w:del>
          </w:p>
        </w:tc>
      </w:tr>
      <w:tr w:rsidR="00C834CE" w:rsidRPr="00114795" w:rsidDel="00881584" w:rsidTr="00C834CE">
        <w:trPr>
          <w:trHeight w:val="286"/>
          <w:del w:id="2225" w:author="impetus" w:date="2015-04-03T03:46:00Z"/>
        </w:trPr>
        <w:tc>
          <w:tcPr>
            <w:tcW w:w="644" w:type="dxa"/>
            <w:tcBorders>
              <w:top w:val="nil"/>
              <w:left w:val="single" w:sz="4" w:space="0" w:color="auto"/>
              <w:bottom w:val="single" w:sz="4" w:space="0" w:color="auto"/>
              <w:right w:val="single" w:sz="4" w:space="0" w:color="auto"/>
            </w:tcBorders>
            <w:shd w:val="clear" w:color="auto" w:fill="auto"/>
            <w:vAlign w:val="bottom"/>
          </w:tcPr>
          <w:p w:rsidR="00C834CE" w:rsidRPr="00114795" w:rsidDel="00881584" w:rsidRDefault="00C834CE">
            <w:pPr>
              <w:spacing w:before="120" w:after="120" w:line="300" w:lineRule="atLeast"/>
              <w:jc w:val="right"/>
              <w:rPr>
                <w:del w:id="2226" w:author="impetus" w:date="2015-04-03T03:46:00Z"/>
              </w:rPr>
              <w:pPrChange w:id="2227" w:author="impetus" w:date="2015-04-03T03:46:00Z">
                <w:pPr>
                  <w:spacing w:after="0" w:line="240" w:lineRule="auto"/>
                  <w:jc w:val="right"/>
                </w:pPr>
              </w:pPrChange>
            </w:pPr>
            <w:del w:id="2228" w:author="impetus" w:date="2015-04-03T03:46:00Z">
              <w:r w:rsidDel="00881584">
                <w:delText>6</w:delText>
              </w:r>
            </w:del>
          </w:p>
        </w:tc>
        <w:tc>
          <w:tcPr>
            <w:tcW w:w="7729" w:type="dxa"/>
            <w:tcBorders>
              <w:top w:val="nil"/>
              <w:left w:val="nil"/>
              <w:bottom w:val="single" w:sz="4" w:space="0" w:color="auto"/>
              <w:right w:val="single" w:sz="4" w:space="0" w:color="auto"/>
            </w:tcBorders>
            <w:shd w:val="clear" w:color="auto" w:fill="auto"/>
            <w:vAlign w:val="bottom"/>
          </w:tcPr>
          <w:p w:rsidR="00C834CE" w:rsidRPr="00114795" w:rsidDel="00881584" w:rsidRDefault="00C834CE">
            <w:pPr>
              <w:spacing w:before="120" w:after="120" w:line="300" w:lineRule="atLeast"/>
              <w:rPr>
                <w:del w:id="2229" w:author="impetus" w:date="2015-04-03T03:46:00Z"/>
              </w:rPr>
              <w:pPrChange w:id="2230" w:author="impetus" w:date="2015-04-03T03:46:00Z">
                <w:pPr>
                  <w:spacing w:after="0" w:line="240" w:lineRule="auto"/>
                </w:pPr>
              </w:pPrChange>
            </w:pPr>
            <w:del w:id="2231" w:author="impetus" w:date="2015-04-03T03:46:00Z">
              <w:r w:rsidRPr="00114795" w:rsidDel="00881584">
                <w:delText xml:space="preserve">Verify </w:delText>
              </w:r>
              <w:r w:rsidDel="00881584">
                <w:delText>Timecard Manager Module</w:delText>
              </w:r>
            </w:del>
          </w:p>
        </w:tc>
      </w:tr>
    </w:tbl>
    <w:p w:rsidR="00110004" w:rsidRPr="00AA13E8" w:rsidDel="00881584" w:rsidRDefault="00110004">
      <w:pPr>
        <w:pStyle w:val="NormalWeb"/>
        <w:shd w:val="clear" w:color="auto" w:fill="FFFFFF"/>
        <w:spacing w:before="120" w:beforeAutospacing="0" w:after="120" w:afterAutospacing="0" w:line="300" w:lineRule="atLeast"/>
        <w:jc w:val="both"/>
        <w:rPr>
          <w:del w:id="2232" w:author="impetus" w:date="2015-04-03T03:46:00Z"/>
          <w:rFonts w:asciiTheme="minorHAnsi" w:hAnsiTheme="minorHAnsi" w:cstheme="minorHAnsi"/>
          <w:sz w:val="20"/>
          <w:szCs w:val="20"/>
        </w:rPr>
        <w:pPrChange w:id="2233" w:author="impetus" w:date="2015-04-03T03:46:00Z">
          <w:pPr>
            <w:pStyle w:val="NormalWeb"/>
            <w:shd w:val="clear" w:color="auto" w:fill="FFFFFF"/>
            <w:spacing w:before="0" w:beforeAutospacing="0" w:after="369" w:afterAutospacing="0" w:line="300" w:lineRule="atLeast"/>
            <w:jc w:val="both"/>
          </w:pPr>
        </w:pPrChange>
      </w:pPr>
    </w:p>
    <w:p w:rsidR="00A80FCB" w:rsidRPr="00DB1C99" w:rsidDel="00881584" w:rsidRDefault="00A80FCB">
      <w:pPr>
        <w:pStyle w:val="Heading2"/>
        <w:spacing w:before="120" w:after="120" w:line="300" w:lineRule="atLeast"/>
        <w:rPr>
          <w:del w:id="2234" w:author="impetus" w:date="2015-04-03T03:46:00Z"/>
          <w:rStyle w:val="Strong"/>
          <w:rFonts w:asciiTheme="minorHAnsi" w:eastAsiaTheme="minorHAnsi" w:hAnsiTheme="minorHAnsi" w:cstheme="minorBidi"/>
          <w:b/>
          <w:bCs/>
          <w:color w:val="auto"/>
          <w:sz w:val="22"/>
          <w:szCs w:val="22"/>
        </w:rPr>
        <w:pPrChange w:id="2235" w:author="impetus" w:date="2015-04-03T03:46:00Z">
          <w:pPr>
            <w:pStyle w:val="Heading2"/>
          </w:pPr>
        </w:pPrChange>
      </w:pPr>
      <w:bookmarkStart w:id="2236" w:name="_Toc354664808"/>
      <w:del w:id="2237" w:author="impetus" w:date="2015-04-03T03:46:00Z">
        <w:r w:rsidRPr="00DB1C99" w:rsidDel="00881584">
          <w:rPr>
            <w:rStyle w:val="Strong"/>
            <w:b/>
            <w:bCs/>
          </w:rPr>
          <w:delText>1</w:delText>
        </w:r>
        <w:r w:rsidR="00F55D1F" w:rsidDel="00881584">
          <w:rPr>
            <w:rStyle w:val="Strong"/>
            <w:b/>
            <w:bCs/>
          </w:rPr>
          <w:delText>0</w:delText>
        </w:r>
        <w:r w:rsidRPr="00DB1C99" w:rsidDel="00881584">
          <w:rPr>
            <w:rStyle w:val="Strong"/>
            <w:b/>
            <w:bCs/>
          </w:rPr>
          <w:delText>.0 FEATURES NOT TO BE TESTED</w:delText>
        </w:r>
        <w:bookmarkEnd w:id="2236"/>
      </w:del>
    </w:p>
    <w:p w:rsidR="004346D3" w:rsidDel="00881584" w:rsidRDefault="004346D3">
      <w:pPr>
        <w:spacing w:before="120" w:after="120" w:line="300" w:lineRule="atLeast"/>
        <w:rPr>
          <w:del w:id="2238" w:author="impetus" w:date="2015-04-03T03:46:00Z"/>
        </w:rPr>
        <w:pPrChange w:id="2239" w:author="impetus" w:date="2015-04-03T03:46:00Z">
          <w:pPr/>
        </w:pPrChange>
      </w:pPr>
      <w:del w:id="2240" w:author="impetus" w:date="2015-04-03T03:46:00Z">
        <w:r w:rsidDel="00881584">
          <w:delText xml:space="preserve">Following are the Out of scope items that will be excluded during functional testing </w:delText>
        </w:r>
        <w:r w:rsidRPr="00113F8C" w:rsidDel="00881584">
          <w:delText>apart from the above listed in section 3.1.1;</w:delText>
        </w:r>
      </w:del>
    </w:p>
    <w:tbl>
      <w:tblPr>
        <w:tblW w:w="8209" w:type="dxa"/>
        <w:tblInd w:w="93" w:type="dxa"/>
        <w:tblLook w:val="04A0" w:firstRow="1" w:lastRow="0" w:firstColumn="1" w:lastColumn="0" w:noHBand="0" w:noVBand="1"/>
      </w:tblPr>
      <w:tblGrid>
        <w:gridCol w:w="874"/>
        <w:gridCol w:w="7335"/>
      </w:tblGrid>
      <w:tr w:rsidR="003D0716" w:rsidRPr="00114795" w:rsidDel="00881584" w:rsidTr="009745A5">
        <w:trPr>
          <w:trHeight w:val="262"/>
          <w:del w:id="2241" w:author="impetus" w:date="2015-04-03T03:46:00Z"/>
        </w:trPr>
        <w:tc>
          <w:tcPr>
            <w:tcW w:w="87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bottom"/>
            <w:hideMark/>
          </w:tcPr>
          <w:p w:rsidR="003D0716" w:rsidRPr="00114795" w:rsidDel="00881584" w:rsidRDefault="003D0716">
            <w:pPr>
              <w:spacing w:before="120" w:after="120" w:line="300" w:lineRule="atLeast"/>
              <w:jc w:val="center"/>
              <w:rPr>
                <w:del w:id="2242" w:author="impetus" w:date="2015-04-03T03:46:00Z"/>
                <w:b/>
              </w:rPr>
              <w:pPrChange w:id="2243" w:author="impetus" w:date="2015-04-03T03:46:00Z">
                <w:pPr>
                  <w:spacing w:after="0" w:line="240" w:lineRule="auto"/>
                  <w:jc w:val="center"/>
                </w:pPr>
              </w:pPrChange>
            </w:pPr>
            <w:del w:id="2244" w:author="impetus" w:date="2015-04-03T03:46:00Z">
              <w:r w:rsidRPr="00114795" w:rsidDel="00881584">
                <w:rPr>
                  <w:b/>
                </w:rPr>
                <w:delText>S#</w:delText>
              </w:r>
            </w:del>
          </w:p>
        </w:tc>
        <w:tc>
          <w:tcPr>
            <w:tcW w:w="7335" w:type="dxa"/>
            <w:tcBorders>
              <w:top w:val="single" w:sz="4" w:space="0" w:color="auto"/>
              <w:left w:val="nil"/>
              <w:bottom w:val="single" w:sz="4" w:space="0" w:color="auto"/>
              <w:right w:val="single" w:sz="4" w:space="0" w:color="auto"/>
            </w:tcBorders>
            <w:shd w:val="clear" w:color="auto" w:fill="B6DDE8" w:themeFill="accent5" w:themeFillTint="66"/>
            <w:vAlign w:val="bottom"/>
            <w:hideMark/>
          </w:tcPr>
          <w:p w:rsidR="003D0716" w:rsidRPr="00114795" w:rsidDel="00881584" w:rsidRDefault="003D0716">
            <w:pPr>
              <w:pStyle w:val="ListParagraph"/>
              <w:spacing w:before="120" w:after="120" w:line="300" w:lineRule="atLeast"/>
              <w:ind w:left="432"/>
              <w:rPr>
                <w:del w:id="2245" w:author="impetus" w:date="2015-04-03T03:46:00Z"/>
                <w:b/>
              </w:rPr>
              <w:pPrChange w:id="2246" w:author="impetus" w:date="2015-04-03T03:46:00Z">
                <w:pPr>
                  <w:pStyle w:val="ListParagraph"/>
                  <w:ind w:left="432"/>
                </w:pPr>
              </w:pPrChange>
            </w:pPr>
            <w:del w:id="2247" w:author="impetus" w:date="2015-04-03T03:46:00Z">
              <w:r w:rsidRPr="00114795" w:rsidDel="00881584">
                <w:rPr>
                  <w:b/>
                </w:rPr>
                <w:delText>Features/Test Condition</w:delText>
              </w:r>
            </w:del>
          </w:p>
        </w:tc>
      </w:tr>
      <w:tr w:rsidR="003D0716" w:rsidRPr="00114795" w:rsidDel="00881584" w:rsidTr="009745A5">
        <w:trPr>
          <w:trHeight w:val="262"/>
          <w:del w:id="2248" w:author="impetus" w:date="2015-04-03T03:46:00Z"/>
        </w:trPr>
        <w:tc>
          <w:tcPr>
            <w:tcW w:w="87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D0716" w:rsidRPr="00FD4E6B" w:rsidDel="00881584" w:rsidRDefault="003D0716">
            <w:pPr>
              <w:spacing w:before="120" w:after="120" w:line="300" w:lineRule="atLeast"/>
              <w:jc w:val="center"/>
              <w:rPr>
                <w:del w:id="2249" w:author="impetus" w:date="2015-04-03T03:46:00Z"/>
                <w:b/>
              </w:rPr>
              <w:pPrChange w:id="2250" w:author="impetus" w:date="2015-04-03T03:46:00Z">
                <w:pPr>
                  <w:spacing w:after="0" w:line="240" w:lineRule="auto"/>
                  <w:jc w:val="center"/>
                </w:pPr>
              </w:pPrChange>
            </w:pPr>
            <w:del w:id="2251" w:author="impetus" w:date="2015-04-03T03:46:00Z">
              <w:r w:rsidRPr="00FD4E6B" w:rsidDel="00881584">
                <w:rPr>
                  <w:b/>
                </w:rPr>
                <w:delText>1</w:delText>
              </w:r>
            </w:del>
          </w:p>
        </w:tc>
        <w:tc>
          <w:tcPr>
            <w:tcW w:w="7335" w:type="dxa"/>
            <w:tcBorders>
              <w:top w:val="single" w:sz="4" w:space="0" w:color="auto"/>
              <w:left w:val="nil"/>
              <w:bottom w:val="single" w:sz="4" w:space="0" w:color="auto"/>
              <w:right w:val="single" w:sz="4" w:space="0" w:color="auto"/>
            </w:tcBorders>
            <w:shd w:val="clear" w:color="auto" w:fill="auto"/>
            <w:vAlign w:val="bottom"/>
            <w:hideMark/>
          </w:tcPr>
          <w:p w:rsidR="003D0716" w:rsidRPr="00FD4E6B" w:rsidDel="00881584" w:rsidRDefault="003D0716">
            <w:pPr>
              <w:pStyle w:val="ListParagraph"/>
              <w:spacing w:before="120" w:after="120" w:line="300" w:lineRule="atLeast"/>
              <w:ind w:left="432"/>
              <w:jc w:val="center"/>
              <w:rPr>
                <w:del w:id="2252" w:author="impetus" w:date="2015-04-03T03:46:00Z"/>
                <w:b/>
              </w:rPr>
              <w:pPrChange w:id="2253" w:author="impetus" w:date="2015-04-03T03:46:00Z">
                <w:pPr>
                  <w:pStyle w:val="ListParagraph"/>
                  <w:ind w:left="432"/>
                  <w:jc w:val="center"/>
                </w:pPr>
              </w:pPrChange>
            </w:pPr>
            <w:del w:id="2254" w:author="impetus" w:date="2015-04-03T03:46:00Z">
              <w:r w:rsidDel="00881584">
                <w:rPr>
                  <w:b/>
                </w:rPr>
                <w:delText>Time-Off Requests</w:delText>
              </w:r>
            </w:del>
          </w:p>
        </w:tc>
      </w:tr>
      <w:tr w:rsidR="003D0716" w:rsidRPr="00114795" w:rsidDel="00881584" w:rsidTr="009745A5">
        <w:trPr>
          <w:trHeight w:val="262"/>
          <w:del w:id="2255" w:author="impetus" w:date="2015-04-03T03:46:00Z"/>
        </w:trPr>
        <w:tc>
          <w:tcPr>
            <w:tcW w:w="87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D0716" w:rsidRPr="00FD4E6B" w:rsidDel="00881584" w:rsidRDefault="003D0716">
            <w:pPr>
              <w:spacing w:before="120" w:after="120" w:line="300" w:lineRule="atLeast"/>
              <w:jc w:val="center"/>
              <w:rPr>
                <w:del w:id="2256" w:author="impetus" w:date="2015-04-03T03:46:00Z"/>
                <w:b/>
              </w:rPr>
              <w:pPrChange w:id="2257" w:author="impetus" w:date="2015-04-03T03:46:00Z">
                <w:pPr>
                  <w:spacing w:after="0" w:line="240" w:lineRule="auto"/>
                  <w:jc w:val="center"/>
                </w:pPr>
              </w:pPrChange>
            </w:pPr>
            <w:del w:id="2258" w:author="impetus" w:date="2015-04-03T03:46:00Z">
              <w:r w:rsidRPr="00FD4E6B" w:rsidDel="00881584">
                <w:rPr>
                  <w:b/>
                </w:rPr>
                <w:delText>2</w:delText>
              </w:r>
            </w:del>
          </w:p>
        </w:tc>
        <w:tc>
          <w:tcPr>
            <w:tcW w:w="7335" w:type="dxa"/>
            <w:tcBorders>
              <w:top w:val="single" w:sz="4" w:space="0" w:color="auto"/>
              <w:left w:val="nil"/>
              <w:bottom w:val="single" w:sz="4" w:space="0" w:color="auto"/>
              <w:right w:val="single" w:sz="4" w:space="0" w:color="auto"/>
            </w:tcBorders>
            <w:shd w:val="clear" w:color="auto" w:fill="auto"/>
            <w:vAlign w:val="bottom"/>
            <w:hideMark/>
          </w:tcPr>
          <w:p w:rsidR="003D0716" w:rsidRPr="00FD4E6B" w:rsidDel="00881584" w:rsidRDefault="003D0716">
            <w:pPr>
              <w:pStyle w:val="ListParagraph"/>
              <w:spacing w:before="120" w:after="120" w:line="300" w:lineRule="atLeast"/>
              <w:ind w:left="432"/>
              <w:jc w:val="center"/>
              <w:rPr>
                <w:del w:id="2259" w:author="impetus" w:date="2015-04-03T03:46:00Z"/>
                <w:b/>
              </w:rPr>
              <w:pPrChange w:id="2260" w:author="impetus" w:date="2015-04-03T03:46:00Z">
                <w:pPr>
                  <w:pStyle w:val="ListParagraph"/>
                  <w:ind w:left="432"/>
                  <w:jc w:val="center"/>
                </w:pPr>
              </w:pPrChange>
            </w:pPr>
            <w:del w:id="2261" w:author="impetus" w:date="2015-04-03T03:46:00Z">
              <w:r w:rsidDel="00881584">
                <w:rPr>
                  <w:b/>
                </w:rPr>
                <w:delText>Exceptions</w:delText>
              </w:r>
            </w:del>
          </w:p>
        </w:tc>
      </w:tr>
    </w:tbl>
    <w:p w:rsidR="003D0716" w:rsidDel="00881584" w:rsidRDefault="003D0716">
      <w:pPr>
        <w:pStyle w:val="Heading2"/>
        <w:spacing w:before="120" w:after="120" w:line="300" w:lineRule="atLeast"/>
        <w:rPr>
          <w:del w:id="2262" w:author="impetus" w:date="2015-04-03T03:46:00Z"/>
          <w:rStyle w:val="Strong"/>
          <w:rFonts w:asciiTheme="minorHAnsi" w:eastAsiaTheme="minorHAnsi" w:hAnsiTheme="minorHAnsi" w:cstheme="minorBidi"/>
          <w:b/>
          <w:bCs/>
          <w:color w:val="auto"/>
          <w:sz w:val="22"/>
          <w:szCs w:val="22"/>
        </w:rPr>
        <w:pPrChange w:id="2263" w:author="impetus" w:date="2015-04-03T03:46:00Z">
          <w:pPr>
            <w:pStyle w:val="Heading2"/>
          </w:pPr>
        </w:pPrChange>
      </w:pPr>
    </w:p>
    <w:p w:rsidR="003D0716" w:rsidDel="00881584" w:rsidRDefault="003D0716">
      <w:pPr>
        <w:spacing w:before="120" w:after="120" w:line="300" w:lineRule="atLeast"/>
        <w:rPr>
          <w:del w:id="2264" w:author="impetus" w:date="2015-04-03T03:46:00Z"/>
        </w:rPr>
        <w:pPrChange w:id="2265" w:author="impetus" w:date="2015-04-03T03:46:00Z">
          <w:pPr/>
        </w:pPrChange>
      </w:pPr>
    </w:p>
    <w:p w:rsidR="000F72AC" w:rsidDel="00881584" w:rsidRDefault="000F72AC">
      <w:pPr>
        <w:pStyle w:val="Heading2"/>
        <w:spacing w:before="120" w:after="120" w:line="300" w:lineRule="atLeast"/>
        <w:rPr>
          <w:ins w:id="2266" w:author="Pallavi Chaudhary" w:date="2013-09-20T11:29:00Z"/>
          <w:del w:id="2267" w:author="impetus" w:date="2015-04-03T03:46:00Z"/>
          <w:rStyle w:val="Strong"/>
          <w:rFonts w:asciiTheme="minorHAnsi" w:eastAsiaTheme="minorHAnsi" w:hAnsiTheme="minorHAnsi" w:cstheme="minorBidi"/>
          <w:b/>
          <w:bCs/>
          <w:color w:val="auto"/>
          <w:sz w:val="22"/>
          <w:szCs w:val="22"/>
        </w:rPr>
        <w:pPrChange w:id="2268" w:author="impetus" w:date="2015-04-03T03:46:00Z">
          <w:pPr>
            <w:pStyle w:val="Heading2"/>
          </w:pPr>
        </w:pPrChange>
      </w:pPr>
      <w:bookmarkStart w:id="2269" w:name="_Toc354664809"/>
    </w:p>
    <w:p w:rsidR="00A80FCB" w:rsidRPr="00DB1C99" w:rsidDel="00881584" w:rsidRDefault="00A80FCB">
      <w:pPr>
        <w:pStyle w:val="Heading2"/>
        <w:spacing w:before="120" w:after="120" w:line="300" w:lineRule="atLeast"/>
        <w:rPr>
          <w:del w:id="2270" w:author="impetus" w:date="2015-04-03T03:46:00Z"/>
          <w:rStyle w:val="Strong"/>
          <w:rFonts w:asciiTheme="minorHAnsi" w:eastAsiaTheme="minorHAnsi" w:hAnsiTheme="minorHAnsi" w:cstheme="minorBidi"/>
          <w:b/>
          <w:bCs/>
          <w:color w:val="auto"/>
          <w:sz w:val="22"/>
          <w:szCs w:val="22"/>
        </w:rPr>
        <w:pPrChange w:id="2271" w:author="impetus" w:date="2015-04-03T03:46:00Z">
          <w:pPr>
            <w:pStyle w:val="Heading2"/>
          </w:pPr>
        </w:pPrChange>
      </w:pPr>
      <w:del w:id="2272" w:author="impetus" w:date="2015-04-03T03:46:00Z">
        <w:r w:rsidRPr="00DB1C99" w:rsidDel="00881584">
          <w:rPr>
            <w:rStyle w:val="Strong"/>
            <w:b/>
            <w:bCs/>
          </w:rPr>
          <w:delText>1</w:delText>
        </w:r>
        <w:r w:rsidR="00F55D1F" w:rsidDel="00881584">
          <w:rPr>
            <w:rStyle w:val="Strong"/>
            <w:b/>
            <w:bCs/>
          </w:rPr>
          <w:delText>1</w:delText>
        </w:r>
        <w:r w:rsidRPr="00DB1C99" w:rsidDel="00881584">
          <w:rPr>
            <w:rStyle w:val="Strong"/>
            <w:b/>
            <w:bCs/>
          </w:rPr>
          <w:delText xml:space="preserve">.0 </w:delText>
        </w:r>
        <w:r w:rsidR="00F04FF8" w:rsidRPr="0051068C" w:rsidDel="00881584">
          <w:rPr>
            <w:rStyle w:val="Strong"/>
            <w:b/>
            <w:bCs/>
          </w:rPr>
          <w:delText>RESOURCES</w:delText>
        </w:r>
        <w:r w:rsidRPr="00DB1C99" w:rsidDel="00881584">
          <w:rPr>
            <w:rStyle w:val="Strong"/>
            <w:b/>
            <w:bCs/>
          </w:rPr>
          <w:delText>/ROLES &amp; RESPONSIBILITIES</w:delText>
        </w:r>
        <w:bookmarkEnd w:id="2269"/>
      </w:del>
    </w:p>
    <w:p w:rsidR="00D65B22" w:rsidRPr="00D65B22" w:rsidDel="00881584" w:rsidRDefault="00D65B22">
      <w:pPr>
        <w:pStyle w:val="Heading1"/>
        <w:shd w:val="pct20" w:color="auto" w:fill="FFFFFF"/>
        <w:spacing w:before="120" w:after="120" w:line="300" w:lineRule="atLeast"/>
        <w:rPr>
          <w:del w:id="2273" w:author="impetus" w:date="2015-04-03T03:46:00Z"/>
          <w:rFonts w:asciiTheme="minorHAnsi" w:hAnsiTheme="minorHAnsi"/>
          <w:sz w:val="22"/>
          <w:szCs w:val="22"/>
        </w:rPr>
        <w:pPrChange w:id="2274" w:author="impetus" w:date="2015-04-03T03:46:00Z">
          <w:pPr>
            <w:pStyle w:val="Heading1"/>
            <w:shd w:val="pct20" w:color="auto" w:fill="FFFFFF"/>
          </w:pPr>
        </w:pPrChange>
      </w:pPr>
      <w:bookmarkStart w:id="2275" w:name="_Toc246328768"/>
      <w:bookmarkStart w:id="2276" w:name="_Toc354664810"/>
      <w:del w:id="2277" w:author="impetus" w:date="2015-04-03T03:46:00Z">
        <w:r w:rsidRPr="00D65B22" w:rsidDel="00881584">
          <w:rPr>
            <w:rFonts w:asciiTheme="minorHAnsi" w:hAnsiTheme="minorHAnsi"/>
            <w:sz w:val="22"/>
            <w:szCs w:val="22"/>
          </w:rPr>
          <w:delText>Team Members and Roles</w:delText>
        </w:r>
        <w:bookmarkEnd w:id="2275"/>
      </w:del>
    </w:p>
    <w:p w:rsidR="00D65B22" w:rsidDel="00881584" w:rsidRDefault="00D65B22">
      <w:pPr>
        <w:spacing w:before="120" w:after="120" w:line="300" w:lineRule="atLeast"/>
        <w:ind w:left="720"/>
        <w:rPr>
          <w:del w:id="2278" w:author="impetus" w:date="2015-04-03T03:46:00Z"/>
          <w:b/>
          <w:iCs/>
          <w:sz w:val="24"/>
          <w:szCs w:val="24"/>
        </w:rPr>
        <w:pPrChange w:id="2279" w:author="impetus" w:date="2015-04-03T03:46:00Z">
          <w:pPr>
            <w:ind w:left="720"/>
          </w:pPr>
        </w:pPrChange>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3258"/>
      </w:tblGrid>
      <w:tr w:rsidR="00D65B22" w:rsidRPr="004167F0" w:rsidDel="00881584" w:rsidTr="00056D71">
        <w:trPr>
          <w:del w:id="2280" w:author="impetus" w:date="2015-04-03T03:46:00Z"/>
        </w:trPr>
        <w:tc>
          <w:tcPr>
            <w:tcW w:w="2880" w:type="dxa"/>
            <w:shd w:val="clear" w:color="auto" w:fill="B6DDE8" w:themeFill="accent5" w:themeFillTint="66"/>
          </w:tcPr>
          <w:p w:rsidR="00D65B22" w:rsidRPr="00D65B22" w:rsidDel="00881584" w:rsidRDefault="00D65B22">
            <w:pPr>
              <w:pStyle w:val="BodyText"/>
              <w:tabs>
                <w:tab w:val="num" w:pos="720"/>
              </w:tabs>
              <w:spacing w:before="120" w:after="120"/>
              <w:rPr>
                <w:del w:id="2281" w:author="impetus" w:date="2015-04-03T03:46:00Z"/>
                <w:rFonts w:asciiTheme="minorHAnsi" w:hAnsiTheme="minorHAnsi"/>
                <w:sz w:val="22"/>
              </w:rPr>
              <w:pPrChange w:id="2282" w:author="impetus" w:date="2015-04-03T03:46:00Z">
                <w:pPr>
                  <w:pStyle w:val="BodyText"/>
                  <w:tabs>
                    <w:tab w:val="num" w:pos="720"/>
                  </w:tabs>
                </w:pPr>
              </w:pPrChange>
            </w:pPr>
            <w:del w:id="2283" w:author="impetus" w:date="2015-04-03T03:46:00Z">
              <w:r w:rsidRPr="00D65B22" w:rsidDel="00881584">
                <w:rPr>
                  <w:rFonts w:asciiTheme="minorHAnsi" w:hAnsiTheme="minorHAnsi"/>
                  <w:sz w:val="22"/>
                </w:rPr>
                <w:delText>Name</w:delText>
              </w:r>
            </w:del>
          </w:p>
        </w:tc>
        <w:tc>
          <w:tcPr>
            <w:tcW w:w="3258" w:type="dxa"/>
            <w:shd w:val="clear" w:color="auto" w:fill="B6DDE8" w:themeFill="accent5" w:themeFillTint="66"/>
          </w:tcPr>
          <w:p w:rsidR="00D65B22" w:rsidRPr="00D65B22" w:rsidDel="00881584" w:rsidRDefault="00D65B22">
            <w:pPr>
              <w:pStyle w:val="BodyText"/>
              <w:tabs>
                <w:tab w:val="num" w:pos="720"/>
              </w:tabs>
              <w:spacing w:before="120" w:after="120"/>
              <w:rPr>
                <w:del w:id="2284" w:author="impetus" w:date="2015-04-03T03:46:00Z"/>
                <w:rFonts w:asciiTheme="minorHAnsi" w:hAnsiTheme="minorHAnsi"/>
                <w:sz w:val="22"/>
              </w:rPr>
              <w:pPrChange w:id="2285" w:author="impetus" w:date="2015-04-03T03:46:00Z">
                <w:pPr>
                  <w:pStyle w:val="BodyText"/>
                  <w:tabs>
                    <w:tab w:val="num" w:pos="720"/>
                  </w:tabs>
                </w:pPr>
              </w:pPrChange>
            </w:pPr>
            <w:del w:id="2286" w:author="impetus" w:date="2015-04-03T03:46:00Z">
              <w:r w:rsidRPr="00D65B22" w:rsidDel="00881584">
                <w:rPr>
                  <w:rFonts w:asciiTheme="minorHAnsi" w:hAnsiTheme="minorHAnsi"/>
                  <w:sz w:val="22"/>
                </w:rPr>
                <w:delText>Role</w:delText>
              </w:r>
            </w:del>
          </w:p>
        </w:tc>
      </w:tr>
      <w:tr w:rsidR="00D65B22" w:rsidRPr="004167F0" w:rsidDel="00881584" w:rsidTr="00BC2B92">
        <w:trPr>
          <w:del w:id="2287" w:author="impetus" w:date="2015-04-03T03:46:00Z"/>
        </w:trPr>
        <w:tc>
          <w:tcPr>
            <w:tcW w:w="2880" w:type="dxa"/>
          </w:tcPr>
          <w:p w:rsidR="00D65B22" w:rsidRPr="00D65B22" w:rsidDel="00881584" w:rsidRDefault="00B45AF3">
            <w:pPr>
              <w:pStyle w:val="BodyText"/>
              <w:tabs>
                <w:tab w:val="num" w:pos="720"/>
              </w:tabs>
              <w:spacing w:before="120" w:after="120"/>
              <w:rPr>
                <w:del w:id="2288" w:author="impetus" w:date="2015-04-03T03:46:00Z"/>
                <w:rFonts w:asciiTheme="minorHAnsi" w:hAnsiTheme="minorHAnsi"/>
                <w:b/>
                <w:iCs/>
                <w:sz w:val="22"/>
              </w:rPr>
              <w:pPrChange w:id="2289" w:author="impetus" w:date="2015-04-03T03:46:00Z">
                <w:pPr>
                  <w:pStyle w:val="BodyText"/>
                  <w:tabs>
                    <w:tab w:val="num" w:pos="720"/>
                  </w:tabs>
                </w:pPr>
              </w:pPrChange>
            </w:pPr>
            <w:del w:id="2290" w:author="impetus" w:date="2015-04-03T03:46:00Z">
              <w:r w:rsidDel="00881584">
                <w:rPr>
                  <w:rFonts w:asciiTheme="minorHAnsi" w:hAnsiTheme="minorHAnsi"/>
                  <w:b/>
                  <w:iCs/>
                  <w:sz w:val="22"/>
                </w:rPr>
                <w:delText>Nandini J</w:delText>
              </w:r>
              <w:r w:rsidR="00D65B22" w:rsidDel="00881584">
                <w:rPr>
                  <w:rFonts w:asciiTheme="minorHAnsi" w:hAnsiTheme="minorHAnsi"/>
                  <w:b/>
                  <w:iCs/>
                  <w:sz w:val="22"/>
                </w:rPr>
                <w:delText>ak</w:delText>
              </w:r>
              <w:r w:rsidDel="00881584">
                <w:rPr>
                  <w:rFonts w:asciiTheme="minorHAnsi" w:hAnsiTheme="minorHAnsi"/>
                  <w:b/>
                  <w:iCs/>
                  <w:sz w:val="22"/>
                </w:rPr>
                <w:delText>h</w:delText>
              </w:r>
              <w:r w:rsidR="00D65B22" w:rsidDel="00881584">
                <w:rPr>
                  <w:rFonts w:asciiTheme="minorHAnsi" w:hAnsiTheme="minorHAnsi"/>
                  <w:b/>
                  <w:iCs/>
                  <w:sz w:val="22"/>
                </w:rPr>
                <w:delText>etia /Ritesh Neema</w:delText>
              </w:r>
            </w:del>
          </w:p>
        </w:tc>
        <w:tc>
          <w:tcPr>
            <w:tcW w:w="3258" w:type="dxa"/>
          </w:tcPr>
          <w:p w:rsidR="00D65B22" w:rsidRPr="00D65B22" w:rsidDel="00881584" w:rsidRDefault="00D65B22">
            <w:pPr>
              <w:pStyle w:val="BodyText"/>
              <w:tabs>
                <w:tab w:val="num" w:pos="720"/>
              </w:tabs>
              <w:spacing w:before="120" w:after="120"/>
              <w:rPr>
                <w:del w:id="2291" w:author="impetus" w:date="2015-04-03T03:46:00Z"/>
                <w:rFonts w:asciiTheme="minorHAnsi" w:hAnsiTheme="minorHAnsi"/>
                <w:b/>
                <w:iCs/>
                <w:sz w:val="22"/>
              </w:rPr>
              <w:pPrChange w:id="2292" w:author="impetus" w:date="2015-04-03T03:46:00Z">
                <w:pPr>
                  <w:pStyle w:val="BodyText"/>
                  <w:tabs>
                    <w:tab w:val="num" w:pos="720"/>
                  </w:tabs>
                </w:pPr>
              </w:pPrChange>
            </w:pPr>
            <w:del w:id="2293" w:author="impetus" w:date="2015-04-03T03:46:00Z">
              <w:r w:rsidDel="00881584">
                <w:rPr>
                  <w:rFonts w:asciiTheme="minorHAnsi" w:hAnsiTheme="minorHAnsi"/>
                  <w:b/>
                  <w:iCs/>
                  <w:sz w:val="22"/>
                </w:rPr>
                <w:delText>Product Owner</w:delText>
              </w:r>
            </w:del>
          </w:p>
        </w:tc>
      </w:tr>
      <w:tr w:rsidR="00D65B22" w:rsidRPr="004167F0" w:rsidDel="00881584" w:rsidTr="00BC2B92">
        <w:trPr>
          <w:trHeight w:val="404"/>
          <w:del w:id="2294" w:author="impetus" w:date="2015-04-03T03:46:00Z"/>
        </w:trPr>
        <w:tc>
          <w:tcPr>
            <w:tcW w:w="2880" w:type="dxa"/>
          </w:tcPr>
          <w:p w:rsidR="00D65B22" w:rsidDel="00881584" w:rsidRDefault="00D65B22">
            <w:pPr>
              <w:pStyle w:val="BodyText"/>
              <w:tabs>
                <w:tab w:val="num" w:pos="720"/>
              </w:tabs>
              <w:spacing w:before="120" w:after="120"/>
              <w:rPr>
                <w:del w:id="2295" w:author="impetus" w:date="2015-04-03T03:46:00Z"/>
                <w:rFonts w:asciiTheme="minorHAnsi" w:hAnsiTheme="minorHAnsi"/>
                <w:b/>
                <w:iCs/>
                <w:sz w:val="22"/>
              </w:rPr>
              <w:pPrChange w:id="2296" w:author="impetus" w:date="2015-04-03T03:46:00Z">
                <w:pPr>
                  <w:pStyle w:val="BodyText"/>
                  <w:tabs>
                    <w:tab w:val="num" w:pos="720"/>
                  </w:tabs>
                </w:pPr>
              </w:pPrChange>
            </w:pPr>
            <w:del w:id="2297" w:author="impetus" w:date="2015-04-03T03:46:00Z">
              <w:r w:rsidDel="00881584">
                <w:rPr>
                  <w:rFonts w:asciiTheme="minorHAnsi" w:hAnsiTheme="minorHAnsi"/>
                  <w:b/>
                  <w:iCs/>
                  <w:sz w:val="22"/>
                </w:rPr>
                <w:delText>Chetan Upadhyay</w:delText>
              </w:r>
            </w:del>
          </w:p>
        </w:tc>
        <w:tc>
          <w:tcPr>
            <w:tcW w:w="3258" w:type="dxa"/>
          </w:tcPr>
          <w:p w:rsidR="00D65B22" w:rsidDel="00881584" w:rsidRDefault="00D65B22">
            <w:pPr>
              <w:pStyle w:val="BodyText"/>
              <w:tabs>
                <w:tab w:val="num" w:pos="720"/>
              </w:tabs>
              <w:spacing w:before="120" w:after="120"/>
              <w:rPr>
                <w:del w:id="2298" w:author="impetus" w:date="2015-04-03T03:46:00Z"/>
                <w:rFonts w:asciiTheme="minorHAnsi" w:hAnsiTheme="minorHAnsi"/>
                <w:b/>
                <w:iCs/>
                <w:sz w:val="22"/>
              </w:rPr>
              <w:pPrChange w:id="2299" w:author="impetus" w:date="2015-04-03T03:46:00Z">
                <w:pPr>
                  <w:pStyle w:val="BodyText"/>
                  <w:tabs>
                    <w:tab w:val="num" w:pos="720"/>
                  </w:tabs>
                </w:pPr>
              </w:pPrChange>
            </w:pPr>
            <w:del w:id="2300" w:author="impetus" w:date="2015-04-03T03:46:00Z">
              <w:r w:rsidDel="00881584">
                <w:rPr>
                  <w:rFonts w:asciiTheme="minorHAnsi" w:hAnsiTheme="minorHAnsi"/>
                  <w:b/>
                  <w:iCs/>
                  <w:sz w:val="22"/>
                </w:rPr>
                <w:delText>Dev Lead and Point of contact</w:delText>
              </w:r>
            </w:del>
          </w:p>
          <w:p w:rsidR="00D65B22" w:rsidDel="00881584" w:rsidRDefault="00D65B22">
            <w:pPr>
              <w:pStyle w:val="BodyText"/>
              <w:tabs>
                <w:tab w:val="num" w:pos="720"/>
              </w:tabs>
              <w:spacing w:before="120" w:after="120"/>
              <w:ind w:left="0"/>
              <w:rPr>
                <w:del w:id="2301" w:author="impetus" w:date="2015-04-03T03:46:00Z"/>
                <w:rFonts w:asciiTheme="minorHAnsi" w:hAnsiTheme="minorHAnsi"/>
                <w:b/>
                <w:iCs/>
                <w:sz w:val="22"/>
              </w:rPr>
              <w:pPrChange w:id="2302" w:author="impetus" w:date="2015-04-03T03:46:00Z">
                <w:pPr>
                  <w:pStyle w:val="BodyText"/>
                  <w:tabs>
                    <w:tab w:val="num" w:pos="720"/>
                  </w:tabs>
                  <w:ind w:left="0"/>
                </w:pPr>
              </w:pPrChange>
            </w:pPr>
          </w:p>
        </w:tc>
      </w:tr>
      <w:tr w:rsidR="00D65B22" w:rsidRPr="004167F0" w:rsidDel="00881584" w:rsidTr="00BC2B92">
        <w:trPr>
          <w:del w:id="2303" w:author="impetus" w:date="2015-04-03T03:46:00Z"/>
        </w:trPr>
        <w:tc>
          <w:tcPr>
            <w:tcW w:w="2880" w:type="dxa"/>
          </w:tcPr>
          <w:p w:rsidR="00D65B22" w:rsidRPr="00D65B22" w:rsidDel="00881584" w:rsidRDefault="00D65B22">
            <w:pPr>
              <w:pStyle w:val="BodyText"/>
              <w:tabs>
                <w:tab w:val="num" w:pos="720"/>
              </w:tabs>
              <w:spacing w:before="120" w:after="120"/>
              <w:ind w:left="0"/>
              <w:rPr>
                <w:del w:id="2304" w:author="impetus" w:date="2015-04-03T03:46:00Z"/>
                <w:rFonts w:asciiTheme="minorHAnsi" w:hAnsiTheme="minorHAnsi"/>
                <w:b/>
                <w:iCs/>
                <w:sz w:val="22"/>
              </w:rPr>
              <w:pPrChange w:id="2305" w:author="impetus" w:date="2015-04-03T03:46:00Z">
                <w:pPr>
                  <w:pStyle w:val="BodyText"/>
                  <w:tabs>
                    <w:tab w:val="num" w:pos="720"/>
                  </w:tabs>
                  <w:ind w:left="0"/>
                </w:pPr>
              </w:pPrChange>
            </w:pPr>
            <w:del w:id="2306" w:author="impetus" w:date="2015-04-03T03:46:00Z">
              <w:r w:rsidDel="00881584">
                <w:rPr>
                  <w:rFonts w:asciiTheme="minorHAnsi" w:hAnsiTheme="minorHAnsi"/>
                  <w:b/>
                  <w:iCs/>
                  <w:sz w:val="22"/>
                </w:rPr>
                <w:delText>Pallavi</w:delText>
              </w:r>
            </w:del>
          </w:p>
        </w:tc>
        <w:tc>
          <w:tcPr>
            <w:tcW w:w="3258" w:type="dxa"/>
          </w:tcPr>
          <w:p w:rsidR="00D65B22" w:rsidRPr="00D65B22" w:rsidDel="00881584" w:rsidRDefault="00D65B22">
            <w:pPr>
              <w:pStyle w:val="BodyText"/>
              <w:tabs>
                <w:tab w:val="num" w:pos="720"/>
              </w:tabs>
              <w:spacing w:before="120" w:after="120"/>
              <w:rPr>
                <w:del w:id="2307" w:author="impetus" w:date="2015-04-03T03:46:00Z"/>
                <w:rFonts w:asciiTheme="minorHAnsi" w:hAnsiTheme="minorHAnsi"/>
                <w:b/>
                <w:iCs/>
                <w:sz w:val="22"/>
              </w:rPr>
              <w:pPrChange w:id="2308" w:author="impetus" w:date="2015-04-03T03:46:00Z">
                <w:pPr>
                  <w:pStyle w:val="BodyText"/>
                  <w:tabs>
                    <w:tab w:val="num" w:pos="720"/>
                  </w:tabs>
                </w:pPr>
              </w:pPrChange>
            </w:pPr>
            <w:del w:id="2309" w:author="impetus" w:date="2015-04-03T03:46:00Z">
              <w:r w:rsidDel="00881584">
                <w:rPr>
                  <w:rFonts w:asciiTheme="minorHAnsi" w:hAnsiTheme="minorHAnsi"/>
                  <w:b/>
                  <w:iCs/>
                  <w:sz w:val="22"/>
                </w:rPr>
                <w:delText>QA Lead</w:delText>
              </w:r>
            </w:del>
          </w:p>
        </w:tc>
      </w:tr>
      <w:tr w:rsidR="00D65B22" w:rsidRPr="004167F0" w:rsidDel="00881584" w:rsidTr="00BC2B92">
        <w:trPr>
          <w:del w:id="2310" w:author="impetus" w:date="2015-04-03T03:46:00Z"/>
        </w:trPr>
        <w:tc>
          <w:tcPr>
            <w:tcW w:w="2880" w:type="dxa"/>
          </w:tcPr>
          <w:p w:rsidR="00D65B22" w:rsidRPr="00D65B22" w:rsidDel="00881584" w:rsidRDefault="00D65B22">
            <w:pPr>
              <w:pStyle w:val="BodyText"/>
              <w:tabs>
                <w:tab w:val="num" w:pos="720"/>
              </w:tabs>
              <w:spacing w:before="120" w:after="120"/>
              <w:rPr>
                <w:del w:id="2311" w:author="impetus" w:date="2015-04-03T03:46:00Z"/>
                <w:rFonts w:asciiTheme="minorHAnsi" w:hAnsiTheme="minorHAnsi"/>
                <w:b/>
                <w:iCs/>
                <w:sz w:val="22"/>
              </w:rPr>
              <w:pPrChange w:id="2312" w:author="impetus" w:date="2015-04-03T03:46:00Z">
                <w:pPr>
                  <w:pStyle w:val="BodyText"/>
                  <w:tabs>
                    <w:tab w:val="num" w:pos="720"/>
                  </w:tabs>
                </w:pPr>
              </w:pPrChange>
            </w:pPr>
            <w:del w:id="2313" w:author="impetus" w:date="2015-04-03T03:46:00Z">
              <w:r w:rsidDel="00881584">
                <w:rPr>
                  <w:rFonts w:asciiTheme="minorHAnsi" w:hAnsiTheme="minorHAnsi"/>
                  <w:b/>
                  <w:iCs/>
                  <w:sz w:val="22"/>
                </w:rPr>
                <w:delText>Amit ,Ashish</w:delText>
              </w:r>
            </w:del>
          </w:p>
        </w:tc>
        <w:tc>
          <w:tcPr>
            <w:tcW w:w="3258" w:type="dxa"/>
          </w:tcPr>
          <w:p w:rsidR="00D65B22" w:rsidRPr="00D65B22" w:rsidDel="00881584" w:rsidRDefault="00D65B22">
            <w:pPr>
              <w:pStyle w:val="BodyText"/>
              <w:tabs>
                <w:tab w:val="num" w:pos="720"/>
              </w:tabs>
              <w:spacing w:before="120" w:after="120"/>
              <w:rPr>
                <w:del w:id="2314" w:author="impetus" w:date="2015-04-03T03:46:00Z"/>
                <w:rFonts w:asciiTheme="minorHAnsi" w:hAnsiTheme="minorHAnsi"/>
                <w:b/>
                <w:iCs/>
                <w:sz w:val="22"/>
              </w:rPr>
              <w:pPrChange w:id="2315" w:author="impetus" w:date="2015-04-03T03:46:00Z">
                <w:pPr>
                  <w:pStyle w:val="BodyText"/>
                  <w:tabs>
                    <w:tab w:val="num" w:pos="720"/>
                  </w:tabs>
                </w:pPr>
              </w:pPrChange>
            </w:pPr>
            <w:del w:id="2316" w:author="impetus" w:date="2015-04-03T03:46:00Z">
              <w:r w:rsidDel="00881584">
                <w:rPr>
                  <w:rFonts w:asciiTheme="minorHAnsi" w:hAnsiTheme="minorHAnsi"/>
                  <w:b/>
                  <w:iCs/>
                  <w:sz w:val="22"/>
                </w:rPr>
                <w:delText>QA Engineers</w:delText>
              </w:r>
            </w:del>
          </w:p>
        </w:tc>
      </w:tr>
      <w:tr w:rsidR="00D65B22" w:rsidRPr="004167F0" w:rsidDel="00881584" w:rsidTr="00BC2B92">
        <w:trPr>
          <w:del w:id="2317" w:author="impetus" w:date="2015-04-03T03:46:00Z"/>
        </w:trPr>
        <w:tc>
          <w:tcPr>
            <w:tcW w:w="2880" w:type="dxa"/>
          </w:tcPr>
          <w:p w:rsidR="00D65B22" w:rsidRPr="00D65B22" w:rsidDel="00881584" w:rsidRDefault="00D65B22">
            <w:pPr>
              <w:pStyle w:val="BodyText"/>
              <w:tabs>
                <w:tab w:val="num" w:pos="720"/>
              </w:tabs>
              <w:spacing w:before="120" w:after="120"/>
              <w:rPr>
                <w:del w:id="2318" w:author="impetus" w:date="2015-04-03T03:46:00Z"/>
                <w:rFonts w:asciiTheme="minorHAnsi" w:hAnsiTheme="minorHAnsi"/>
                <w:b/>
                <w:iCs/>
                <w:sz w:val="22"/>
              </w:rPr>
              <w:pPrChange w:id="2319" w:author="impetus" w:date="2015-04-03T03:46:00Z">
                <w:pPr>
                  <w:pStyle w:val="BodyText"/>
                  <w:tabs>
                    <w:tab w:val="num" w:pos="720"/>
                  </w:tabs>
                </w:pPr>
              </w:pPrChange>
            </w:pPr>
            <w:del w:id="2320" w:author="impetus" w:date="2015-04-03T03:46:00Z">
              <w:r w:rsidRPr="00D65B22" w:rsidDel="00881584">
                <w:rPr>
                  <w:rFonts w:asciiTheme="minorHAnsi" w:hAnsiTheme="minorHAnsi"/>
                  <w:b/>
                  <w:iCs/>
                  <w:sz w:val="22"/>
                </w:rPr>
                <w:delText xml:space="preserve">Nikhilesh ,Amit ,Kuldip </w:delText>
              </w:r>
            </w:del>
          </w:p>
        </w:tc>
        <w:tc>
          <w:tcPr>
            <w:tcW w:w="3258" w:type="dxa"/>
          </w:tcPr>
          <w:p w:rsidR="00D65B22" w:rsidRPr="00D65B22" w:rsidDel="00881584" w:rsidRDefault="00D65B22">
            <w:pPr>
              <w:pStyle w:val="BodyText"/>
              <w:tabs>
                <w:tab w:val="num" w:pos="720"/>
              </w:tabs>
              <w:spacing w:before="120" w:after="120"/>
              <w:rPr>
                <w:del w:id="2321" w:author="impetus" w:date="2015-04-03T03:46:00Z"/>
                <w:rFonts w:asciiTheme="minorHAnsi" w:hAnsiTheme="minorHAnsi"/>
                <w:b/>
                <w:iCs/>
                <w:sz w:val="22"/>
              </w:rPr>
              <w:pPrChange w:id="2322" w:author="impetus" w:date="2015-04-03T03:46:00Z">
                <w:pPr>
                  <w:pStyle w:val="BodyText"/>
                  <w:tabs>
                    <w:tab w:val="num" w:pos="720"/>
                  </w:tabs>
                </w:pPr>
              </w:pPrChange>
            </w:pPr>
            <w:del w:id="2323" w:author="impetus" w:date="2015-04-03T03:46:00Z">
              <w:r w:rsidRPr="00D65B22" w:rsidDel="00881584">
                <w:rPr>
                  <w:rFonts w:asciiTheme="minorHAnsi" w:hAnsiTheme="minorHAnsi"/>
                  <w:b/>
                  <w:iCs/>
                  <w:sz w:val="22"/>
                </w:rPr>
                <w:delText>Dev team</w:delText>
              </w:r>
            </w:del>
          </w:p>
        </w:tc>
      </w:tr>
    </w:tbl>
    <w:p w:rsidR="00B23DC9" w:rsidDel="00881584" w:rsidRDefault="00B23DC9">
      <w:pPr>
        <w:pStyle w:val="Heading2"/>
        <w:spacing w:before="120" w:after="120" w:line="300" w:lineRule="atLeast"/>
        <w:rPr>
          <w:ins w:id="2324" w:author="Pallavi Chaudhary" w:date="2013-09-20T11:30:00Z"/>
          <w:del w:id="2325" w:author="impetus" w:date="2015-04-03T03:46:00Z"/>
        </w:rPr>
        <w:pPrChange w:id="2326" w:author="impetus" w:date="2015-04-03T03:46:00Z">
          <w:pPr>
            <w:pStyle w:val="Heading2"/>
          </w:pPr>
        </w:pPrChange>
      </w:pPr>
    </w:p>
    <w:p w:rsidR="00DB1C99" w:rsidDel="00881584" w:rsidRDefault="002A1EBF">
      <w:pPr>
        <w:pStyle w:val="Heading2"/>
        <w:spacing w:before="120" w:after="120" w:line="300" w:lineRule="atLeast"/>
        <w:rPr>
          <w:del w:id="2327" w:author="impetus" w:date="2015-04-03T03:46:00Z"/>
        </w:rPr>
        <w:pPrChange w:id="2328" w:author="impetus" w:date="2015-04-03T03:46:00Z">
          <w:pPr>
            <w:pStyle w:val="Heading2"/>
          </w:pPr>
        </w:pPrChange>
      </w:pPr>
      <w:del w:id="2329" w:author="impetus" w:date="2015-04-03T03:46:00Z">
        <w:r w:rsidDel="00881584">
          <w:delText>1</w:delText>
        </w:r>
        <w:r w:rsidR="00F55D1F" w:rsidDel="00881584">
          <w:delText>2</w:delText>
        </w:r>
        <w:r w:rsidR="00DB1C99" w:rsidDel="00881584">
          <w:delText>.0 REPORTING STRUCTURE</w:delText>
        </w:r>
        <w:bookmarkEnd w:id="2276"/>
      </w:del>
    </w:p>
    <w:p w:rsidR="00073CEE" w:rsidRPr="00073CEE" w:rsidDel="00881584" w:rsidRDefault="00073CEE">
      <w:pPr>
        <w:pStyle w:val="NormalWeb"/>
        <w:shd w:val="clear" w:color="auto" w:fill="FFFFFF"/>
        <w:spacing w:before="120" w:beforeAutospacing="0" w:after="120" w:afterAutospacing="0" w:line="300" w:lineRule="atLeast"/>
        <w:jc w:val="both"/>
        <w:rPr>
          <w:del w:id="2330" w:author="impetus" w:date="2015-04-03T03:46:00Z"/>
          <w:rFonts w:asciiTheme="minorHAnsi" w:hAnsiTheme="minorHAnsi" w:cstheme="minorHAnsi"/>
          <w:sz w:val="20"/>
          <w:szCs w:val="20"/>
        </w:rPr>
        <w:pPrChange w:id="2331" w:author="impetus" w:date="2015-04-03T03:46:00Z">
          <w:pPr>
            <w:pStyle w:val="NormalWeb"/>
            <w:shd w:val="clear" w:color="auto" w:fill="FFFFFF"/>
            <w:spacing w:before="0" w:beforeAutospacing="0" w:after="0" w:afterAutospacing="0" w:line="300" w:lineRule="atLeast"/>
            <w:jc w:val="both"/>
          </w:pPr>
        </w:pPrChange>
      </w:pPr>
      <w:del w:id="2332" w:author="impetus" w:date="2015-04-03T03:46:00Z">
        <w:r w:rsidRPr="00073CEE" w:rsidDel="00881584">
          <w:rPr>
            <w:rFonts w:asciiTheme="minorHAnsi" w:hAnsiTheme="minorHAnsi" w:cstheme="minorHAnsi"/>
            <w:sz w:val="20"/>
            <w:szCs w:val="20"/>
          </w:rPr>
          <w:delText>The following diagram shows the notification and escalation paths to be followed for the duration of the project Test Phase.</w:delText>
        </w:r>
      </w:del>
    </w:p>
    <w:p w:rsidR="00B51F5D" w:rsidRPr="00B51F5D" w:rsidDel="00881584" w:rsidRDefault="00073CEE">
      <w:pPr>
        <w:pStyle w:val="Heading2"/>
        <w:spacing w:before="120" w:after="120" w:line="300" w:lineRule="atLeast"/>
        <w:rPr>
          <w:del w:id="2333" w:author="impetus" w:date="2015-04-03T03:46:00Z"/>
          <w:rStyle w:val="Strong"/>
          <w:rFonts w:asciiTheme="minorHAnsi" w:eastAsiaTheme="minorHAnsi" w:hAnsiTheme="minorHAnsi" w:cstheme="minorBidi"/>
          <w:b/>
          <w:bCs/>
          <w:color w:val="auto"/>
          <w:sz w:val="2"/>
          <w:szCs w:val="22"/>
        </w:rPr>
        <w:pPrChange w:id="2334" w:author="impetus" w:date="2015-04-03T03:46:00Z">
          <w:pPr>
            <w:pStyle w:val="Heading2"/>
          </w:pPr>
        </w:pPrChange>
      </w:pPr>
      <w:del w:id="2335" w:author="impetus" w:date="2015-04-03T03:46:00Z">
        <w:r w:rsidDel="00881584">
          <w:rPr>
            <w:b w:val="0"/>
            <w:bCs w:val="0"/>
            <w:noProof/>
            <w:lang w:val="en-US"/>
          </w:rPr>
          <w:drawing>
            <wp:inline distT="0" distB="0" distL="0" distR="0">
              <wp:extent cx="4541520" cy="4450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1520" cy="4450080"/>
                      </a:xfrm>
                      <a:prstGeom prst="rect">
                        <a:avLst/>
                      </a:prstGeom>
                      <a:noFill/>
                      <a:ln>
                        <a:noFill/>
                      </a:ln>
                    </pic:spPr>
                  </pic:pic>
                </a:graphicData>
              </a:graphic>
            </wp:inline>
          </w:drawing>
        </w:r>
      </w:del>
    </w:p>
    <w:p w:rsidR="00A80FCB" w:rsidRPr="00DB1C99" w:rsidDel="00881584" w:rsidRDefault="00A80FCB">
      <w:pPr>
        <w:pStyle w:val="Heading2"/>
        <w:spacing w:before="120" w:after="120" w:line="300" w:lineRule="atLeast"/>
        <w:rPr>
          <w:del w:id="2336" w:author="impetus" w:date="2015-04-03T03:46:00Z"/>
          <w:rStyle w:val="Strong"/>
          <w:rFonts w:asciiTheme="minorHAnsi" w:eastAsiaTheme="minorHAnsi" w:hAnsiTheme="minorHAnsi" w:cstheme="minorBidi"/>
          <w:b/>
          <w:bCs/>
          <w:color w:val="auto"/>
          <w:sz w:val="22"/>
          <w:szCs w:val="22"/>
        </w:rPr>
        <w:pPrChange w:id="2337" w:author="impetus" w:date="2015-04-03T03:46:00Z">
          <w:pPr>
            <w:pStyle w:val="Heading2"/>
          </w:pPr>
        </w:pPrChange>
      </w:pPr>
      <w:bookmarkStart w:id="2338" w:name="_Toc354664811"/>
      <w:del w:id="2339" w:author="impetus" w:date="2015-04-03T03:46:00Z">
        <w:r w:rsidRPr="00DB1C99" w:rsidDel="00881584">
          <w:rPr>
            <w:rStyle w:val="Strong"/>
            <w:b/>
            <w:bCs/>
          </w:rPr>
          <w:delText>1</w:delText>
        </w:r>
        <w:r w:rsidR="00F55D1F" w:rsidDel="00881584">
          <w:rPr>
            <w:rStyle w:val="Strong"/>
            <w:b/>
            <w:bCs/>
          </w:rPr>
          <w:delText>3</w:delText>
        </w:r>
        <w:r w:rsidRPr="00DB1C99" w:rsidDel="00881584">
          <w:rPr>
            <w:rStyle w:val="Strong"/>
            <w:b/>
            <w:bCs/>
          </w:rPr>
          <w:delText xml:space="preserve">.0 </w:delText>
        </w:r>
        <w:r w:rsidR="00762486" w:rsidDel="00881584">
          <w:rPr>
            <w:rStyle w:val="Strong"/>
            <w:b/>
            <w:bCs/>
          </w:rPr>
          <w:delText>TEST</w:delText>
        </w:r>
        <w:r w:rsidR="003466C5" w:rsidRPr="00762486" w:rsidDel="00881584">
          <w:rPr>
            <w:rStyle w:val="Strong"/>
            <w:b/>
            <w:bCs/>
            <w:caps/>
          </w:rPr>
          <w:delText>Deliverables</w:delText>
        </w:r>
        <w:bookmarkEnd w:id="2338"/>
      </w:del>
    </w:p>
    <w:p w:rsidR="00B51F5D" w:rsidDel="00881584" w:rsidRDefault="000E740B">
      <w:pPr>
        <w:pStyle w:val="NormalWeb"/>
        <w:shd w:val="clear" w:color="auto" w:fill="FFFFFF"/>
        <w:spacing w:before="120" w:beforeAutospacing="0" w:after="120" w:afterAutospacing="0" w:line="300" w:lineRule="atLeast"/>
        <w:ind w:left="720"/>
        <w:rPr>
          <w:del w:id="2340" w:author="impetus" w:date="2015-04-03T03:46:00Z"/>
          <w:rStyle w:val="Strong"/>
          <w:rFonts w:asciiTheme="minorHAnsi" w:eastAsiaTheme="minorHAnsi" w:hAnsiTheme="minorHAnsi" w:cstheme="minorHAnsi"/>
          <w:color w:val="4F81BD" w:themeColor="accent1"/>
          <w:sz w:val="20"/>
          <w:szCs w:val="20"/>
          <w:lang w:eastAsia="en-US"/>
        </w:rPr>
        <w:pPrChange w:id="2341" w:author="impetus" w:date="2015-04-03T03:46:00Z">
          <w:pPr>
            <w:pStyle w:val="NormalWeb"/>
            <w:shd w:val="clear" w:color="auto" w:fill="FFFFFF"/>
            <w:spacing w:before="0" w:beforeAutospacing="0" w:after="0" w:afterAutospacing="0" w:line="300" w:lineRule="atLeast"/>
            <w:ind w:left="720"/>
          </w:pPr>
        </w:pPrChange>
      </w:pPr>
      <w:del w:id="2342" w:author="impetus" w:date="2015-04-03T03:46:00Z">
        <w:r w:rsidDel="00881584">
          <w:rPr>
            <w:rStyle w:val="Strong"/>
            <w:rFonts w:asciiTheme="minorHAnsi" w:hAnsiTheme="minorHAnsi" w:cstheme="minorHAnsi"/>
            <w:color w:val="4F81BD" w:themeColor="accent1"/>
            <w:sz w:val="20"/>
            <w:szCs w:val="20"/>
          </w:rPr>
          <w:delText>Key</w:delText>
        </w:r>
        <w:r w:rsidR="00E71D4C" w:rsidRPr="00B51F5D" w:rsidDel="00881584">
          <w:rPr>
            <w:rStyle w:val="Strong"/>
            <w:rFonts w:asciiTheme="minorHAnsi" w:hAnsiTheme="minorHAnsi" w:cstheme="minorHAnsi"/>
            <w:color w:val="4F81BD" w:themeColor="accent1"/>
            <w:sz w:val="20"/>
            <w:szCs w:val="20"/>
          </w:rPr>
          <w:delText xml:space="preserve"> Deliverables</w:delText>
        </w:r>
        <w:r w:rsidR="00B51F5D" w:rsidDel="00881584">
          <w:rPr>
            <w:rStyle w:val="Strong"/>
            <w:rFonts w:asciiTheme="minorHAnsi" w:hAnsiTheme="minorHAnsi" w:cstheme="minorHAnsi"/>
            <w:color w:val="4F81BD" w:themeColor="accent1"/>
            <w:sz w:val="20"/>
            <w:szCs w:val="20"/>
          </w:rPr>
          <w:delText>:</w:delText>
        </w:r>
      </w:del>
    </w:p>
    <w:p w:rsidR="00A967C1" w:rsidRPr="00BB1550" w:rsidDel="00881584" w:rsidRDefault="00A967C1">
      <w:pPr>
        <w:pStyle w:val="NormalWeb"/>
        <w:shd w:val="clear" w:color="auto" w:fill="FFFFFF"/>
        <w:spacing w:before="120" w:beforeAutospacing="0" w:after="120" w:afterAutospacing="0" w:line="300" w:lineRule="atLeast"/>
        <w:ind w:left="720"/>
        <w:jc w:val="both"/>
        <w:rPr>
          <w:del w:id="2343" w:author="impetus" w:date="2015-04-03T03:46:00Z"/>
          <w:rFonts w:cstheme="minorHAnsi"/>
          <w:sz w:val="20"/>
          <w:szCs w:val="20"/>
        </w:rPr>
        <w:pPrChange w:id="2344" w:author="impetus" w:date="2015-04-03T03:46:00Z">
          <w:pPr>
            <w:pStyle w:val="NormalWeb"/>
            <w:shd w:val="clear" w:color="auto" w:fill="FFFFFF"/>
            <w:spacing w:before="0" w:beforeAutospacing="0" w:after="0" w:afterAutospacing="0" w:line="300" w:lineRule="atLeast"/>
            <w:ind w:left="720"/>
            <w:jc w:val="both"/>
          </w:pPr>
        </w:pPrChange>
      </w:pPr>
      <w:del w:id="2345" w:author="impetus" w:date="2015-04-03T03:46:00Z">
        <w:r w:rsidRPr="00BB1550" w:rsidDel="00881584">
          <w:rPr>
            <w:rFonts w:asciiTheme="minorHAnsi" w:hAnsiTheme="minorHAnsi" w:cstheme="minorHAnsi"/>
            <w:sz w:val="20"/>
            <w:szCs w:val="20"/>
          </w:rPr>
          <w:delText>There are QA deliverables for this project, including:</w:delText>
        </w:r>
      </w:del>
    </w:p>
    <w:p w:rsidR="00762486" w:rsidDel="00881584" w:rsidRDefault="00A80FCB">
      <w:pPr>
        <w:pStyle w:val="NormalWeb"/>
        <w:numPr>
          <w:ilvl w:val="0"/>
          <w:numId w:val="14"/>
        </w:numPr>
        <w:shd w:val="clear" w:color="auto" w:fill="FFFFFF"/>
        <w:spacing w:before="120" w:beforeAutospacing="0" w:after="120" w:afterAutospacing="0" w:line="300" w:lineRule="atLeast"/>
        <w:ind w:firstLine="0"/>
        <w:rPr>
          <w:del w:id="2346" w:author="impetus" w:date="2015-04-03T03:46:00Z"/>
          <w:rFonts w:asciiTheme="minorHAnsi" w:hAnsiTheme="minorHAnsi" w:cstheme="minorHAnsi"/>
          <w:sz w:val="20"/>
          <w:szCs w:val="20"/>
        </w:rPr>
        <w:pPrChange w:id="2347" w:author="impetus" w:date="2015-04-03T03:46:00Z">
          <w:pPr>
            <w:pStyle w:val="NormalWeb"/>
            <w:numPr>
              <w:numId w:val="14"/>
            </w:numPr>
            <w:shd w:val="clear" w:color="auto" w:fill="FFFFFF"/>
            <w:spacing w:before="0" w:beforeAutospacing="0" w:after="0" w:afterAutospacing="0" w:line="300" w:lineRule="atLeast"/>
            <w:ind w:left="1080" w:hanging="360"/>
          </w:pPr>
        </w:pPrChange>
      </w:pPr>
      <w:del w:id="2348" w:author="impetus" w:date="2015-04-03T03:46:00Z">
        <w:r w:rsidRPr="00AA13E8" w:rsidDel="00881584">
          <w:rPr>
            <w:rFonts w:asciiTheme="minorHAnsi" w:hAnsiTheme="minorHAnsi" w:cstheme="minorHAnsi"/>
            <w:sz w:val="20"/>
            <w:szCs w:val="20"/>
          </w:rPr>
          <w:delText>Test Plan</w:delText>
        </w:r>
      </w:del>
    </w:p>
    <w:p w:rsidR="00762486" w:rsidDel="00881584" w:rsidRDefault="00A80FCB">
      <w:pPr>
        <w:pStyle w:val="NormalWeb"/>
        <w:numPr>
          <w:ilvl w:val="0"/>
          <w:numId w:val="14"/>
        </w:numPr>
        <w:shd w:val="clear" w:color="auto" w:fill="FFFFFF"/>
        <w:spacing w:before="120" w:beforeAutospacing="0" w:after="120" w:afterAutospacing="0" w:line="300" w:lineRule="atLeast"/>
        <w:ind w:firstLine="0"/>
        <w:rPr>
          <w:del w:id="2349" w:author="impetus" w:date="2015-04-03T03:46:00Z"/>
          <w:rFonts w:asciiTheme="minorHAnsi" w:hAnsiTheme="minorHAnsi" w:cstheme="minorHAnsi"/>
          <w:sz w:val="20"/>
          <w:szCs w:val="20"/>
        </w:rPr>
        <w:pPrChange w:id="2350" w:author="impetus" w:date="2015-04-03T03:46:00Z">
          <w:pPr>
            <w:pStyle w:val="NormalWeb"/>
            <w:numPr>
              <w:numId w:val="14"/>
            </w:numPr>
            <w:shd w:val="clear" w:color="auto" w:fill="FFFFFF"/>
            <w:spacing w:before="0" w:beforeAutospacing="0" w:after="0" w:afterAutospacing="0" w:line="300" w:lineRule="atLeast"/>
            <w:ind w:left="1080" w:hanging="360"/>
          </w:pPr>
        </w:pPrChange>
      </w:pPr>
      <w:del w:id="2351" w:author="impetus" w:date="2015-04-03T03:46:00Z">
        <w:r w:rsidRPr="00AA13E8" w:rsidDel="00881584">
          <w:rPr>
            <w:rFonts w:asciiTheme="minorHAnsi" w:hAnsiTheme="minorHAnsi" w:cstheme="minorHAnsi"/>
            <w:sz w:val="20"/>
            <w:szCs w:val="20"/>
          </w:rPr>
          <w:delText>Test Cases</w:delText>
        </w:r>
        <w:r w:rsidR="00A967C1" w:rsidDel="00881584">
          <w:rPr>
            <w:rFonts w:asciiTheme="minorHAnsi" w:hAnsiTheme="minorHAnsi" w:cstheme="minorHAnsi"/>
            <w:sz w:val="20"/>
            <w:szCs w:val="20"/>
          </w:rPr>
          <w:delText xml:space="preserve"> suite</w:delText>
        </w:r>
      </w:del>
    </w:p>
    <w:p w:rsidR="00762486" w:rsidDel="00881584" w:rsidRDefault="00762486">
      <w:pPr>
        <w:pStyle w:val="NormalWeb"/>
        <w:numPr>
          <w:ilvl w:val="0"/>
          <w:numId w:val="14"/>
        </w:numPr>
        <w:shd w:val="clear" w:color="auto" w:fill="FFFFFF"/>
        <w:spacing w:before="120" w:beforeAutospacing="0" w:after="120" w:afterAutospacing="0" w:line="300" w:lineRule="atLeast"/>
        <w:ind w:firstLine="0"/>
        <w:rPr>
          <w:del w:id="2352" w:author="impetus" w:date="2015-04-03T03:46:00Z"/>
          <w:rFonts w:asciiTheme="minorHAnsi" w:hAnsiTheme="minorHAnsi" w:cstheme="minorHAnsi"/>
          <w:sz w:val="20"/>
          <w:szCs w:val="20"/>
        </w:rPr>
        <w:pPrChange w:id="2353" w:author="impetus" w:date="2015-04-03T03:46:00Z">
          <w:pPr>
            <w:pStyle w:val="NormalWeb"/>
            <w:numPr>
              <w:numId w:val="14"/>
            </w:numPr>
            <w:shd w:val="clear" w:color="auto" w:fill="FFFFFF"/>
            <w:spacing w:before="0" w:beforeAutospacing="0" w:after="0" w:afterAutospacing="0" w:line="300" w:lineRule="atLeast"/>
            <w:ind w:left="1080" w:hanging="360"/>
          </w:pPr>
        </w:pPrChange>
      </w:pPr>
      <w:del w:id="2354" w:author="impetus" w:date="2015-04-03T03:46:00Z">
        <w:r w:rsidDel="00881584">
          <w:rPr>
            <w:rFonts w:asciiTheme="minorHAnsi" w:hAnsiTheme="minorHAnsi" w:cstheme="minorHAnsi"/>
            <w:sz w:val="20"/>
            <w:szCs w:val="20"/>
          </w:rPr>
          <w:delText>Test Report</w:delText>
        </w:r>
      </w:del>
    </w:p>
    <w:p w:rsidR="00762486" w:rsidDel="00881584" w:rsidRDefault="00762486">
      <w:pPr>
        <w:pStyle w:val="NormalWeb"/>
        <w:numPr>
          <w:ilvl w:val="0"/>
          <w:numId w:val="14"/>
        </w:numPr>
        <w:shd w:val="clear" w:color="auto" w:fill="FFFFFF"/>
        <w:spacing w:before="120" w:beforeAutospacing="0" w:after="120" w:afterAutospacing="0" w:line="300" w:lineRule="atLeast"/>
        <w:ind w:firstLine="0"/>
        <w:rPr>
          <w:del w:id="2355" w:author="impetus" w:date="2015-04-03T03:46:00Z"/>
          <w:rFonts w:asciiTheme="minorHAnsi" w:hAnsiTheme="minorHAnsi" w:cstheme="minorHAnsi"/>
          <w:sz w:val="20"/>
          <w:szCs w:val="20"/>
        </w:rPr>
        <w:pPrChange w:id="2356" w:author="impetus" w:date="2015-04-03T03:46:00Z">
          <w:pPr>
            <w:pStyle w:val="NormalWeb"/>
            <w:numPr>
              <w:numId w:val="14"/>
            </w:numPr>
            <w:shd w:val="clear" w:color="auto" w:fill="FFFFFF"/>
            <w:spacing w:before="0" w:beforeAutospacing="0" w:after="0" w:afterAutospacing="0" w:line="300" w:lineRule="atLeast"/>
            <w:ind w:left="1080" w:hanging="360"/>
          </w:pPr>
        </w:pPrChange>
      </w:pPr>
      <w:del w:id="2357" w:author="impetus" w:date="2015-04-03T03:46:00Z">
        <w:r w:rsidDel="00881584">
          <w:rPr>
            <w:rFonts w:asciiTheme="minorHAnsi" w:hAnsiTheme="minorHAnsi" w:cstheme="minorHAnsi"/>
            <w:sz w:val="20"/>
            <w:szCs w:val="20"/>
          </w:rPr>
          <w:delText>Defect List</w:delText>
        </w:r>
      </w:del>
    </w:p>
    <w:p w:rsidR="004E65A7" w:rsidRPr="002C1F6A" w:rsidDel="00881584" w:rsidRDefault="00385CE7">
      <w:pPr>
        <w:pStyle w:val="NormalWeb"/>
        <w:numPr>
          <w:ilvl w:val="0"/>
          <w:numId w:val="14"/>
        </w:numPr>
        <w:shd w:val="clear" w:color="auto" w:fill="FFFFFF"/>
        <w:spacing w:before="120" w:beforeAutospacing="0" w:after="120" w:afterAutospacing="0" w:line="300" w:lineRule="atLeast"/>
        <w:ind w:firstLine="0"/>
        <w:rPr>
          <w:del w:id="2358" w:author="impetus" w:date="2015-04-03T03:46:00Z"/>
          <w:rFonts w:asciiTheme="minorHAnsi" w:hAnsiTheme="minorHAnsi" w:cstheme="minorHAnsi"/>
          <w:sz w:val="20"/>
          <w:szCs w:val="20"/>
        </w:rPr>
        <w:pPrChange w:id="2359" w:author="impetus" w:date="2015-04-03T03:46:00Z">
          <w:pPr>
            <w:pStyle w:val="NormalWeb"/>
            <w:numPr>
              <w:numId w:val="14"/>
            </w:numPr>
            <w:shd w:val="clear" w:color="auto" w:fill="FFFFFF"/>
            <w:spacing w:before="0" w:beforeAutospacing="0" w:after="0" w:afterAutospacing="0" w:line="300" w:lineRule="atLeast"/>
            <w:ind w:left="1080" w:hanging="360"/>
          </w:pPr>
        </w:pPrChange>
      </w:pPr>
      <w:del w:id="2360" w:author="impetus" w:date="2015-04-03T03:46:00Z">
        <w:r w:rsidDel="00881584">
          <w:rPr>
            <w:rFonts w:asciiTheme="minorHAnsi" w:hAnsiTheme="minorHAnsi" w:cstheme="minorHAnsi"/>
            <w:sz w:val="20"/>
            <w:szCs w:val="20"/>
          </w:rPr>
          <w:delText>Automation Scripts</w:delText>
        </w:r>
      </w:del>
    </w:p>
    <w:p w:rsidR="00642027" w:rsidDel="00881584" w:rsidRDefault="00642027">
      <w:pPr>
        <w:pStyle w:val="NormalWeb"/>
        <w:shd w:val="clear" w:color="auto" w:fill="FFFFFF"/>
        <w:spacing w:before="120" w:beforeAutospacing="0" w:after="120" w:afterAutospacing="0" w:line="300" w:lineRule="atLeast"/>
        <w:ind w:left="1440"/>
        <w:rPr>
          <w:del w:id="2361" w:author="impetus" w:date="2015-04-03T03:46:00Z"/>
          <w:rFonts w:asciiTheme="minorHAnsi" w:hAnsiTheme="minorHAnsi" w:cstheme="minorHAnsi"/>
          <w:sz w:val="20"/>
          <w:szCs w:val="20"/>
        </w:rPr>
        <w:pPrChange w:id="2362" w:author="impetus" w:date="2015-04-03T03:46:00Z">
          <w:pPr>
            <w:pStyle w:val="NormalWeb"/>
            <w:shd w:val="clear" w:color="auto" w:fill="FFFFFF"/>
            <w:spacing w:before="0" w:beforeAutospacing="0" w:after="0" w:afterAutospacing="0" w:line="300" w:lineRule="atLeast"/>
            <w:ind w:left="1440"/>
          </w:pPr>
        </w:pPrChange>
      </w:pPr>
    </w:p>
    <w:p w:rsidR="00FB0B84" w:rsidDel="00881584" w:rsidRDefault="00A80FCB">
      <w:pPr>
        <w:pStyle w:val="Heading2"/>
        <w:spacing w:before="120" w:after="120" w:line="300" w:lineRule="atLeast"/>
        <w:rPr>
          <w:del w:id="2363" w:author="impetus" w:date="2015-04-03T03:46:00Z"/>
          <w:rStyle w:val="Strong"/>
          <w:rFonts w:asciiTheme="minorHAnsi" w:eastAsiaTheme="minorHAnsi" w:hAnsiTheme="minorHAnsi" w:cstheme="minorBidi"/>
          <w:b/>
          <w:bCs/>
          <w:color w:val="auto"/>
          <w:sz w:val="22"/>
          <w:szCs w:val="22"/>
        </w:rPr>
        <w:pPrChange w:id="2364" w:author="impetus" w:date="2015-04-03T03:46:00Z">
          <w:pPr>
            <w:pStyle w:val="Heading2"/>
          </w:pPr>
        </w:pPrChange>
      </w:pPr>
      <w:bookmarkStart w:id="2365" w:name="_Toc354664812"/>
      <w:del w:id="2366" w:author="impetus" w:date="2015-04-03T03:46:00Z">
        <w:r w:rsidRPr="00DB1C99" w:rsidDel="00881584">
          <w:rPr>
            <w:rStyle w:val="Strong"/>
            <w:b/>
            <w:bCs/>
          </w:rPr>
          <w:delText>1</w:delText>
        </w:r>
        <w:r w:rsidR="00F55D1F" w:rsidDel="00881584">
          <w:rPr>
            <w:rStyle w:val="Strong"/>
            <w:b/>
            <w:bCs/>
          </w:rPr>
          <w:delText>4</w:delText>
        </w:r>
        <w:r w:rsidRPr="00DB1C99" w:rsidDel="00881584">
          <w:rPr>
            <w:rStyle w:val="Strong"/>
            <w:b/>
            <w:bCs/>
          </w:rPr>
          <w:delText>.0 DEPENDENCIES</w:delText>
        </w:r>
        <w:bookmarkEnd w:id="2365"/>
      </w:del>
    </w:p>
    <w:p w:rsidR="00772E87" w:rsidDel="00881584" w:rsidRDefault="00414314">
      <w:pPr>
        <w:spacing w:before="120" w:after="120" w:line="300" w:lineRule="atLeast"/>
        <w:rPr>
          <w:del w:id="2367" w:author="impetus" w:date="2015-04-03T03:46:00Z"/>
        </w:rPr>
        <w:pPrChange w:id="2368" w:author="impetus" w:date="2015-04-03T03:46:00Z">
          <w:pPr>
            <w:spacing w:line="240" w:lineRule="auto"/>
          </w:pPr>
        </w:pPrChange>
      </w:pPr>
      <w:del w:id="2369" w:author="impetus" w:date="2015-04-03T03:46:00Z">
        <w:r w:rsidRPr="009C2371" w:rsidDel="00881584">
          <w:delText>Here is the list of all the dependencies that can affect testing:</w:delText>
        </w:r>
      </w:del>
    </w:p>
    <w:p w:rsidR="00FB0B84" w:rsidRPr="00B948F9" w:rsidDel="00881584" w:rsidRDefault="00FB0B84">
      <w:pPr>
        <w:pStyle w:val="ListParagraph"/>
        <w:numPr>
          <w:ilvl w:val="0"/>
          <w:numId w:val="20"/>
        </w:numPr>
        <w:spacing w:before="120" w:after="120" w:line="300" w:lineRule="atLeast"/>
        <w:ind w:firstLine="0"/>
        <w:rPr>
          <w:del w:id="2370" w:author="impetus" w:date="2015-04-03T03:46:00Z"/>
        </w:rPr>
        <w:pPrChange w:id="2371" w:author="impetus" w:date="2015-04-03T03:46:00Z">
          <w:pPr>
            <w:pStyle w:val="ListParagraph"/>
            <w:numPr>
              <w:numId w:val="20"/>
            </w:numPr>
            <w:spacing w:line="240" w:lineRule="auto"/>
            <w:ind w:hanging="360"/>
          </w:pPr>
        </w:pPrChange>
      </w:pPr>
      <w:del w:id="2372" w:author="impetus" w:date="2015-04-03T03:46:00Z">
        <w:r w:rsidDel="00881584">
          <w:delText>Network connectivity</w:delText>
        </w:r>
      </w:del>
    </w:p>
    <w:p w:rsidR="00FB0B84" w:rsidRPr="00B948F9" w:rsidDel="00881584" w:rsidRDefault="00FB0B84">
      <w:pPr>
        <w:pStyle w:val="ListParagraph"/>
        <w:numPr>
          <w:ilvl w:val="0"/>
          <w:numId w:val="20"/>
        </w:numPr>
        <w:spacing w:before="120" w:after="120" w:line="300" w:lineRule="atLeast"/>
        <w:ind w:firstLine="0"/>
        <w:rPr>
          <w:del w:id="2373" w:author="impetus" w:date="2015-04-03T03:46:00Z"/>
        </w:rPr>
        <w:pPrChange w:id="2374" w:author="impetus" w:date="2015-04-03T03:46:00Z">
          <w:pPr>
            <w:pStyle w:val="ListParagraph"/>
            <w:numPr>
              <w:numId w:val="20"/>
            </w:numPr>
            <w:spacing w:line="240" w:lineRule="auto"/>
            <w:ind w:hanging="360"/>
          </w:pPr>
        </w:pPrChange>
      </w:pPr>
      <w:del w:id="2375" w:author="impetus" w:date="2015-04-03T03:46:00Z">
        <w:r w:rsidDel="00881584">
          <w:delText>Server Availability</w:delText>
        </w:r>
      </w:del>
    </w:p>
    <w:p w:rsidR="00FB0B84" w:rsidDel="00881584" w:rsidRDefault="00FB0B84">
      <w:pPr>
        <w:pStyle w:val="ListParagraph"/>
        <w:numPr>
          <w:ilvl w:val="0"/>
          <w:numId w:val="20"/>
        </w:numPr>
        <w:spacing w:before="120" w:after="120" w:line="300" w:lineRule="atLeast"/>
        <w:ind w:firstLine="0"/>
        <w:rPr>
          <w:del w:id="2376" w:author="impetus" w:date="2015-04-03T03:46:00Z"/>
        </w:rPr>
        <w:pPrChange w:id="2377" w:author="impetus" w:date="2015-04-03T03:46:00Z">
          <w:pPr>
            <w:pStyle w:val="ListParagraph"/>
            <w:numPr>
              <w:numId w:val="20"/>
            </w:numPr>
            <w:spacing w:line="240" w:lineRule="auto"/>
            <w:ind w:hanging="360"/>
          </w:pPr>
        </w:pPrChange>
      </w:pPr>
      <w:del w:id="2378" w:author="impetus" w:date="2015-04-03T03:46:00Z">
        <w:r w:rsidRPr="00B948F9" w:rsidDel="00881584">
          <w:delText>QA Resources</w:delText>
        </w:r>
        <w:r w:rsidDel="00881584">
          <w:delText xml:space="preserve"> timely availability</w:delText>
        </w:r>
      </w:del>
    </w:p>
    <w:p w:rsidR="00FB0B84" w:rsidDel="00881584" w:rsidRDefault="00FB0B84">
      <w:pPr>
        <w:pStyle w:val="ListParagraph"/>
        <w:numPr>
          <w:ilvl w:val="0"/>
          <w:numId w:val="20"/>
        </w:numPr>
        <w:spacing w:before="120" w:after="120" w:line="300" w:lineRule="atLeast"/>
        <w:ind w:firstLine="0"/>
        <w:rPr>
          <w:del w:id="2379" w:author="impetus" w:date="2015-04-03T03:46:00Z"/>
        </w:rPr>
        <w:pPrChange w:id="2380" w:author="impetus" w:date="2015-04-03T03:46:00Z">
          <w:pPr>
            <w:pStyle w:val="ListParagraph"/>
            <w:numPr>
              <w:numId w:val="20"/>
            </w:numPr>
            <w:spacing w:line="240" w:lineRule="auto"/>
            <w:ind w:hanging="360"/>
          </w:pPr>
        </w:pPrChange>
      </w:pPr>
      <w:del w:id="2381" w:author="impetus" w:date="2015-04-03T03:46:00Z">
        <w:r w:rsidDel="00881584">
          <w:delText xml:space="preserve">Proper functioning of Simulator </w:delText>
        </w:r>
      </w:del>
    </w:p>
    <w:p w:rsidR="00414314" w:rsidRPr="009C2371" w:rsidDel="00881584" w:rsidRDefault="00414314">
      <w:pPr>
        <w:pStyle w:val="ListParagraph"/>
        <w:numPr>
          <w:ilvl w:val="0"/>
          <w:numId w:val="20"/>
        </w:numPr>
        <w:spacing w:before="120" w:after="120" w:line="300" w:lineRule="atLeast"/>
        <w:ind w:firstLine="0"/>
        <w:rPr>
          <w:del w:id="2382" w:author="impetus" w:date="2015-04-03T03:46:00Z"/>
        </w:rPr>
        <w:pPrChange w:id="2383" w:author="impetus" w:date="2015-04-03T03:46:00Z">
          <w:pPr>
            <w:pStyle w:val="ListParagraph"/>
            <w:numPr>
              <w:numId w:val="20"/>
            </w:numPr>
            <w:spacing w:line="240" w:lineRule="auto"/>
            <w:ind w:hanging="360"/>
          </w:pPr>
        </w:pPrChange>
      </w:pPr>
      <w:del w:id="2384" w:author="impetus" w:date="2015-04-03T03:46:00Z">
        <w:r w:rsidRPr="009C2371" w:rsidDel="00881584">
          <w:delText>Development should be completed on its scheduled date.</w:delText>
        </w:r>
      </w:del>
    </w:p>
    <w:p w:rsidR="00414314" w:rsidRPr="009C2371" w:rsidDel="00881584" w:rsidRDefault="00414314">
      <w:pPr>
        <w:pStyle w:val="ListParagraph"/>
        <w:numPr>
          <w:ilvl w:val="0"/>
          <w:numId w:val="20"/>
        </w:numPr>
        <w:spacing w:before="120" w:after="120" w:line="300" w:lineRule="atLeast"/>
        <w:ind w:firstLine="0"/>
        <w:rPr>
          <w:del w:id="2385" w:author="impetus" w:date="2015-04-03T03:46:00Z"/>
        </w:rPr>
        <w:pPrChange w:id="2386" w:author="impetus" w:date="2015-04-03T03:46:00Z">
          <w:pPr>
            <w:pStyle w:val="ListParagraph"/>
            <w:numPr>
              <w:numId w:val="20"/>
            </w:numPr>
            <w:spacing w:line="240" w:lineRule="auto"/>
            <w:ind w:hanging="360"/>
          </w:pPr>
        </w:pPrChange>
      </w:pPr>
      <w:del w:id="2387" w:author="impetus" w:date="2015-04-03T03:46:00Z">
        <w:r w:rsidRPr="009C2371" w:rsidDel="00881584">
          <w:delText>QA should get a clean build while preparing the build.</w:delText>
        </w:r>
      </w:del>
    </w:p>
    <w:p w:rsidR="00414314" w:rsidRPr="009C2371" w:rsidDel="00881584" w:rsidRDefault="00414314">
      <w:pPr>
        <w:pStyle w:val="ListParagraph"/>
        <w:numPr>
          <w:ilvl w:val="0"/>
          <w:numId w:val="20"/>
        </w:numPr>
        <w:spacing w:before="120" w:after="120" w:line="300" w:lineRule="atLeast"/>
        <w:ind w:firstLine="0"/>
        <w:rPr>
          <w:del w:id="2388" w:author="impetus" w:date="2015-04-03T03:46:00Z"/>
        </w:rPr>
        <w:pPrChange w:id="2389" w:author="impetus" w:date="2015-04-03T03:46:00Z">
          <w:pPr>
            <w:pStyle w:val="ListParagraph"/>
            <w:numPr>
              <w:numId w:val="20"/>
            </w:numPr>
            <w:spacing w:line="240" w:lineRule="auto"/>
            <w:ind w:hanging="360"/>
          </w:pPr>
        </w:pPrChange>
      </w:pPr>
      <w:del w:id="2390" w:author="impetus" w:date="2015-04-03T03:46:00Z">
        <w:r w:rsidRPr="009C2371" w:rsidDel="00881584">
          <w:delText>Deployment should be successful on application server.</w:delText>
        </w:r>
      </w:del>
    </w:p>
    <w:p w:rsidR="00414314" w:rsidRPr="009C2371" w:rsidDel="00881584" w:rsidRDefault="00414314">
      <w:pPr>
        <w:pStyle w:val="ListParagraph"/>
        <w:numPr>
          <w:ilvl w:val="0"/>
          <w:numId w:val="20"/>
        </w:numPr>
        <w:spacing w:before="120" w:after="120" w:line="300" w:lineRule="atLeast"/>
        <w:ind w:firstLine="0"/>
        <w:rPr>
          <w:del w:id="2391" w:author="impetus" w:date="2015-04-03T03:46:00Z"/>
        </w:rPr>
        <w:pPrChange w:id="2392" w:author="impetus" w:date="2015-04-03T03:46:00Z">
          <w:pPr>
            <w:pStyle w:val="ListParagraph"/>
            <w:numPr>
              <w:numId w:val="20"/>
            </w:numPr>
            <w:spacing w:line="240" w:lineRule="auto"/>
            <w:ind w:hanging="360"/>
          </w:pPr>
        </w:pPrChange>
      </w:pPr>
      <w:del w:id="2393" w:author="impetus" w:date="2015-04-03T03:46:00Z">
        <w:r w:rsidRPr="009C2371" w:rsidDel="00881584">
          <w:delText>Test Case management tool should work properly.</w:delText>
        </w:r>
      </w:del>
    </w:p>
    <w:p w:rsidR="00414314" w:rsidRPr="00B948F9" w:rsidDel="00881584" w:rsidRDefault="00414314">
      <w:pPr>
        <w:pStyle w:val="ListParagraph"/>
        <w:numPr>
          <w:ilvl w:val="0"/>
          <w:numId w:val="20"/>
        </w:numPr>
        <w:spacing w:before="120" w:after="120" w:line="300" w:lineRule="atLeast"/>
        <w:ind w:firstLine="0"/>
        <w:rPr>
          <w:del w:id="2394" w:author="impetus" w:date="2015-04-03T03:46:00Z"/>
        </w:rPr>
        <w:pPrChange w:id="2395" w:author="impetus" w:date="2015-04-03T03:46:00Z">
          <w:pPr>
            <w:pStyle w:val="ListParagraph"/>
            <w:numPr>
              <w:numId w:val="20"/>
            </w:numPr>
            <w:spacing w:line="240" w:lineRule="auto"/>
            <w:ind w:hanging="360"/>
          </w:pPr>
        </w:pPrChange>
      </w:pPr>
      <w:del w:id="2396" w:author="impetus" w:date="2015-04-03T03:46:00Z">
        <w:r w:rsidRPr="009C2371" w:rsidDel="00881584">
          <w:delText>All the server, client and database machines should work properly.</w:delText>
        </w:r>
      </w:del>
    </w:p>
    <w:p w:rsidR="00FB0B84" w:rsidRPr="00FB0B84" w:rsidDel="00881584" w:rsidRDefault="00FB0B84">
      <w:pPr>
        <w:spacing w:before="120" w:after="120" w:line="300" w:lineRule="atLeast"/>
        <w:rPr>
          <w:del w:id="2397" w:author="impetus" w:date="2015-04-03T03:46:00Z"/>
        </w:rPr>
        <w:pPrChange w:id="2398" w:author="impetus" w:date="2015-04-03T03:46:00Z">
          <w:pPr/>
        </w:pPrChange>
      </w:pPr>
    </w:p>
    <w:p w:rsidR="00A80FCB" w:rsidRPr="00DB1C99" w:rsidDel="00881584" w:rsidRDefault="00A80FCB">
      <w:pPr>
        <w:pStyle w:val="Heading2"/>
        <w:spacing w:before="120" w:after="120" w:line="300" w:lineRule="atLeast"/>
        <w:rPr>
          <w:del w:id="2399" w:author="impetus" w:date="2015-04-03T03:46:00Z"/>
          <w:rStyle w:val="Strong"/>
          <w:rFonts w:asciiTheme="minorHAnsi" w:eastAsiaTheme="minorHAnsi" w:hAnsiTheme="minorHAnsi" w:cstheme="minorBidi"/>
          <w:b/>
          <w:bCs/>
          <w:color w:val="auto"/>
          <w:sz w:val="22"/>
          <w:szCs w:val="22"/>
        </w:rPr>
        <w:pPrChange w:id="2400" w:author="impetus" w:date="2015-04-03T03:46:00Z">
          <w:pPr>
            <w:pStyle w:val="Heading2"/>
          </w:pPr>
        </w:pPrChange>
      </w:pPr>
      <w:bookmarkStart w:id="2401" w:name="_Toc354664813"/>
      <w:del w:id="2402" w:author="impetus" w:date="2015-04-03T03:46:00Z">
        <w:r w:rsidRPr="00DB1C99" w:rsidDel="00881584">
          <w:rPr>
            <w:rStyle w:val="Strong"/>
            <w:b/>
            <w:bCs/>
          </w:rPr>
          <w:delText>1</w:delText>
        </w:r>
        <w:r w:rsidR="00F55D1F" w:rsidDel="00881584">
          <w:rPr>
            <w:rStyle w:val="Strong"/>
            <w:b/>
            <w:bCs/>
          </w:rPr>
          <w:delText>5</w:delText>
        </w:r>
        <w:r w:rsidRPr="00DB1C99" w:rsidDel="00881584">
          <w:rPr>
            <w:rStyle w:val="Strong"/>
            <w:b/>
            <w:bCs/>
          </w:rPr>
          <w:delText>.0 RISKS/ASSUMPTIONS</w:delText>
        </w:r>
        <w:bookmarkEnd w:id="2401"/>
      </w:del>
    </w:p>
    <w:p w:rsidR="004E546C" w:rsidRPr="00814FE5" w:rsidDel="00881584" w:rsidRDefault="004E546C">
      <w:pPr>
        <w:pStyle w:val="Heading2"/>
        <w:spacing w:before="120" w:after="120" w:line="300" w:lineRule="atLeast"/>
        <w:rPr>
          <w:del w:id="2403" w:author="impetus" w:date="2015-04-03T03:46:00Z"/>
        </w:rPr>
        <w:pPrChange w:id="2404" w:author="impetus" w:date="2015-04-03T03:46:00Z">
          <w:pPr>
            <w:pStyle w:val="Heading2"/>
          </w:pPr>
        </w:pPrChange>
      </w:pPr>
      <w:bookmarkStart w:id="2405" w:name="_Toc246328748"/>
      <w:del w:id="2406" w:author="impetus" w:date="2015-04-03T03:46:00Z">
        <w:r w:rsidDel="00881584">
          <w:delText>Risks</w:delText>
        </w:r>
        <w:bookmarkEnd w:id="2405"/>
      </w:del>
    </w:p>
    <w:p w:rsidR="004E546C" w:rsidRPr="004E546C" w:rsidDel="00881584" w:rsidRDefault="004E546C">
      <w:pPr>
        <w:spacing w:before="120" w:after="120" w:line="300" w:lineRule="atLeast"/>
        <w:rPr>
          <w:del w:id="2407" w:author="impetus" w:date="2015-04-03T03:46:00Z"/>
        </w:rPr>
        <w:pPrChange w:id="2408" w:author="impetus" w:date="2015-04-03T03:46:00Z">
          <w:pPr/>
        </w:pPrChange>
      </w:pPr>
      <w:del w:id="2409" w:author="impetus" w:date="2015-04-03T03:46:00Z">
        <w:r w:rsidDel="00881584">
          <w:delText xml:space="preserve"> Listed Below </w:delText>
        </w:r>
        <w:r w:rsidR="003F456F" w:rsidDel="00881584">
          <w:delText>are some</w:delText>
        </w:r>
        <w:r w:rsidDel="00881584">
          <w:delText xml:space="preserve"> risks for the short cycle of iteration that may affect the schedule of testing. </w:delText>
        </w:r>
      </w:del>
    </w:p>
    <w:p w:rsidR="005020CD" w:rsidRPr="00522E6F" w:rsidDel="00881584" w:rsidRDefault="005020CD">
      <w:pPr>
        <w:pStyle w:val="ListParagraph"/>
        <w:numPr>
          <w:ilvl w:val="0"/>
          <w:numId w:val="20"/>
        </w:numPr>
        <w:spacing w:before="120" w:after="120" w:line="300" w:lineRule="atLeast"/>
        <w:ind w:firstLine="0"/>
        <w:rPr>
          <w:del w:id="2410" w:author="impetus" w:date="2015-04-03T03:46:00Z"/>
        </w:rPr>
        <w:pPrChange w:id="2411" w:author="impetus" w:date="2015-04-03T03:46:00Z">
          <w:pPr>
            <w:pStyle w:val="ListParagraph"/>
            <w:numPr>
              <w:numId w:val="20"/>
            </w:numPr>
            <w:spacing w:line="240" w:lineRule="auto"/>
            <w:ind w:hanging="360"/>
          </w:pPr>
        </w:pPrChange>
      </w:pPr>
      <w:del w:id="2412" w:author="impetus" w:date="2015-04-03T03:46:00Z">
        <w:r w:rsidDel="00881584">
          <w:delText>Due to unavailability of device, Simulator will be used for testing which may pose risk of some defects being</w:delText>
        </w:r>
        <w:r w:rsidR="00C5242F" w:rsidDel="00881584">
          <w:delText xml:space="preserve"> ignored as there is some delta </w:delText>
        </w:r>
        <w:r w:rsidDel="00881584">
          <w:delText>between actual device and simulator.</w:delText>
        </w:r>
      </w:del>
    </w:p>
    <w:p w:rsidR="005020CD" w:rsidDel="00881584" w:rsidRDefault="00E551C3">
      <w:pPr>
        <w:pStyle w:val="ListParagraph"/>
        <w:numPr>
          <w:ilvl w:val="0"/>
          <w:numId w:val="20"/>
        </w:numPr>
        <w:spacing w:before="120" w:after="120" w:line="300" w:lineRule="atLeast"/>
        <w:ind w:firstLine="0"/>
        <w:rPr>
          <w:del w:id="2413" w:author="impetus" w:date="2015-04-03T03:46:00Z"/>
        </w:rPr>
        <w:pPrChange w:id="2414" w:author="impetus" w:date="2015-04-03T03:46:00Z">
          <w:pPr>
            <w:pStyle w:val="ListParagraph"/>
            <w:numPr>
              <w:numId w:val="20"/>
            </w:numPr>
            <w:spacing w:line="240" w:lineRule="auto"/>
            <w:ind w:hanging="360"/>
          </w:pPr>
        </w:pPrChange>
      </w:pPr>
      <w:del w:id="2415" w:author="impetus" w:date="2015-04-03T03:46:00Z">
        <w:r w:rsidDel="00881584">
          <w:delText xml:space="preserve">Any </w:delText>
        </w:r>
        <w:r w:rsidR="005020CD" w:rsidDel="00881584">
          <w:delText xml:space="preserve">Delay </w:delText>
        </w:r>
        <w:r w:rsidDel="00881584">
          <w:delText xml:space="preserve">in testing </w:delText>
        </w:r>
        <w:r w:rsidR="005020CD" w:rsidDel="00881584">
          <w:delText>due to testing on simulator as the simulator sometimes is slow and CPU heavy.</w:delText>
        </w:r>
      </w:del>
    </w:p>
    <w:p w:rsidR="004E546C" w:rsidRPr="007E4115" w:rsidDel="00881584" w:rsidRDefault="004E546C">
      <w:pPr>
        <w:pStyle w:val="ListParagraph"/>
        <w:numPr>
          <w:ilvl w:val="0"/>
          <w:numId w:val="20"/>
        </w:numPr>
        <w:spacing w:before="120" w:after="120" w:line="300" w:lineRule="atLeast"/>
        <w:ind w:firstLine="0"/>
        <w:rPr>
          <w:del w:id="2416" w:author="impetus" w:date="2015-04-03T03:46:00Z"/>
        </w:rPr>
        <w:pPrChange w:id="2417" w:author="impetus" w:date="2015-04-03T03:46:00Z">
          <w:pPr>
            <w:pStyle w:val="ListParagraph"/>
            <w:numPr>
              <w:numId w:val="20"/>
            </w:numPr>
            <w:spacing w:line="240" w:lineRule="auto"/>
            <w:ind w:hanging="360"/>
          </w:pPr>
        </w:pPrChange>
      </w:pPr>
      <w:del w:id="2418" w:author="impetus" w:date="2015-04-03T03:46:00Z">
        <w:r w:rsidRPr="007E4115" w:rsidDel="00881584">
          <w:delText>Any delay in delivery of releases to test due to defect fixing or delay due to show stoppers.</w:delText>
        </w:r>
      </w:del>
    </w:p>
    <w:p w:rsidR="004E546C" w:rsidRPr="007E4115" w:rsidDel="00881584" w:rsidRDefault="004E546C">
      <w:pPr>
        <w:pStyle w:val="ListParagraph"/>
        <w:numPr>
          <w:ilvl w:val="0"/>
          <w:numId w:val="20"/>
        </w:numPr>
        <w:spacing w:before="120" w:after="120" w:line="300" w:lineRule="atLeast"/>
        <w:ind w:firstLine="0"/>
        <w:rPr>
          <w:del w:id="2419" w:author="impetus" w:date="2015-04-03T03:46:00Z"/>
        </w:rPr>
        <w:pPrChange w:id="2420" w:author="impetus" w:date="2015-04-03T03:46:00Z">
          <w:pPr>
            <w:pStyle w:val="ListParagraph"/>
            <w:numPr>
              <w:numId w:val="20"/>
            </w:numPr>
            <w:spacing w:line="240" w:lineRule="auto"/>
            <w:ind w:hanging="360"/>
          </w:pPr>
        </w:pPrChange>
      </w:pPr>
      <w:del w:id="2421" w:author="impetus" w:date="2015-04-03T03:46:00Z">
        <w:r w:rsidRPr="007E4115" w:rsidDel="00881584">
          <w:delText>Any server related down time or latency affecting the execution of the test plan/cases.</w:delText>
        </w:r>
      </w:del>
    </w:p>
    <w:p w:rsidR="004E546C" w:rsidRPr="007E4115" w:rsidDel="00881584" w:rsidRDefault="004E546C">
      <w:pPr>
        <w:pStyle w:val="ListParagraph"/>
        <w:numPr>
          <w:ilvl w:val="0"/>
          <w:numId w:val="20"/>
        </w:numPr>
        <w:spacing w:before="120" w:after="120" w:line="300" w:lineRule="atLeast"/>
        <w:ind w:firstLine="0"/>
        <w:rPr>
          <w:del w:id="2422" w:author="impetus" w:date="2015-04-03T03:46:00Z"/>
        </w:rPr>
        <w:pPrChange w:id="2423" w:author="impetus" w:date="2015-04-03T03:46:00Z">
          <w:pPr>
            <w:pStyle w:val="ListParagraph"/>
            <w:numPr>
              <w:numId w:val="20"/>
            </w:numPr>
            <w:spacing w:line="240" w:lineRule="auto"/>
            <w:ind w:hanging="360"/>
          </w:pPr>
        </w:pPrChange>
      </w:pPr>
      <w:del w:id="2424" w:author="impetus" w:date="2015-04-03T03:46:00Z">
        <w:r w:rsidRPr="007E4115" w:rsidDel="00881584">
          <w:delText>Unavailability of tools and equipment defined in section “</w:delText>
        </w:r>
        <w:r w:rsidR="00FE5CAC" w:rsidDel="00881584">
          <w:fldChar w:fldCharType="begin"/>
        </w:r>
        <w:r w:rsidR="00FE5CAC" w:rsidDel="00881584">
          <w:delInstrText>HYPERLINK \l "_Test_Environment"</w:delInstrText>
        </w:r>
        <w:r w:rsidR="00FE5CAC" w:rsidDel="00881584">
          <w:fldChar w:fldCharType="separate"/>
        </w:r>
        <w:r w:rsidRPr="007E4115" w:rsidDel="00881584">
          <w:delText>Test Environment</w:delText>
        </w:r>
        <w:r w:rsidR="00FE5CAC" w:rsidDel="00881584">
          <w:fldChar w:fldCharType="end"/>
        </w:r>
        <w:r w:rsidR="00F958B3" w:rsidDel="00881584">
          <w:delText>/Tools</w:delText>
        </w:r>
        <w:r w:rsidRPr="007E4115" w:rsidDel="00881584">
          <w:delText>”</w:delText>
        </w:r>
      </w:del>
    </w:p>
    <w:p w:rsidR="00096BB3" w:rsidRPr="008039E5" w:rsidDel="00881584" w:rsidRDefault="00096BB3">
      <w:pPr>
        <w:pStyle w:val="ListParagraph"/>
        <w:numPr>
          <w:ilvl w:val="0"/>
          <w:numId w:val="20"/>
        </w:numPr>
        <w:spacing w:before="120" w:after="120" w:line="300" w:lineRule="atLeast"/>
        <w:ind w:firstLine="0"/>
        <w:rPr>
          <w:del w:id="2425" w:author="impetus" w:date="2015-04-03T03:46:00Z"/>
        </w:rPr>
        <w:pPrChange w:id="2426" w:author="impetus" w:date="2015-04-03T03:46:00Z">
          <w:pPr>
            <w:pStyle w:val="ListParagraph"/>
            <w:numPr>
              <w:numId w:val="20"/>
            </w:numPr>
            <w:spacing w:line="240" w:lineRule="auto"/>
            <w:ind w:hanging="360"/>
          </w:pPr>
        </w:pPrChange>
      </w:pPr>
      <w:del w:id="2427" w:author="impetus" w:date="2015-04-03T03:46:00Z">
        <w:r w:rsidRPr="008039E5" w:rsidDel="00881584">
          <w:delText>Lack of required resources such as testers, hardware/software</w:delText>
        </w:r>
      </w:del>
    </w:p>
    <w:p w:rsidR="000D2AA3" w:rsidRPr="002B4987" w:rsidDel="00881584" w:rsidRDefault="000D2AA3">
      <w:pPr>
        <w:pStyle w:val="ListParagraph"/>
        <w:numPr>
          <w:ilvl w:val="0"/>
          <w:numId w:val="20"/>
        </w:numPr>
        <w:spacing w:before="120" w:after="120" w:line="300" w:lineRule="atLeast"/>
        <w:ind w:firstLine="0"/>
        <w:rPr>
          <w:del w:id="2428" w:author="impetus" w:date="2015-04-03T03:46:00Z"/>
        </w:rPr>
        <w:pPrChange w:id="2429" w:author="impetus" w:date="2015-04-03T03:46:00Z">
          <w:pPr>
            <w:pStyle w:val="ListParagraph"/>
            <w:numPr>
              <w:numId w:val="20"/>
            </w:numPr>
            <w:spacing w:line="240" w:lineRule="auto"/>
            <w:ind w:hanging="360"/>
          </w:pPr>
        </w:pPrChange>
      </w:pPr>
      <w:del w:id="2430" w:author="impetus" w:date="2015-04-03T03:46:00Z">
        <w:r w:rsidRPr="002B4987" w:rsidDel="00881584">
          <w:delText>Requirement change</w:delText>
        </w:r>
      </w:del>
    </w:p>
    <w:p w:rsidR="000D2AA3" w:rsidRPr="002B4987" w:rsidDel="00881584" w:rsidRDefault="000D2AA3">
      <w:pPr>
        <w:pStyle w:val="ListParagraph"/>
        <w:numPr>
          <w:ilvl w:val="0"/>
          <w:numId w:val="20"/>
        </w:numPr>
        <w:spacing w:before="120" w:after="120" w:line="300" w:lineRule="atLeast"/>
        <w:ind w:firstLine="0"/>
        <w:rPr>
          <w:del w:id="2431" w:author="impetus" w:date="2015-04-03T03:46:00Z"/>
        </w:rPr>
        <w:pPrChange w:id="2432" w:author="impetus" w:date="2015-04-03T03:46:00Z">
          <w:pPr>
            <w:pStyle w:val="ListParagraph"/>
            <w:numPr>
              <w:numId w:val="20"/>
            </w:numPr>
            <w:spacing w:line="240" w:lineRule="auto"/>
            <w:ind w:hanging="360"/>
          </w:pPr>
        </w:pPrChange>
      </w:pPr>
      <w:del w:id="2433" w:author="impetus" w:date="2015-04-03T03:46:00Z">
        <w:r w:rsidRPr="002B4987" w:rsidDel="00881584">
          <w:delText>Scope change</w:delText>
        </w:r>
      </w:del>
    </w:p>
    <w:p w:rsidR="00D77CA6" w:rsidDel="00881584" w:rsidRDefault="00D77CA6">
      <w:pPr>
        <w:spacing w:before="120" w:after="120" w:line="300" w:lineRule="atLeast"/>
        <w:rPr>
          <w:del w:id="2434" w:author="impetus" w:date="2015-04-03T03:46:00Z"/>
        </w:rPr>
        <w:pPrChange w:id="2435" w:author="impetus" w:date="2015-04-03T03:46:00Z">
          <w:pPr>
            <w:spacing w:line="240" w:lineRule="auto"/>
          </w:pPr>
        </w:pPrChange>
      </w:pPr>
    </w:p>
    <w:p w:rsidR="00D77CA6" w:rsidDel="00881584" w:rsidRDefault="00D77CA6">
      <w:pPr>
        <w:pStyle w:val="Heading2"/>
        <w:spacing w:before="120" w:after="120" w:line="300" w:lineRule="atLeast"/>
        <w:rPr>
          <w:del w:id="2436" w:author="impetus" w:date="2015-04-03T03:46:00Z"/>
        </w:rPr>
        <w:pPrChange w:id="2437" w:author="impetus" w:date="2015-04-03T03:46:00Z">
          <w:pPr>
            <w:pStyle w:val="Heading2"/>
          </w:pPr>
        </w:pPrChange>
      </w:pPr>
      <w:del w:id="2438" w:author="impetus" w:date="2015-04-03T03:46:00Z">
        <w:r w:rsidDel="00881584">
          <w:delText>Assumptions:</w:delText>
        </w:r>
      </w:del>
    </w:p>
    <w:p w:rsidR="00D77CA6" w:rsidRPr="00522E6F" w:rsidDel="00881584" w:rsidRDefault="00D77CA6">
      <w:pPr>
        <w:pStyle w:val="ListParagraph"/>
        <w:numPr>
          <w:ilvl w:val="0"/>
          <w:numId w:val="20"/>
        </w:numPr>
        <w:spacing w:before="120" w:after="120" w:line="300" w:lineRule="atLeast"/>
        <w:ind w:firstLine="0"/>
        <w:rPr>
          <w:del w:id="2439" w:author="impetus" w:date="2015-04-03T03:46:00Z"/>
        </w:rPr>
        <w:pPrChange w:id="2440" w:author="impetus" w:date="2015-04-03T03:46:00Z">
          <w:pPr>
            <w:pStyle w:val="ListParagraph"/>
            <w:numPr>
              <w:numId w:val="20"/>
            </w:numPr>
            <w:spacing w:line="240" w:lineRule="auto"/>
            <w:ind w:hanging="360"/>
          </w:pPr>
        </w:pPrChange>
      </w:pPr>
      <w:del w:id="2441" w:author="impetus" w:date="2015-04-03T03:46:00Z">
        <w:r w:rsidRPr="00522E6F" w:rsidDel="00881584">
          <w:delText xml:space="preserve">Every release to QA for testing will include a release notes document specifying the details of the features implemented and its impact if any on various modules of </w:delText>
        </w:r>
        <w:r w:rsidR="00E325D5" w:rsidDel="00881584">
          <w:delText>the case study.</w:delText>
        </w:r>
      </w:del>
    </w:p>
    <w:p w:rsidR="00D77CA6" w:rsidRPr="00522E6F" w:rsidDel="00881584" w:rsidRDefault="00D77CA6">
      <w:pPr>
        <w:pStyle w:val="ListParagraph"/>
        <w:numPr>
          <w:ilvl w:val="0"/>
          <w:numId w:val="20"/>
        </w:numPr>
        <w:spacing w:before="120" w:after="120" w:line="300" w:lineRule="atLeast"/>
        <w:ind w:firstLine="0"/>
        <w:rPr>
          <w:del w:id="2442" w:author="impetus" w:date="2015-04-03T03:46:00Z"/>
        </w:rPr>
        <w:pPrChange w:id="2443" w:author="impetus" w:date="2015-04-03T03:46:00Z">
          <w:pPr>
            <w:pStyle w:val="ListParagraph"/>
            <w:numPr>
              <w:numId w:val="20"/>
            </w:numPr>
            <w:spacing w:line="240" w:lineRule="auto"/>
            <w:ind w:hanging="360"/>
          </w:pPr>
        </w:pPrChange>
      </w:pPr>
      <w:del w:id="2444" w:author="impetus" w:date="2015-04-03T03:46:00Z">
        <w:r w:rsidRPr="00522E6F" w:rsidDel="00881584">
          <w:delText>All showstopper/critical defects will be fixed with highest priority.</w:delText>
        </w:r>
      </w:del>
    </w:p>
    <w:p w:rsidR="00D77CA6" w:rsidRPr="00522E6F" w:rsidDel="00881584" w:rsidRDefault="00D77CA6">
      <w:pPr>
        <w:pStyle w:val="ListParagraph"/>
        <w:numPr>
          <w:ilvl w:val="0"/>
          <w:numId w:val="20"/>
        </w:numPr>
        <w:spacing w:before="120" w:after="120" w:line="300" w:lineRule="atLeast"/>
        <w:ind w:firstLine="0"/>
        <w:rPr>
          <w:del w:id="2445" w:author="impetus" w:date="2015-04-03T03:46:00Z"/>
        </w:rPr>
        <w:pPrChange w:id="2446" w:author="impetus" w:date="2015-04-03T03:46:00Z">
          <w:pPr>
            <w:pStyle w:val="ListParagraph"/>
            <w:numPr>
              <w:numId w:val="20"/>
            </w:numPr>
            <w:spacing w:line="240" w:lineRule="auto"/>
            <w:ind w:hanging="360"/>
          </w:pPr>
        </w:pPrChange>
      </w:pPr>
      <w:del w:id="2447" w:author="impetus" w:date="2015-04-03T03:46:00Z">
        <w:r w:rsidRPr="00522E6F" w:rsidDel="00881584">
          <w:delText>All documentation will be up-to date and available to the QA team</w:delText>
        </w:r>
        <w:r w:rsidDel="00881584">
          <w:delText xml:space="preserve"> on timely basis.</w:delText>
        </w:r>
      </w:del>
    </w:p>
    <w:p w:rsidR="00D77CA6" w:rsidRPr="00522E6F" w:rsidDel="00881584" w:rsidRDefault="00D77CA6">
      <w:pPr>
        <w:pStyle w:val="ListParagraph"/>
        <w:numPr>
          <w:ilvl w:val="0"/>
          <w:numId w:val="20"/>
        </w:numPr>
        <w:spacing w:before="120" w:after="120" w:line="300" w:lineRule="atLeast"/>
        <w:ind w:firstLine="0"/>
        <w:rPr>
          <w:del w:id="2448" w:author="impetus" w:date="2015-04-03T03:46:00Z"/>
        </w:rPr>
        <w:pPrChange w:id="2449" w:author="impetus" w:date="2015-04-03T03:46:00Z">
          <w:pPr>
            <w:pStyle w:val="ListParagraph"/>
            <w:numPr>
              <w:numId w:val="20"/>
            </w:numPr>
            <w:spacing w:line="240" w:lineRule="auto"/>
            <w:ind w:hanging="360"/>
          </w:pPr>
        </w:pPrChange>
      </w:pPr>
      <w:del w:id="2450" w:author="impetus" w:date="2015-04-03T03:46:00Z">
        <w:r w:rsidDel="00881584">
          <w:delText>Deployment</w:delText>
        </w:r>
        <w:r w:rsidR="007F22DA" w:rsidDel="00881584">
          <w:delText xml:space="preserve"> or production environment</w:delText>
        </w:r>
        <w:r w:rsidDel="00881584">
          <w:delText xml:space="preserve"> should be ready for testing on the cycle.</w:delText>
        </w:r>
      </w:del>
    </w:p>
    <w:p w:rsidR="00D77CA6" w:rsidDel="00881584" w:rsidRDefault="00D77CA6">
      <w:pPr>
        <w:pStyle w:val="ListParagraph"/>
        <w:numPr>
          <w:ilvl w:val="0"/>
          <w:numId w:val="20"/>
        </w:numPr>
        <w:spacing w:before="120" w:after="120" w:line="300" w:lineRule="atLeast"/>
        <w:ind w:firstLine="0"/>
        <w:rPr>
          <w:del w:id="2451" w:author="impetus" w:date="2015-04-03T03:46:00Z"/>
        </w:rPr>
        <w:pPrChange w:id="2452" w:author="impetus" w:date="2015-04-03T03:46:00Z">
          <w:pPr>
            <w:pStyle w:val="ListParagraph"/>
            <w:numPr>
              <w:numId w:val="20"/>
            </w:numPr>
            <w:spacing w:line="240" w:lineRule="auto"/>
            <w:ind w:hanging="360"/>
          </w:pPr>
        </w:pPrChange>
      </w:pPr>
      <w:del w:id="2453" w:author="impetus" w:date="2015-04-03T03:46:00Z">
        <w:r w:rsidRPr="00522E6F" w:rsidDel="00881584">
          <w:delText>In case of delay in equipment procurement or network related delays; the test schedule will have to be reviewed.</w:delText>
        </w:r>
      </w:del>
    </w:p>
    <w:p w:rsidR="00D77CA6" w:rsidRPr="00522E6F" w:rsidDel="00881584" w:rsidRDefault="00D77CA6">
      <w:pPr>
        <w:spacing w:before="120" w:after="120" w:line="300" w:lineRule="atLeast"/>
        <w:rPr>
          <w:del w:id="2454" w:author="impetus" w:date="2015-04-03T03:46:00Z"/>
        </w:rPr>
        <w:pPrChange w:id="2455" w:author="impetus" w:date="2015-04-03T03:46:00Z">
          <w:pPr>
            <w:spacing w:line="240" w:lineRule="auto"/>
          </w:pPr>
        </w:pPrChange>
      </w:pPr>
    </w:p>
    <w:p w:rsidR="00DB1C99" w:rsidDel="00881584" w:rsidRDefault="00A80FCB">
      <w:pPr>
        <w:pStyle w:val="Heading2"/>
        <w:spacing w:before="120" w:after="120" w:line="300" w:lineRule="atLeast"/>
        <w:rPr>
          <w:del w:id="2456" w:author="impetus" w:date="2015-04-03T03:46:00Z"/>
        </w:rPr>
        <w:pPrChange w:id="2457" w:author="impetus" w:date="2015-04-03T03:46:00Z">
          <w:pPr>
            <w:pStyle w:val="Heading2"/>
          </w:pPr>
        </w:pPrChange>
      </w:pPr>
      <w:del w:id="2458" w:author="impetus" w:date="2015-04-03T03:46:00Z">
        <w:r w:rsidRPr="00AA13E8" w:rsidDel="00881584">
          <w:rPr>
            <w:sz w:val="20"/>
            <w:szCs w:val="20"/>
          </w:rPr>
          <w:br/>
        </w:r>
        <w:bookmarkStart w:id="2459" w:name="_Toc354664815"/>
        <w:r w:rsidR="00DB1C99" w:rsidDel="00881584">
          <w:delText>1</w:delText>
        </w:r>
        <w:r w:rsidR="00F55D1F" w:rsidDel="00881584">
          <w:delText>6</w:delText>
        </w:r>
        <w:r w:rsidR="00DB1C99" w:rsidDel="00881584">
          <w:delText>.0 MEETING CADENCE</w:delText>
        </w:r>
        <w:r w:rsidR="00347062" w:rsidDel="00881584">
          <w:delText>/COMMUNICATION PLAN</w:delText>
        </w:r>
        <w:bookmarkEnd w:id="2459"/>
      </w:del>
    </w:p>
    <w:p w:rsidR="004204A0" w:rsidRPr="004204A0" w:rsidDel="00881584" w:rsidRDefault="004204A0">
      <w:pPr>
        <w:spacing w:before="120" w:after="120" w:line="300" w:lineRule="atLeast"/>
        <w:rPr>
          <w:del w:id="2460" w:author="impetus" w:date="2015-04-03T03:46:00Z"/>
        </w:rPr>
        <w:pPrChange w:id="2461" w:author="impetus" w:date="2015-04-03T03:46:00Z">
          <w:pPr>
            <w:spacing w:line="240" w:lineRule="auto"/>
          </w:pPr>
        </w:pPrChange>
      </w:pPr>
      <w:del w:id="2462" w:author="impetus" w:date="2015-04-03T03:46:00Z">
        <w:r w:rsidRPr="002B4987" w:rsidDel="00881584">
          <w:delText>We will be using presentations, meetings, status reports, email, instant messenger, telephone and video conference to communicate with all the project team members</w:delText>
        </w:r>
        <w:r w:rsidR="00134227" w:rsidRPr="002B4987" w:rsidDel="00881584">
          <w:delText xml:space="preserve"> including following cadence:</w:delText>
        </w:r>
      </w:del>
    </w:p>
    <w:p w:rsidR="00CF7747" w:rsidDel="00881584" w:rsidRDefault="00CF7747">
      <w:pPr>
        <w:pStyle w:val="ListParagraph"/>
        <w:numPr>
          <w:ilvl w:val="0"/>
          <w:numId w:val="20"/>
        </w:numPr>
        <w:spacing w:before="120" w:after="120" w:line="300" w:lineRule="atLeast"/>
        <w:ind w:firstLine="0"/>
        <w:rPr>
          <w:del w:id="2463" w:author="impetus" w:date="2015-04-03T03:46:00Z"/>
        </w:rPr>
        <w:pPrChange w:id="2464" w:author="impetus" w:date="2015-04-03T03:46:00Z">
          <w:pPr>
            <w:pStyle w:val="ListParagraph"/>
            <w:numPr>
              <w:numId w:val="20"/>
            </w:numPr>
            <w:spacing w:line="240" w:lineRule="auto"/>
            <w:ind w:hanging="360"/>
          </w:pPr>
        </w:pPrChange>
      </w:pPr>
      <w:del w:id="2465" w:author="impetus" w:date="2015-04-03T03:46:00Z">
        <w:r w:rsidDel="00881584">
          <w:delText>Sprint planning meeting is conducted every 2 weeks.</w:delText>
        </w:r>
      </w:del>
    </w:p>
    <w:p w:rsidR="00CF7747" w:rsidRPr="00522E6F" w:rsidDel="00881584" w:rsidRDefault="00CF7747">
      <w:pPr>
        <w:pStyle w:val="ListParagraph"/>
        <w:numPr>
          <w:ilvl w:val="0"/>
          <w:numId w:val="20"/>
        </w:numPr>
        <w:spacing w:before="120" w:after="120" w:line="300" w:lineRule="atLeast"/>
        <w:ind w:firstLine="0"/>
        <w:rPr>
          <w:del w:id="2466" w:author="impetus" w:date="2015-04-03T03:46:00Z"/>
        </w:rPr>
        <w:pPrChange w:id="2467" w:author="impetus" w:date="2015-04-03T03:46:00Z">
          <w:pPr>
            <w:pStyle w:val="ListParagraph"/>
            <w:numPr>
              <w:numId w:val="20"/>
            </w:numPr>
            <w:spacing w:line="240" w:lineRule="auto"/>
            <w:ind w:hanging="360"/>
          </w:pPr>
        </w:pPrChange>
      </w:pPr>
      <w:del w:id="2468" w:author="impetus" w:date="2015-04-03T03:46:00Z">
        <w:r w:rsidDel="00881584">
          <w:delText>Team meets every day for stand up meeting.</w:delText>
        </w:r>
      </w:del>
    </w:p>
    <w:p w:rsidR="00CF7747" w:rsidRPr="00522E6F" w:rsidDel="00881584" w:rsidRDefault="00CF7747">
      <w:pPr>
        <w:pStyle w:val="ListParagraph"/>
        <w:numPr>
          <w:ilvl w:val="0"/>
          <w:numId w:val="20"/>
        </w:numPr>
        <w:spacing w:before="120" w:after="120" w:line="300" w:lineRule="atLeast"/>
        <w:ind w:firstLine="0"/>
        <w:rPr>
          <w:del w:id="2469" w:author="impetus" w:date="2015-04-03T03:46:00Z"/>
        </w:rPr>
        <w:pPrChange w:id="2470" w:author="impetus" w:date="2015-04-03T03:46:00Z">
          <w:pPr>
            <w:pStyle w:val="ListParagraph"/>
            <w:numPr>
              <w:numId w:val="20"/>
            </w:numPr>
            <w:spacing w:line="240" w:lineRule="auto"/>
            <w:ind w:hanging="360"/>
          </w:pPr>
        </w:pPrChange>
      </w:pPr>
      <w:del w:id="2471" w:author="impetus" w:date="2015-04-03T03:46:00Z">
        <w:r w:rsidDel="00881584">
          <w:delText xml:space="preserve">Every </w:delText>
        </w:r>
        <w:r w:rsidR="003529E1" w:rsidDel="00881584">
          <w:delText>week,</w:delText>
        </w:r>
        <w:r w:rsidDel="00881584">
          <w:delText xml:space="preserve"> evaluation meeting is conducted</w:delText>
        </w:r>
        <w:r w:rsidR="007F22DA" w:rsidDel="00881584">
          <w:delText xml:space="preserve"> on Friday</w:delText>
        </w:r>
        <w:r w:rsidRPr="00522E6F" w:rsidDel="00881584">
          <w:delText>.</w:delText>
        </w:r>
      </w:del>
    </w:p>
    <w:p w:rsidR="00CF7747" w:rsidDel="00881584" w:rsidRDefault="00CF7747">
      <w:pPr>
        <w:pStyle w:val="ListParagraph"/>
        <w:numPr>
          <w:ilvl w:val="0"/>
          <w:numId w:val="20"/>
        </w:numPr>
        <w:spacing w:before="120" w:after="120" w:line="300" w:lineRule="atLeast"/>
        <w:ind w:firstLine="0"/>
        <w:rPr>
          <w:del w:id="2472" w:author="impetus" w:date="2015-04-03T03:46:00Z"/>
        </w:rPr>
        <w:pPrChange w:id="2473" w:author="impetus" w:date="2015-04-03T03:46:00Z">
          <w:pPr>
            <w:pStyle w:val="ListParagraph"/>
            <w:numPr>
              <w:numId w:val="20"/>
            </w:numPr>
            <w:spacing w:line="240" w:lineRule="auto"/>
            <w:ind w:hanging="360"/>
          </w:pPr>
        </w:pPrChange>
      </w:pPr>
      <w:del w:id="2474" w:author="impetus" w:date="2015-04-03T03:46:00Z">
        <w:r w:rsidDel="00881584">
          <w:delText>Individual meetings and discussion on requirement basis.</w:delText>
        </w:r>
      </w:del>
    </w:p>
    <w:p w:rsidR="00E309D0" w:rsidDel="00881584" w:rsidRDefault="00E309D0">
      <w:pPr>
        <w:pStyle w:val="Heading2"/>
        <w:spacing w:before="120" w:after="120" w:line="300" w:lineRule="atLeast"/>
        <w:rPr>
          <w:ins w:id="2475" w:author="Pallavi Chaudhary" w:date="2013-09-20T12:22:00Z"/>
          <w:del w:id="2476" w:author="impetus" w:date="2015-04-03T03:46:00Z"/>
          <w:rStyle w:val="Strong"/>
          <w:rFonts w:asciiTheme="minorHAnsi" w:eastAsiaTheme="minorHAnsi" w:hAnsiTheme="minorHAnsi" w:cstheme="minorBidi"/>
          <w:b/>
          <w:bCs/>
          <w:color w:val="auto"/>
          <w:sz w:val="22"/>
          <w:szCs w:val="22"/>
        </w:rPr>
        <w:pPrChange w:id="2477" w:author="impetus" w:date="2015-04-03T03:46:00Z">
          <w:pPr>
            <w:pStyle w:val="Heading2"/>
          </w:pPr>
        </w:pPrChange>
      </w:pPr>
      <w:bookmarkStart w:id="2478" w:name="_Toc354664816"/>
    </w:p>
    <w:p w:rsidR="00A80FCB" w:rsidRPr="00DB1C99" w:rsidDel="00881584" w:rsidRDefault="005E07AC">
      <w:pPr>
        <w:pStyle w:val="Heading2"/>
        <w:spacing w:before="120" w:after="120" w:line="300" w:lineRule="atLeast"/>
        <w:rPr>
          <w:del w:id="2479" w:author="impetus" w:date="2015-04-03T03:46:00Z"/>
          <w:rStyle w:val="Strong"/>
          <w:rFonts w:asciiTheme="minorHAnsi" w:eastAsiaTheme="minorHAnsi" w:hAnsiTheme="minorHAnsi" w:cstheme="minorBidi"/>
          <w:b/>
          <w:bCs/>
          <w:color w:val="auto"/>
          <w:sz w:val="22"/>
          <w:szCs w:val="22"/>
        </w:rPr>
        <w:pPrChange w:id="2480" w:author="impetus" w:date="2015-04-03T03:46:00Z">
          <w:pPr>
            <w:pStyle w:val="Heading2"/>
          </w:pPr>
        </w:pPrChange>
      </w:pPr>
      <w:del w:id="2481" w:author="impetus" w:date="2015-04-03T03:46:00Z">
        <w:r w:rsidDel="00881584">
          <w:rPr>
            <w:rStyle w:val="Strong"/>
            <w:b/>
            <w:bCs/>
          </w:rPr>
          <w:delText>1</w:delText>
        </w:r>
        <w:r w:rsidR="00F55D1F" w:rsidDel="00881584">
          <w:rPr>
            <w:rStyle w:val="Strong"/>
            <w:b/>
            <w:bCs/>
          </w:rPr>
          <w:delText>7</w:delText>
        </w:r>
        <w:r w:rsidR="00A80FCB" w:rsidRPr="00DB1C99" w:rsidDel="00881584">
          <w:rPr>
            <w:rStyle w:val="Strong"/>
            <w:b/>
            <w:bCs/>
          </w:rPr>
          <w:delText>.0 APPROVALS</w:delText>
        </w:r>
        <w:bookmarkEnd w:id="2478"/>
      </w:del>
    </w:p>
    <w:p w:rsidR="00A80FCB" w:rsidRPr="00562A6D" w:rsidDel="00881584" w:rsidRDefault="0099099E">
      <w:pPr>
        <w:spacing w:before="120" w:after="120" w:line="300" w:lineRule="atLeast"/>
        <w:rPr>
          <w:del w:id="2482" w:author="impetus" w:date="2015-04-03T03:46:00Z"/>
        </w:rPr>
        <w:pPrChange w:id="2483" w:author="impetus" w:date="2015-04-03T03:46:00Z">
          <w:pPr>
            <w:spacing w:line="240" w:lineRule="auto"/>
          </w:pPr>
        </w:pPrChange>
      </w:pPr>
      <w:del w:id="2484" w:author="impetus" w:date="2015-04-03T03:46:00Z">
        <w:r w:rsidRPr="00562A6D" w:rsidDel="00881584">
          <w:delText>Below are names of persons / stake holders who are responsible for approvals on various QA activities during STLC and this Test Plan.</w:delText>
        </w:r>
      </w:del>
    </w:p>
    <w:p w:rsidR="00A80FCB" w:rsidRPr="00AA13E8" w:rsidDel="00881584" w:rsidRDefault="00A80FCB">
      <w:pPr>
        <w:pStyle w:val="NormalWeb"/>
        <w:shd w:val="clear" w:color="auto" w:fill="FFFFFF"/>
        <w:spacing w:before="120" w:beforeAutospacing="0" w:after="120" w:afterAutospacing="0" w:line="300" w:lineRule="atLeast"/>
        <w:jc w:val="both"/>
        <w:rPr>
          <w:del w:id="2485" w:author="impetus" w:date="2015-04-03T03:46:00Z"/>
          <w:rFonts w:asciiTheme="minorHAnsi" w:hAnsiTheme="minorHAnsi" w:cstheme="minorHAnsi"/>
          <w:sz w:val="20"/>
          <w:szCs w:val="20"/>
        </w:rPr>
        <w:pPrChange w:id="2486" w:author="impetus" w:date="2015-04-03T03:46:00Z">
          <w:pPr>
            <w:pStyle w:val="NormalWeb"/>
            <w:shd w:val="clear" w:color="auto" w:fill="FFFFFF"/>
            <w:spacing w:before="0" w:beforeAutospacing="0" w:after="369" w:afterAutospacing="0" w:line="300" w:lineRule="atLeast"/>
            <w:jc w:val="both"/>
          </w:pPr>
        </w:pPrChange>
      </w:pPr>
      <w:del w:id="2487" w:author="impetus" w:date="2015-04-03T03:46:00Z">
        <w:r w:rsidRPr="00AA13E8" w:rsidDel="00881584">
          <w:rPr>
            <w:rFonts w:asciiTheme="minorHAnsi" w:hAnsiTheme="minorHAnsi" w:cstheme="minorHAnsi"/>
            <w:sz w:val="20"/>
            <w:szCs w:val="20"/>
          </w:rPr>
          <w:delText>Name (In Capital Letters) Signature Date</w:delText>
        </w:r>
      </w:del>
    </w:p>
    <w:p w:rsidR="00D04606" w:rsidDel="00881584" w:rsidRDefault="00D04606">
      <w:pPr>
        <w:pStyle w:val="NormalWeb"/>
        <w:numPr>
          <w:ilvl w:val="0"/>
          <w:numId w:val="22"/>
        </w:numPr>
        <w:shd w:val="clear" w:color="auto" w:fill="FFFFFF"/>
        <w:spacing w:before="120" w:beforeAutospacing="0" w:after="120" w:afterAutospacing="0" w:line="300" w:lineRule="atLeast"/>
        <w:ind w:firstLine="0"/>
        <w:rPr>
          <w:del w:id="2488" w:author="impetus" w:date="2015-04-03T03:46:00Z"/>
          <w:rFonts w:asciiTheme="minorHAnsi" w:hAnsiTheme="minorHAnsi" w:cstheme="minorHAnsi"/>
          <w:sz w:val="20"/>
          <w:szCs w:val="20"/>
        </w:rPr>
        <w:pPrChange w:id="2489" w:author="impetus" w:date="2015-04-03T03:46:00Z">
          <w:pPr>
            <w:pStyle w:val="NormalWeb"/>
            <w:numPr>
              <w:numId w:val="22"/>
            </w:numPr>
            <w:shd w:val="clear" w:color="auto" w:fill="FFFFFF"/>
            <w:spacing w:before="0" w:beforeAutospacing="0" w:after="369" w:afterAutospacing="0" w:line="300" w:lineRule="atLeast"/>
            <w:ind w:left="720" w:hanging="360"/>
          </w:pPr>
        </w:pPrChange>
      </w:pPr>
      <w:del w:id="2490" w:author="impetus" w:date="2015-04-03T03:46:00Z">
        <w:r w:rsidDel="00881584">
          <w:rPr>
            <w:rFonts w:asciiTheme="minorHAnsi" w:hAnsiTheme="minorHAnsi" w:cstheme="minorHAnsi"/>
            <w:sz w:val="20"/>
            <w:szCs w:val="20"/>
          </w:rPr>
          <w:delText>Nandini Jhaketia</w:delText>
        </w:r>
      </w:del>
    </w:p>
    <w:p w:rsidR="00D04606" w:rsidDel="00881584" w:rsidRDefault="00D04606">
      <w:pPr>
        <w:pStyle w:val="NormalWeb"/>
        <w:numPr>
          <w:ilvl w:val="0"/>
          <w:numId w:val="22"/>
        </w:numPr>
        <w:shd w:val="clear" w:color="auto" w:fill="FFFFFF"/>
        <w:spacing w:before="120" w:beforeAutospacing="0" w:after="120" w:afterAutospacing="0" w:line="300" w:lineRule="atLeast"/>
        <w:ind w:firstLine="0"/>
        <w:rPr>
          <w:del w:id="2491" w:author="impetus" w:date="2015-04-03T03:46:00Z"/>
          <w:rFonts w:asciiTheme="minorHAnsi" w:hAnsiTheme="minorHAnsi" w:cstheme="minorHAnsi"/>
          <w:sz w:val="20"/>
          <w:szCs w:val="20"/>
        </w:rPr>
        <w:pPrChange w:id="2492" w:author="impetus" w:date="2015-04-03T03:46:00Z">
          <w:pPr>
            <w:pStyle w:val="NormalWeb"/>
            <w:numPr>
              <w:numId w:val="22"/>
            </w:numPr>
            <w:shd w:val="clear" w:color="auto" w:fill="FFFFFF"/>
            <w:spacing w:before="0" w:beforeAutospacing="0" w:after="369" w:afterAutospacing="0" w:line="300" w:lineRule="atLeast"/>
            <w:ind w:left="720" w:hanging="360"/>
          </w:pPr>
        </w:pPrChange>
      </w:pPr>
      <w:del w:id="2493" w:author="impetus" w:date="2015-04-03T03:46:00Z">
        <w:r w:rsidDel="00881584">
          <w:rPr>
            <w:rFonts w:asciiTheme="minorHAnsi" w:hAnsiTheme="minorHAnsi" w:cstheme="minorHAnsi"/>
            <w:sz w:val="20"/>
            <w:szCs w:val="20"/>
          </w:rPr>
          <w:delText>Ritesh Neema</w:delText>
        </w:r>
      </w:del>
    </w:p>
    <w:p w:rsidR="00A80FCB" w:rsidRPr="00AA13E8" w:rsidDel="00881584" w:rsidRDefault="00051A64">
      <w:pPr>
        <w:pStyle w:val="NormalWeb"/>
        <w:numPr>
          <w:ilvl w:val="0"/>
          <w:numId w:val="22"/>
        </w:numPr>
        <w:shd w:val="clear" w:color="auto" w:fill="FFFFFF"/>
        <w:spacing w:before="120" w:beforeAutospacing="0" w:after="120" w:afterAutospacing="0" w:line="300" w:lineRule="atLeast"/>
        <w:ind w:firstLine="0"/>
        <w:rPr>
          <w:del w:id="2494" w:author="impetus" w:date="2015-04-03T03:46:00Z"/>
          <w:rFonts w:asciiTheme="minorHAnsi" w:hAnsiTheme="minorHAnsi" w:cstheme="minorHAnsi"/>
          <w:sz w:val="20"/>
          <w:szCs w:val="20"/>
        </w:rPr>
        <w:pPrChange w:id="2495" w:author="impetus" w:date="2015-04-03T03:46:00Z">
          <w:pPr>
            <w:pStyle w:val="NormalWeb"/>
            <w:numPr>
              <w:numId w:val="22"/>
            </w:numPr>
            <w:shd w:val="clear" w:color="auto" w:fill="FFFFFF"/>
            <w:spacing w:before="0" w:beforeAutospacing="0" w:after="369" w:afterAutospacing="0" w:line="300" w:lineRule="atLeast"/>
            <w:ind w:left="720" w:hanging="360"/>
          </w:pPr>
        </w:pPrChange>
      </w:pPr>
      <w:del w:id="2496" w:author="impetus" w:date="2015-04-03T03:46:00Z">
        <w:r w:rsidDel="00881584">
          <w:rPr>
            <w:rFonts w:asciiTheme="minorHAnsi" w:hAnsiTheme="minorHAnsi" w:cstheme="minorHAnsi"/>
            <w:sz w:val="20"/>
            <w:szCs w:val="20"/>
          </w:rPr>
          <w:delText>Anushree Bhate</w:delText>
        </w:r>
      </w:del>
    </w:p>
    <w:p w:rsidR="00A80FCB" w:rsidRPr="00AA13E8" w:rsidDel="00881584" w:rsidRDefault="00D04606">
      <w:pPr>
        <w:pStyle w:val="NormalWeb"/>
        <w:shd w:val="clear" w:color="auto" w:fill="FFFFFF"/>
        <w:spacing w:before="120" w:beforeAutospacing="0" w:after="120" w:afterAutospacing="0" w:line="300" w:lineRule="atLeast"/>
        <w:rPr>
          <w:del w:id="2497" w:author="impetus" w:date="2015-04-03T03:46:00Z"/>
          <w:rFonts w:asciiTheme="minorHAnsi" w:hAnsiTheme="minorHAnsi" w:cstheme="minorHAnsi"/>
          <w:sz w:val="20"/>
          <w:szCs w:val="20"/>
        </w:rPr>
        <w:pPrChange w:id="2498" w:author="impetus" w:date="2015-04-03T03:46:00Z">
          <w:pPr>
            <w:pStyle w:val="NormalWeb"/>
            <w:shd w:val="clear" w:color="auto" w:fill="FFFFFF"/>
            <w:spacing w:before="0" w:beforeAutospacing="0" w:after="369" w:afterAutospacing="0" w:line="300" w:lineRule="atLeast"/>
          </w:pPr>
        </w:pPrChange>
      </w:pPr>
      <w:del w:id="2499" w:author="impetus" w:date="2015-04-03T03:46:00Z">
        <w:r w:rsidDel="00881584">
          <w:rPr>
            <w:rFonts w:asciiTheme="minorHAnsi" w:hAnsiTheme="minorHAnsi" w:cstheme="minorHAnsi"/>
            <w:sz w:val="20"/>
            <w:szCs w:val="20"/>
          </w:rPr>
          <w:delText xml:space="preserve">       4 </w:delText>
        </w:r>
        <w:r w:rsidR="00A80FCB" w:rsidRPr="00AA13E8" w:rsidDel="00881584">
          <w:rPr>
            <w:rFonts w:asciiTheme="minorHAnsi" w:hAnsiTheme="minorHAnsi" w:cstheme="minorHAnsi"/>
            <w:sz w:val="20"/>
            <w:szCs w:val="20"/>
          </w:rPr>
          <w:delText>.</w:delText>
        </w:r>
        <w:r w:rsidR="00051A64" w:rsidDel="00881584">
          <w:rPr>
            <w:rFonts w:asciiTheme="minorHAnsi" w:hAnsiTheme="minorHAnsi" w:cstheme="minorHAnsi"/>
            <w:sz w:val="20"/>
            <w:szCs w:val="20"/>
          </w:rPr>
          <w:delText>Ujjwal Dubey</w:delText>
        </w:r>
      </w:del>
    </w:p>
    <w:p w:rsidR="005E07AC" w:rsidDel="00881584" w:rsidRDefault="005E07AC">
      <w:pPr>
        <w:spacing w:before="120" w:after="120" w:line="300" w:lineRule="atLeast"/>
        <w:rPr>
          <w:del w:id="2500" w:author="impetus" w:date="2015-04-03T03:46:00Z"/>
          <w:rFonts w:cstheme="minorHAnsi"/>
        </w:rPr>
        <w:pPrChange w:id="2501" w:author="impetus" w:date="2015-04-03T03:46:00Z">
          <w:pPr>
            <w:ind w:firstLine="720"/>
          </w:pPr>
        </w:pPrChange>
      </w:pPr>
    </w:p>
    <w:p w:rsidR="005E07AC" w:rsidRPr="00AA13E8" w:rsidRDefault="005E07AC">
      <w:pPr>
        <w:spacing w:before="120" w:after="120" w:line="300" w:lineRule="atLeast"/>
        <w:rPr>
          <w:rFonts w:cstheme="minorHAnsi"/>
        </w:rPr>
        <w:pPrChange w:id="2502" w:author="impetus" w:date="2015-04-03T03:46:00Z">
          <w:pPr>
            <w:ind w:firstLine="720"/>
          </w:pPr>
        </w:pPrChange>
      </w:pPr>
    </w:p>
    <w:sectPr w:rsidR="005E07AC" w:rsidRPr="00AA13E8" w:rsidSect="00BD6E2B">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67F" w:rsidRDefault="00C6067F" w:rsidP="008C3CAF">
      <w:pPr>
        <w:spacing w:after="0" w:line="240" w:lineRule="auto"/>
      </w:pPr>
      <w:r>
        <w:separator/>
      </w:r>
    </w:p>
  </w:endnote>
  <w:endnote w:type="continuationSeparator" w:id="0">
    <w:p w:rsidR="00C6067F" w:rsidRDefault="00C6067F" w:rsidP="008C3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sans-serif">
    <w:altName w:val="MS Mincho"/>
    <w:charset w:val="8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4E8" w:rsidRDefault="00C6067F" w:rsidP="00915D3F">
    <w:pPr>
      <w:pStyle w:val="Footer"/>
      <w:rPr>
        <w:rFonts w:ascii="Arial" w:hAnsi="Arial" w:cs="Arial"/>
        <w:sz w:val="15"/>
        <w:szCs w:val="15"/>
      </w:rPr>
    </w:pPr>
    <w:r>
      <w:rPr>
        <w:b/>
        <w:bCs/>
        <w:noProof/>
        <w:lang w:val="en-US"/>
      </w:rPr>
      <w:pict>
        <v:line id="Line 1" o:spid="_x0000_s2049" style="position:absolute;z-index:251661312;visibility:visible" from="-9pt,2.35pt" to="473.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VcEw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" strokeweight="1.5pt"/>
      </w:pict>
    </w:r>
  </w:p>
  <w:p w:rsidR="001A54E8" w:rsidRDefault="001A54E8" w:rsidP="00915D3F">
    <w:pPr>
      <w:pStyle w:val="Footer"/>
      <w:rPr>
        <w:rFonts w:ascii="Arial" w:hAnsi="Arial" w:cs="Arial"/>
        <w:sz w:val="15"/>
        <w:szCs w:val="15"/>
      </w:rPr>
    </w:pPr>
    <w:r>
      <w:rPr>
        <w:rFonts w:ascii="Arial" w:hAnsi="Arial" w:cs="Arial"/>
        <w:sz w:val="15"/>
        <w:szCs w:val="15"/>
      </w:rPr>
      <w:t xml:space="preserve">Copyright © </w:t>
    </w:r>
    <w:r>
      <w:rPr>
        <w:rFonts w:ascii="SymbolMT" w:hAnsi="SymbolMT" w:cs="SymbolMT"/>
        <w:sz w:val="15"/>
        <w:szCs w:val="15"/>
      </w:rPr>
      <w:t>2012</w:t>
    </w:r>
    <w:r>
      <w:rPr>
        <w:rFonts w:ascii="Arial" w:hAnsi="Arial" w:cs="Arial"/>
        <w:sz w:val="15"/>
        <w:szCs w:val="15"/>
      </w:rPr>
      <w:t xml:space="preserve">, Impetus </w:t>
    </w:r>
    <w:r w:rsidRPr="00841625">
      <w:rPr>
        <w:rFonts w:ascii="Arial" w:hAnsi="Arial" w:cs="Arial"/>
        <w:sz w:val="15"/>
        <w:szCs w:val="15"/>
      </w:rPr>
      <w:t>Infotech India Pvt. Ltd.</w:t>
    </w:r>
    <w:r>
      <w:rPr>
        <w:rFonts w:ascii="Arial" w:hAnsi="Arial" w:cs="Arial"/>
        <w:sz w:val="15"/>
        <w:szCs w:val="15"/>
      </w:rPr>
      <w:tab/>
    </w:r>
    <w:r>
      <w:rPr>
        <w:rFonts w:ascii="Arial" w:hAnsi="Arial" w:cs="Arial"/>
        <w:sz w:val="15"/>
        <w:szCs w:val="15"/>
      </w:rPr>
      <w:tab/>
    </w:r>
    <w:r w:rsidRPr="00EB6DAB">
      <w:rPr>
        <w:rFonts w:ascii="Arial" w:hAnsi="Arial" w:cs="Arial"/>
        <w:sz w:val="15"/>
        <w:szCs w:val="15"/>
      </w:rPr>
      <w:fldChar w:fldCharType="begin"/>
    </w:r>
    <w:r w:rsidRPr="00EB6DAB">
      <w:rPr>
        <w:rFonts w:ascii="Arial" w:hAnsi="Arial" w:cs="Arial"/>
        <w:sz w:val="15"/>
        <w:szCs w:val="15"/>
      </w:rPr>
      <w:instrText xml:space="preserve"> PAGE </w:instrText>
    </w:r>
    <w:r w:rsidRPr="00EB6DAB">
      <w:rPr>
        <w:rFonts w:ascii="Arial" w:hAnsi="Arial" w:cs="Arial"/>
        <w:sz w:val="15"/>
        <w:szCs w:val="15"/>
      </w:rPr>
      <w:fldChar w:fldCharType="separate"/>
    </w:r>
    <w:r w:rsidR="00FC015F">
      <w:rPr>
        <w:rFonts w:ascii="Arial" w:hAnsi="Arial" w:cs="Arial"/>
        <w:noProof/>
        <w:sz w:val="15"/>
        <w:szCs w:val="15"/>
      </w:rPr>
      <w:t>13</w:t>
    </w:r>
    <w:r w:rsidRPr="00EB6DAB">
      <w:rPr>
        <w:rFonts w:ascii="Arial" w:hAnsi="Arial" w:cs="Arial"/>
        <w:sz w:val="15"/>
        <w:szCs w:val="15"/>
      </w:rPr>
      <w:fldChar w:fldCharType="end"/>
    </w:r>
    <w:r>
      <w:rPr>
        <w:rFonts w:ascii="Arial" w:hAnsi="Arial" w:cs="Arial"/>
        <w:sz w:val="15"/>
        <w:szCs w:val="15"/>
      </w:rPr>
      <w:tab/>
    </w:r>
  </w:p>
  <w:p w:rsidR="001A54E8" w:rsidRDefault="001A54E8" w:rsidP="00915D3F">
    <w:pPr>
      <w:pStyle w:val="Footer"/>
    </w:pPr>
    <w:r>
      <w:rPr>
        <w:rFonts w:ascii="Arial" w:hAnsi="Arial" w:cs="Arial"/>
        <w:sz w:val="15"/>
        <w:szCs w:val="15"/>
      </w:rPr>
      <w:t xml:space="preserve">Company Confidential.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67F" w:rsidRDefault="00C6067F" w:rsidP="008C3CAF">
      <w:pPr>
        <w:spacing w:after="0" w:line="240" w:lineRule="auto"/>
      </w:pPr>
      <w:r>
        <w:separator/>
      </w:r>
    </w:p>
  </w:footnote>
  <w:footnote w:type="continuationSeparator" w:id="0">
    <w:p w:rsidR="00C6067F" w:rsidRDefault="00C6067F" w:rsidP="008C3C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4E8" w:rsidRDefault="001A54E8" w:rsidP="00915D3F">
    <w:pPr>
      <w:pStyle w:val="Header"/>
      <w:rPr>
        <w:b/>
        <w:bCs/>
        <w:color w:val="000000"/>
        <w:sz w:val="18"/>
        <w:szCs w:val="40"/>
      </w:rPr>
    </w:pPr>
    <w:r w:rsidRPr="00E4527B">
      <w:rPr>
        <w:rFonts w:cstheme="minorHAnsi"/>
        <w:noProof/>
        <w:lang w:val="en-US"/>
      </w:rPr>
      <w:drawing>
        <wp:inline distT="0" distB="0" distL="0" distR="0">
          <wp:extent cx="1371600" cy="527255"/>
          <wp:effectExtent l="0" t="0" r="0" b="635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4"/>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2240" cy="527501"/>
                  </a:xfrm>
                  <a:prstGeom prst="rect">
                    <a:avLst/>
                  </a:prstGeom>
                  <a:noFill/>
                  <a:ln>
                    <a:noFill/>
                  </a:ln>
                  <a:extLst/>
                </pic:spPr>
              </pic:pic>
            </a:graphicData>
          </a:graphic>
        </wp:inline>
      </w:drawing>
    </w:r>
    <w:r>
      <w:rPr>
        <w:rFonts w:ascii="Century" w:hAnsi="Century"/>
        <w:color w:val="000000"/>
        <w:sz w:val="40"/>
        <w:szCs w:val="40"/>
      </w:rPr>
      <w:tab/>
    </w:r>
    <w:r>
      <w:rPr>
        <w:rFonts w:ascii="Century" w:hAnsi="Century"/>
        <w:color w:val="000000"/>
        <w:sz w:val="40"/>
        <w:szCs w:val="40"/>
      </w:rPr>
      <w:tab/>
    </w:r>
    <w:r>
      <w:rPr>
        <w:b/>
        <w:bCs/>
        <w:color w:val="000000"/>
        <w:sz w:val="18"/>
        <w:szCs w:val="40"/>
      </w:rPr>
      <w:t>[Test Plan]</w:t>
    </w:r>
  </w:p>
  <w:p w:rsidR="001A54E8" w:rsidRDefault="00C6067F" w:rsidP="00915D3F">
    <w:pPr>
      <w:pStyle w:val="Header"/>
      <w:rPr>
        <w:color w:val="000000"/>
      </w:rPr>
    </w:pPr>
    <w:r>
      <w:rPr>
        <w:noProof/>
        <w:color w:val="000000"/>
        <w:lang w:val="en-US"/>
      </w:rPr>
      <w:pict>
        <v:line id="Line 5" o:spid="_x0000_s2050" style="position:absolute;z-index:251659264;visibility:visible" from="-18.75pt,4.95pt" to="473.2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LYR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" strokeweight="1.5pt"/>
      </w:pict>
    </w:r>
  </w:p>
  <w:p w:rsidR="001A54E8" w:rsidRDefault="001A54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name w:val="WWNum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8"/>
    <w:multiLevelType w:val="multilevel"/>
    <w:tmpl w:val="00000008"/>
    <w:name w:val="WWNum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25F1E38"/>
    <w:multiLevelType w:val="hybridMultilevel"/>
    <w:tmpl w:val="2820C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23176"/>
    <w:multiLevelType w:val="multilevel"/>
    <w:tmpl w:val="95F2F9F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0B3653A4"/>
    <w:multiLevelType w:val="hybridMultilevel"/>
    <w:tmpl w:val="13B0AF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1E0EFC"/>
    <w:multiLevelType w:val="hybridMultilevel"/>
    <w:tmpl w:val="AF3E7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544B86"/>
    <w:multiLevelType w:val="hybridMultilevel"/>
    <w:tmpl w:val="4ABA1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B92C3F"/>
    <w:multiLevelType w:val="hybridMultilevel"/>
    <w:tmpl w:val="526C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24949"/>
    <w:multiLevelType w:val="hybridMultilevel"/>
    <w:tmpl w:val="7CC2981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355182"/>
    <w:multiLevelType w:val="hybridMultilevel"/>
    <w:tmpl w:val="6752104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00200E5"/>
    <w:multiLevelType w:val="hybridMultilevel"/>
    <w:tmpl w:val="219CBB5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E3A7D88"/>
    <w:multiLevelType w:val="hybridMultilevel"/>
    <w:tmpl w:val="26C827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B71611"/>
    <w:multiLevelType w:val="hybridMultilevel"/>
    <w:tmpl w:val="3A10C110"/>
    <w:lvl w:ilvl="0" w:tplc="B1720FB2">
      <w:numFmt w:val="bullet"/>
      <w:lvlText w:val="•"/>
      <w:lvlJc w:val="left"/>
      <w:pPr>
        <w:ind w:left="360" w:hanging="360"/>
      </w:pPr>
      <w:rPr>
        <w:rFonts w:ascii="SymbolMT" w:eastAsiaTheme="minorHAnsi" w:hAnsi="SymbolMT" w:cs="Symbol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2F73E32"/>
    <w:multiLevelType w:val="hybridMultilevel"/>
    <w:tmpl w:val="75E2C7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350704"/>
    <w:multiLevelType w:val="hybridMultilevel"/>
    <w:tmpl w:val="85B2A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842958"/>
    <w:multiLevelType w:val="hybridMultilevel"/>
    <w:tmpl w:val="98881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EEA2922"/>
    <w:multiLevelType w:val="hybridMultilevel"/>
    <w:tmpl w:val="1A5A7210"/>
    <w:lvl w:ilvl="0" w:tplc="7EC235B8">
      <w:start w:val="1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577D82"/>
    <w:multiLevelType w:val="hybridMultilevel"/>
    <w:tmpl w:val="597A19A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4574928"/>
    <w:multiLevelType w:val="hybridMultilevel"/>
    <w:tmpl w:val="853C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104F7D"/>
    <w:multiLevelType w:val="multilevel"/>
    <w:tmpl w:val="1618045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nsid w:val="5E554089"/>
    <w:multiLevelType w:val="hybridMultilevel"/>
    <w:tmpl w:val="06CE6E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13152CF"/>
    <w:multiLevelType w:val="hybridMultilevel"/>
    <w:tmpl w:val="FA820D86"/>
    <w:lvl w:ilvl="0" w:tplc="04090005">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nsid w:val="6209488B"/>
    <w:multiLevelType w:val="hybridMultilevel"/>
    <w:tmpl w:val="6F7091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EC6B32"/>
    <w:multiLevelType w:val="hybridMultilevel"/>
    <w:tmpl w:val="75DACA4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D742B22"/>
    <w:multiLevelType w:val="hybridMultilevel"/>
    <w:tmpl w:val="0A720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183E8F"/>
    <w:multiLevelType w:val="hybridMultilevel"/>
    <w:tmpl w:val="62BADC8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16"/>
  </w:num>
  <w:num w:numId="4">
    <w:abstractNumId w:val="18"/>
  </w:num>
  <w:num w:numId="5">
    <w:abstractNumId w:val="11"/>
  </w:num>
  <w:num w:numId="6">
    <w:abstractNumId w:val="4"/>
  </w:num>
  <w:num w:numId="7">
    <w:abstractNumId w:val="22"/>
  </w:num>
  <w:num w:numId="8">
    <w:abstractNumId w:val="8"/>
  </w:num>
  <w:num w:numId="9">
    <w:abstractNumId w:val="25"/>
  </w:num>
  <w:num w:numId="10">
    <w:abstractNumId w:val="13"/>
  </w:num>
  <w:num w:numId="11">
    <w:abstractNumId w:val="23"/>
  </w:num>
  <w:num w:numId="12">
    <w:abstractNumId w:val="17"/>
  </w:num>
  <w:num w:numId="13">
    <w:abstractNumId w:val="10"/>
  </w:num>
  <w:num w:numId="14">
    <w:abstractNumId w:val="9"/>
  </w:num>
  <w:num w:numId="15">
    <w:abstractNumId w:val="14"/>
  </w:num>
  <w:num w:numId="16">
    <w:abstractNumId w:val="19"/>
  </w:num>
  <w:num w:numId="17">
    <w:abstractNumId w:val="12"/>
  </w:num>
  <w:num w:numId="18">
    <w:abstractNumId w:val="24"/>
  </w:num>
  <w:num w:numId="19">
    <w:abstractNumId w:val="2"/>
  </w:num>
  <w:num w:numId="20">
    <w:abstractNumId w:val="6"/>
  </w:num>
  <w:num w:numId="21">
    <w:abstractNumId w:val="21"/>
  </w:num>
  <w:num w:numId="22">
    <w:abstractNumId w:val="5"/>
  </w:num>
  <w:num w:numId="23">
    <w:abstractNumId w:val="15"/>
  </w:num>
  <w:num w:numId="24">
    <w:abstractNumId w:val="7"/>
  </w:num>
  <w:num w:numId="25">
    <w:abstractNumId w:val="0"/>
  </w:num>
  <w:num w:numId="2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shank Sharma">
    <w15:presenceInfo w15:providerId="AD" w15:userId="S-1-5-21-2568565148-948773811-1255567339-23833"/>
  </w15:person>
  <w15:person w15:author="Swadhin Kumar Mishra">
    <w15:presenceInfo w15:providerId="AD" w15:userId="S-1-5-21-2568565148-948773811-1255567339-23684"/>
  </w15:person>
  <w15:person w15:author="Pallavi Chaudhary">
    <w15:presenceInfo w15:providerId="AD" w15:userId="S-1-5-21-2568565148-948773811-1255567339-30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213B2"/>
    <w:rsid w:val="000053D9"/>
    <w:rsid w:val="0001761B"/>
    <w:rsid w:val="00033A3E"/>
    <w:rsid w:val="000408B3"/>
    <w:rsid w:val="00044618"/>
    <w:rsid w:val="00044FC7"/>
    <w:rsid w:val="00050C20"/>
    <w:rsid w:val="00051A64"/>
    <w:rsid w:val="00055AE0"/>
    <w:rsid w:val="00056D71"/>
    <w:rsid w:val="00063852"/>
    <w:rsid w:val="00065267"/>
    <w:rsid w:val="00073CEE"/>
    <w:rsid w:val="00074F31"/>
    <w:rsid w:val="00082E4B"/>
    <w:rsid w:val="00085479"/>
    <w:rsid w:val="0008566A"/>
    <w:rsid w:val="000951E9"/>
    <w:rsid w:val="00096BB3"/>
    <w:rsid w:val="000A496A"/>
    <w:rsid w:val="000B2A65"/>
    <w:rsid w:val="000B7F10"/>
    <w:rsid w:val="000C5E44"/>
    <w:rsid w:val="000D2A40"/>
    <w:rsid w:val="000D2AA3"/>
    <w:rsid w:val="000D2CA4"/>
    <w:rsid w:val="000D42D8"/>
    <w:rsid w:val="000E2218"/>
    <w:rsid w:val="000E5223"/>
    <w:rsid w:val="000E57B7"/>
    <w:rsid w:val="000E5D05"/>
    <w:rsid w:val="000E63CF"/>
    <w:rsid w:val="000E740B"/>
    <w:rsid w:val="000F120A"/>
    <w:rsid w:val="000F61E3"/>
    <w:rsid w:val="000F72AC"/>
    <w:rsid w:val="001008FD"/>
    <w:rsid w:val="00101064"/>
    <w:rsid w:val="00104D72"/>
    <w:rsid w:val="00110004"/>
    <w:rsid w:val="00113129"/>
    <w:rsid w:val="0011684C"/>
    <w:rsid w:val="0011737C"/>
    <w:rsid w:val="0012140E"/>
    <w:rsid w:val="001260DC"/>
    <w:rsid w:val="00127018"/>
    <w:rsid w:val="00133EBA"/>
    <w:rsid w:val="00134227"/>
    <w:rsid w:val="00143FD7"/>
    <w:rsid w:val="00144064"/>
    <w:rsid w:val="00150CBA"/>
    <w:rsid w:val="00153DEA"/>
    <w:rsid w:val="00156895"/>
    <w:rsid w:val="001704C3"/>
    <w:rsid w:val="0017166C"/>
    <w:rsid w:val="00171AAF"/>
    <w:rsid w:val="00177C58"/>
    <w:rsid w:val="00197404"/>
    <w:rsid w:val="001A257D"/>
    <w:rsid w:val="001A54E8"/>
    <w:rsid w:val="001A7D4D"/>
    <w:rsid w:val="001B0120"/>
    <w:rsid w:val="001B03F2"/>
    <w:rsid w:val="001B0AB6"/>
    <w:rsid w:val="001B53D8"/>
    <w:rsid w:val="001C2859"/>
    <w:rsid w:val="001D605E"/>
    <w:rsid w:val="001D7DC6"/>
    <w:rsid w:val="001E2192"/>
    <w:rsid w:val="001E401E"/>
    <w:rsid w:val="001F25FB"/>
    <w:rsid w:val="002043A8"/>
    <w:rsid w:val="00205269"/>
    <w:rsid w:val="002141E4"/>
    <w:rsid w:val="002154C2"/>
    <w:rsid w:val="00237FBC"/>
    <w:rsid w:val="00240ABF"/>
    <w:rsid w:val="002448E3"/>
    <w:rsid w:val="00247276"/>
    <w:rsid w:val="002616F5"/>
    <w:rsid w:val="00261BA6"/>
    <w:rsid w:val="002636C8"/>
    <w:rsid w:val="002636CC"/>
    <w:rsid w:val="002638A6"/>
    <w:rsid w:val="002710A4"/>
    <w:rsid w:val="00271E07"/>
    <w:rsid w:val="002734EA"/>
    <w:rsid w:val="00276D5B"/>
    <w:rsid w:val="00284897"/>
    <w:rsid w:val="00286EE8"/>
    <w:rsid w:val="00294454"/>
    <w:rsid w:val="00296C64"/>
    <w:rsid w:val="002A0386"/>
    <w:rsid w:val="002A0B4F"/>
    <w:rsid w:val="002A1EBF"/>
    <w:rsid w:val="002A5D54"/>
    <w:rsid w:val="002B31D2"/>
    <w:rsid w:val="002B4987"/>
    <w:rsid w:val="002B55FA"/>
    <w:rsid w:val="002B6F9D"/>
    <w:rsid w:val="002C1F6A"/>
    <w:rsid w:val="002C3768"/>
    <w:rsid w:val="002C716E"/>
    <w:rsid w:val="002D7CC4"/>
    <w:rsid w:val="002E1127"/>
    <w:rsid w:val="002E1488"/>
    <w:rsid w:val="002E7E55"/>
    <w:rsid w:val="0030292A"/>
    <w:rsid w:val="00305531"/>
    <w:rsid w:val="003105CE"/>
    <w:rsid w:val="00313F4B"/>
    <w:rsid w:val="0031660C"/>
    <w:rsid w:val="00316785"/>
    <w:rsid w:val="003339A7"/>
    <w:rsid w:val="00336787"/>
    <w:rsid w:val="00340054"/>
    <w:rsid w:val="00344385"/>
    <w:rsid w:val="00345B7E"/>
    <w:rsid w:val="003466C5"/>
    <w:rsid w:val="00347062"/>
    <w:rsid w:val="003477C5"/>
    <w:rsid w:val="003529E1"/>
    <w:rsid w:val="003636C1"/>
    <w:rsid w:val="00366EDF"/>
    <w:rsid w:val="00384F67"/>
    <w:rsid w:val="00385452"/>
    <w:rsid w:val="00385CE7"/>
    <w:rsid w:val="00391485"/>
    <w:rsid w:val="003A267B"/>
    <w:rsid w:val="003A323E"/>
    <w:rsid w:val="003B1735"/>
    <w:rsid w:val="003B21FA"/>
    <w:rsid w:val="003B5D3E"/>
    <w:rsid w:val="003B6839"/>
    <w:rsid w:val="003C4A20"/>
    <w:rsid w:val="003C51F2"/>
    <w:rsid w:val="003C604E"/>
    <w:rsid w:val="003D0716"/>
    <w:rsid w:val="003D2537"/>
    <w:rsid w:val="003D3CA0"/>
    <w:rsid w:val="003D457B"/>
    <w:rsid w:val="003E03A3"/>
    <w:rsid w:val="003E4A80"/>
    <w:rsid w:val="003F456F"/>
    <w:rsid w:val="003F65AA"/>
    <w:rsid w:val="00402C0E"/>
    <w:rsid w:val="00403693"/>
    <w:rsid w:val="00410F16"/>
    <w:rsid w:val="00413B54"/>
    <w:rsid w:val="00414314"/>
    <w:rsid w:val="004204A0"/>
    <w:rsid w:val="00422BE3"/>
    <w:rsid w:val="00424A44"/>
    <w:rsid w:val="0042545F"/>
    <w:rsid w:val="00426AC8"/>
    <w:rsid w:val="00433B8C"/>
    <w:rsid w:val="00433DC7"/>
    <w:rsid w:val="00434424"/>
    <w:rsid w:val="004346D3"/>
    <w:rsid w:val="00450611"/>
    <w:rsid w:val="0045350E"/>
    <w:rsid w:val="00455D38"/>
    <w:rsid w:val="00461DF9"/>
    <w:rsid w:val="00463EB3"/>
    <w:rsid w:val="00464295"/>
    <w:rsid w:val="0047012E"/>
    <w:rsid w:val="00475EDA"/>
    <w:rsid w:val="00475F32"/>
    <w:rsid w:val="00481CC8"/>
    <w:rsid w:val="004940C8"/>
    <w:rsid w:val="004A06DF"/>
    <w:rsid w:val="004A68DC"/>
    <w:rsid w:val="004C67B0"/>
    <w:rsid w:val="004C6CF0"/>
    <w:rsid w:val="004E47A4"/>
    <w:rsid w:val="004E546C"/>
    <w:rsid w:val="004E65A7"/>
    <w:rsid w:val="004F510F"/>
    <w:rsid w:val="004F56F2"/>
    <w:rsid w:val="005020CD"/>
    <w:rsid w:val="0050726D"/>
    <w:rsid w:val="005113C8"/>
    <w:rsid w:val="00532547"/>
    <w:rsid w:val="00550295"/>
    <w:rsid w:val="00551A48"/>
    <w:rsid w:val="00560C25"/>
    <w:rsid w:val="00560F7B"/>
    <w:rsid w:val="0056235D"/>
    <w:rsid w:val="0056291A"/>
    <w:rsid w:val="00562A6D"/>
    <w:rsid w:val="00566195"/>
    <w:rsid w:val="005669B5"/>
    <w:rsid w:val="00570D19"/>
    <w:rsid w:val="00576FF2"/>
    <w:rsid w:val="00577F53"/>
    <w:rsid w:val="00580378"/>
    <w:rsid w:val="00581B92"/>
    <w:rsid w:val="00582171"/>
    <w:rsid w:val="0059014F"/>
    <w:rsid w:val="00591AF8"/>
    <w:rsid w:val="00597A41"/>
    <w:rsid w:val="005C0863"/>
    <w:rsid w:val="005C1157"/>
    <w:rsid w:val="005C4294"/>
    <w:rsid w:val="005D7B53"/>
    <w:rsid w:val="005E07AC"/>
    <w:rsid w:val="005E1C4C"/>
    <w:rsid w:val="005F0CF1"/>
    <w:rsid w:val="00600C55"/>
    <w:rsid w:val="006010E8"/>
    <w:rsid w:val="00601DAC"/>
    <w:rsid w:val="00601E68"/>
    <w:rsid w:val="00606FFE"/>
    <w:rsid w:val="006218B6"/>
    <w:rsid w:val="0063246C"/>
    <w:rsid w:val="00642027"/>
    <w:rsid w:val="0064337E"/>
    <w:rsid w:val="00644FF1"/>
    <w:rsid w:val="0064652E"/>
    <w:rsid w:val="0065270C"/>
    <w:rsid w:val="00654117"/>
    <w:rsid w:val="00656655"/>
    <w:rsid w:val="006574B0"/>
    <w:rsid w:val="00660FF6"/>
    <w:rsid w:val="006626C1"/>
    <w:rsid w:val="00667655"/>
    <w:rsid w:val="0067559C"/>
    <w:rsid w:val="00681248"/>
    <w:rsid w:val="00682FB7"/>
    <w:rsid w:val="006837EB"/>
    <w:rsid w:val="006868C2"/>
    <w:rsid w:val="006917A5"/>
    <w:rsid w:val="00691A3C"/>
    <w:rsid w:val="006937DF"/>
    <w:rsid w:val="006A168F"/>
    <w:rsid w:val="006A3357"/>
    <w:rsid w:val="006C1CE6"/>
    <w:rsid w:val="006C5045"/>
    <w:rsid w:val="006C793E"/>
    <w:rsid w:val="006D30AE"/>
    <w:rsid w:val="006E1203"/>
    <w:rsid w:val="006E3687"/>
    <w:rsid w:val="006E4D9D"/>
    <w:rsid w:val="006F3226"/>
    <w:rsid w:val="006F6696"/>
    <w:rsid w:val="007009F8"/>
    <w:rsid w:val="00707759"/>
    <w:rsid w:val="00710BD5"/>
    <w:rsid w:val="0071286A"/>
    <w:rsid w:val="007172FE"/>
    <w:rsid w:val="00717E6E"/>
    <w:rsid w:val="00723053"/>
    <w:rsid w:val="00725C1A"/>
    <w:rsid w:val="007265A7"/>
    <w:rsid w:val="00726B1D"/>
    <w:rsid w:val="007301D4"/>
    <w:rsid w:val="0073533D"/>
    <w:rsid w:val="00744B01"/>
    <w:rsid w:val="007453F1"/>
    <w:rsid w:val="0074547B"/>
    <w:rsid w:val="007562FF"/>
    <w:rsid w:val="00762486"/>
    <w:rsid w:val="00772E87"/>
    <w:rsid w:val="00772EA0"/>
    <w:rsid w:val="00774213"/>
    <w:rsid w:val="0078064B"/>
    <w:rsid w:val="00784520"/>
    <w:rsid w:val="00787851"/>
    <w:rsid w:val="00787A31"/>
    <w:rsid w:val="007928B1"/>
    <w:rsid w:val="007932D2"/>
    <w:rsid w:val="007B2230"/>
    <w:rsid w:val="007B57CB"/>
    <w:rsid w:val="007C75CD"/>
    <w:rsid w:val="007C7F9A"/>
    <w:rsid w:val="007D1FEA"/>
    <w:rsid w:val="007D4F13"/>
    <w:rsid w:val="007D5469"/>
    <w:rsid w:val="007D6D27"/>
    <w:rsid w:val="007E29D8"/>
    <w:rsid w:val="007E49AC"/>
    <w:rsid w:val="007F22DA"/>
    <w:rsid w:val="008036F3"/>
    <w:rsid w:val="008039E5"/>
    <w:rsid w:val="008132BE"/>
    <w:rsid w:val="00821FE9"/>
    <w:rsid w:val="008269B7"/>
    <w:rsid w:val="008323EB"/>
    <w:rsid w:val="00834BD5"/>
    <w:rsid w:val="00844E66"/>
    <w:rsid w:val="008473D1"/>
    <w:rsid w:val="00853DB6"/>
    <w:rsid w:val="00855879"/>
    <w:rsid w:val="0085646D"/>
    <w:rsid w:val="0085784D"/>
    <w:rsid w:val="00873ABE"/>
    <w:rsid w:val="00873D5A"/>
    <w:rsid w:val="00881119"/>
    <w:rsid w:val="00881469"/>
    <w:rsid w:val="00881584"/>
    <w:rsid w:val="00884DD4"/>
    <w:rsid w:val="00890275"/>
    <w:rsid w:val="00892A27"/>
    <w:rsid w:val="00897EE0"/>
    <w:rsid w:val="008A147A"/>
    <w:rsid w:val="008A5994"/>
    <w:rsid w:val="008C0972"/>
    <w:rsid w:val="008C3CAF"/>
    <w:rsid w:val="008D1B80"/>
    <w:rsid w:val="008D6230"/>
    <w:rsid w:val="008E1D09"/>
    <w:rsid w:val="008E1D92"/>
    <w:rsid w:val="008E4450"/>
    <w:rsid w:val="008E4AA3"/>
    <w:rsid w:val="008E76C6"/>
    <w:rsid w:val="008F128A"/>
    <w:rsid w:val="008F1421"/>
    <w:rsid w:val="008F52A8"/>
    <w:rsid w:val="00906FBB"/>
    <w:rsid w:val="00911341"/>
    <w:rsid w:val="00911F98"/>
    <w:rsid w:val="00913F1C"/>
    <w:rsid w:val="00915D3F"/>
    <w:rsid w:val="0091740A"/>
    <w:rsid w:val="00925C91"/>
    <w:rsid w:val="0094075D"/>
    <w:rsid w:val="00940F52"/>
    <w:rsid w:val="00944EA7"/>
    <w:rsid w:val="009506D9"/>
    <w:rsid w:val="00952164"/>
    <w:rsid w:val="0096073A"/>
    <w:rsid w:val="0096228A"/>
    <w:rsid w:val="00962505"/>
    <w:rsid w:val="009741F2"/>
    <w:rsid w:val="009745A5"/>
    <w:rsid w:val="009758D7"/>
    <w:rsid w:val="00975ABD"/>
    <w:rsid w:val="009801CA"/>
    <w:rsid w:val="0098395A"/>
    <w:rsid w:val="0099099E"/>
    <w:rsid w:val="009939A4"/>
    <w:rsid w:val="00995186"/>
    <w:rsid w:val="0099546A"/>
    <w:rsid w:val="00997354"/>
    <w:rsid w:val="009A0F42"/>
    <w:rsid w:val="009A3C6E"/>
    <w:rsid w:val="009A4AD8"/>
    <w:rsid w:val="009C2371"/>
    <w:rsid w:val="009D16E1"/>
    <w:rsid w:val="009D4218"/>
    <w:rsid w:val="009D637D"/>
    <w:rsid w:val="009E55B6"/>
    <w:rsid w:val="009F190C"/>
    <w:rsid w:val="009F36B4"/>
    <w:rsid w:val="009F5D28"/>
    <w:rsid w:val="00A02045"/>
    <w:rsid w:val="00A032AC"/>
    <w:rsid w:val="00A03C27"/>
    <w:rsid w:val="00A31B8D"/>
    <w:rsid w:val="00A4175F"/>
    <w:rsid w:val="00A451C4"/>
    <w:rsid w:val="00A51591"/>
    <w:rsid w:val="00A558B6"/>
    <w:rsid w:val="00A610B8"/>
    <w:rsid w:val="00A62398"/>
    <w:rsid w:val="00A634F1"/>
    <w:rsid w:val="00A6505B"/>
    <w:rsid w:val="00A71014"/>
    <w:rsid w:val="00A7424A"/>
    <w:rsid w:val="00A75CAD"/>
    <w:rsid w:val="00A77FDE"/>
    <w:rsid w:val="00A80480"/>
    <w:rsid w:val="00A80FCB"/>
    <w:rsid w:val="00A8696F"/>
    <w:rsid w:val="00A967C1"/>
    <w:rsid w:val="00A97D82"/>
    <w:rsid w:val="00AA13E8"/>
    <w:rsid w:val="00AA5D69"/>
    <w:rsid w:val="00AA7765"/>
    <w:rsid w:val="00AB52D4"/>
    <w:rsid w:val="00AC03A4"/>
    <w:rsid w:val="00AE415D"/>
    <w:rsid w:val="00AE575B"/>
    <w:rsid w:val="00AE7E4C"/>
    <w:rsid w:val="00AF3615"/>
    <w:rsid w:val="00AF7259"/>
    <w:rsid w:val="00B042BD"/>
    <w:rsid w:val="00B119EC"/>
    <w:rsid w:val="00B23DC9"/>
    <w:rsid w:val="00B30916"/>
    <w:rsid w:val="00B32FA9"/>
    <w:rsid w:val="00B33DD7"/>
    <w:rsid w:val="00B40441"/>
    <w:rsid w:val="00B4137F"/>
    <w:rsid w:val="00B45AF3"/>
    <w:rsid w:val="00B46F1D"/>
    <w:rsid w:val="00B51F5D"/>
    <w:rsid w:val="00B56393"/>
    <w:rsid w:val="00B70C31"/>
    <w:rsid w:val="00B71416"/>
    <w:rsid w:val="00B729EC"/>
    <w:rsid w:val="00B82B1A"/>
    <w:rsid w:val="00B86A0A"/>
    <w:rsid w:val="00B93613"/>
    <w:rsid w:val="00BA1A53"/>
    <w:rsid w:val="00BA4BC0"/>
    <w:rsid w:val="00BA768B"/>
    <w:rsid w:val="00BB0C8B"/>
    <w:rsid w:val="00BB127C"/>
    <w:rsid w:val="00BB1550"/>
    <w:rsid w:val="00BB2C20"/>
    <w:rsid w:val="00BC0A08"/>
    <w:rsid w:val="00BC2AEB"/>
    <w:rsid w:val="00BC2B92"/>
    <w:rsid w:val="00BC5509"/>
    <w:rsid w:val="00BD4429"/>
    <w:rsid w:val="00BD5AE3"/>
    <w:rsid w:val="00BD6E2B"/>
    <w:rsid w:val="00BE27AB"/>
    <w:rsid w:val="00C026C3"/>
    <w:rsid w:val="00C06BD3"/>
    <w:rsid w:val="00C23B6F"/>
    <w:rsid w:val="00C250EC"/>
    <w:rsid w:val="00C37E91"/>
    <w:rsid w:val="00C40E0E"/>
    <w:rsid w:val="00C5242F"/>
    <w:rsid w:val="00C6067F"/>
    <w:rsid w:val="00C630DE"/>
    <w:rsid w:val="00C65E8D"/>
    <w:rsid w:val="00C762C6"/>
    <w:rsid w:val="00C834CE"/>
    <w:rsid w:val="00C87468"/>
    <w:rsid w:val="00C94836"/>
    <w:rsid w:val="00CA1761"/>
    <w:rsid w:val="00CA2AC3"/>
    <w:rsid w:val="00CA3B3C"/>
    <w:rsid w:val="00CA53D1"/>
    <w:rsid w:val="00CA5D37"/>
    <w:rsid w:val="00CB68E4"/>
    <w:rsid w:val="00CC0096"/>
    <w:rsid w:val="00CD61C5"/>
    <w:rsid w:val="00CE0474"/>
    <w:rsid w:val="00CE0732"/>
    <w:rsid w:val="00CE4A6B"/>
    <w:rsid w:val="00CE526F"/>
    <w:rsid w:val="00CE5465"/>
    <w:rsid w:val="00CE69D3"/>
    <w:rsid w:val="00CF0249"/>
    <w:rsid w:val="00CF7096"/>
    <w:rsid w:val="00CF7747"/>
    <w:rsid w:val="00D04606"/>
    <w:rsid w:val="00D04B12"/>
    <w:rsid w:val="00D26120"/>
    <w:rsid w:val="00D27E37"/>
    <w:rsid w:val="00D365E7"/>
    <w:rsid w:val="00D36814"/>
    <w:rsid w:val="00D426C2"/>
    <w:rsid w:val="00D44E8F"/>
    <w:rsid w:val="00D65B22"/>
    <w:rsid w:val="00D6653F"/>
    <w:rsid w:val="00D74077"/>
    <w:rsid w:val="00D763AD"/>
    <w:rsid w:val="00D77CA6"/>
    <w:rsid w:val="00D839AB"/>
    <w:rsid w:val="00D96275"/>
    <w:rsid w:val="00D96712"/>
    <w:rsid w:val="00DB1C99"/>
    <w:rsid w:val="00DB36DF"/>
    <w:rsid w:val="00DC3ADD"/>
    <w:rsid w:val="00DC79D7"/>
    <w:rsid w:val="00DD1192"/>
    <w:rsid w:val="00DD2947"/>
    <w:rsid w:val="00DD6870"/>
    <w:rsid w:val="00DE11B3"/>
    <w:rsid w:val="00DE39CB"/>
    <w:rsid w:val="00DE3CA4"/>
    <w:rsid w:val="00DE507F"/>
    <w:rsid w:val="00DE5DEC"/>
    <w:rsid w:val="00DF3F5F"/>
    <w:rsid w:val="00DF57F4"/>
    <w:rsid w:val="00E04CA6"/>
    <w:rsid w:val="00E06CAF"/>
    <w:rsid w:val="00E07468"/>
    <w:rsid w:val="00E0746A"/>
    <w:rsid w:val="00E14006"/>
    <w:rsid w:val="00E17D22"/>
    <w:rsid w:val="00E20A72"/>
    <w:rsid w:val="00E25462"/>
    <w:rsid w:val="00E279FC"/>
    <w:rsid w:val="00E309D0"/>
    <w:rsid w:val="00E325D5"/>
    <w:rsid w:val="00E333E5"/>
    <w:rsid w:val="00E36062"/>
    <w:rsid w:val="00E40B36"/>
    <w:rsid w:val="00E41A03"/>
    <w:rsid w:val="00E41EE2"/>
    <w:rsid w:val="00E4527B"/>
    <w:rsid w:val="00E50AF5"/>
    <w:rsid w:val="00E521B1"/>
    <w:rsid w:val="00E551C3"/>
    <w:rsid w:val="00E714C2"/>
    <w:rsid w:val="00E71D4C"/>
    <w:rsid w:val="00E7278D"/>
    <w:rsid w:val="00E72CA8"/>
    <w:rsid w:val="00E90A0A"/>
    <w:rsid w:val="00E92F7F"/>
    <w:rsid w:val="00E95BE4"/>
    <w:rsid w:val="00EA43DD"/>
    <w:rsid w:val="00EB18DF"/>
    <w:rsid w:val="00EB490C"/>
    <w:rsid w:val="00EB5A55"/>
    <w:rsid w:val="00EB7F43"/>
    <w:rsid w:val="00EC7FA8"/>
    <w:rsid w:val="00ED4513"/>
    <w:rsid w:val="00ED4B43"/>
    <w:rsid w:val="00ED4FA4"/>
    <w:rsid w:val="00ED63E1"/>
    <w:rsid w:val="00EE6699"/>
    <w:rsid w:val="00EE70F3"/>
    <w:rsid w:val="00EE7EAC"/>
    <w:rsid w:val="00F0142C"/>
    <w:rsid w:val="00F01F16"/>
    <w:rsid w:val="00F04FF8"/>
    <w:rsid w:val="00F07E56"/>
    <w:rsid w:val="00F20661"/>
    <w:rsid w:val="00F213B2"/>
    <w:rsid w:val="00F341CE"/>
    <w:rsid w:val="00F40A5F"/>
    <w:rsid w:val="00F42950"/>
    <w:rsid w:val="00F45266"/>
    <w:rsid w:val="00F470C9"/>
    <w:rsid w:val="00F527E2"/>
    <w:rsid w:val="00F53069"/>
    <w:rsid w:val="00F55D1F"/>
    <w:rsid w:val="00F6042F"/>
    <w:rsid w:val="00F60C99"/>
    <w:rsid w:val="00F6477A"/>
    <w:rsid w:val="00F751AC"/>
    <w:rsid w:val="00F761B6"/>
    <w:rsid w:val="00F87761"/>
    <w:rsid w:val="00F91FEA"/>
    <w:rsid w:val="00F958B3"/>
    <w:rsid w:val="00FA00EA"/>
    <w:rsid w:val="00FA25BF"/>
    <w:rsid w:val="00FB0B84"/>
    <w:rsid w:val="00FC015F"/>
    <w:rsid w:val="00FC47FE"/>
    <w:rsid w:val="00FC6E53"/>
    <w:rsid w:val="00FC6FA9"/>
    <w:rsid w:val="00FC7543"/>
    <w:rsid w:val="00FD087E"/>
    <w:rsid w:val="00FD64BA"/>
    <w:rsid w:val="00FD68CC"/>
    <w:rsid w:val="00FE3EDA"/>
    <w:rsid w:val="00FE41D6"/>
    <w:rsid w:val="00FE5CAC"/>
    <w:rsid w:val="00FE6D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CBBAF446-4F56-41E3-8A28-E811C79F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E2B"/>
  </w:style>
  <w:style w:type="paragraph" w:styleId="Heading1">
    <w:name w:val="heading 1"/>
    <w:basedOn w:val="Normal"/>
    <w:next w:val="Normal"/>
    <w:link w:val="Heading1Char"/>
    <w:uiPriority w:val="9"/>
    <w:qFormat/>
    <w:rsid w:val="00E90A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0F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5C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1488"/>
    <w:pPr>
      <w:keepNext/>
      <w:keepLines/>
      <w:spacing w:before="200" w:after="0"/>
      <w:outlineLvl w:val="3"/>
    </w:pPr>
    <w:rPr>
      <w:rFonts w:asciiTheme="majorHAnsi" w:eastAsiaTheme="majorEastAsia" w:hAnsiTheme="majorHAnsi" w:cstheme="majorBidi"/>
      <w:b/>
      <w:bCs/>
      <w:i/>
      <w:i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0FC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80F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99"/>
    <w:qFormat/>
    <w:rsid w:val="00A80FCB"/>
    <w:rPr>
      <w:b/>
      <w:bCs/>
    </w:rPr>
  </w:style>
  <w:style w:type="character" w:customStyle="1" w:styleId="apple-converted-space">
    <w:name w:val="apple-converted-space"/>
    <w:basedOn w:val="DefaultParagraphFont"/>
    <w:rsid w:val="00A80FCB"/>
  </w:style>
  <w:style w:type="character" w:customStyle="1" w:styleId="Heading1Char">
    <w:name w:val="Heading 1 Char"/>
    <w:basedOn w:val="DefaultParagraphFont"/>
    <w:link w:val="Heading1"/>
    <w:uiPriority w:val="9"/>
    <w:rsid w:val="00E90A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2CA4"/>
    <w:pPr>
      <w:outlineLvl w:val="9"/>
    </w:pPr>
    <w:rPr>
      <w:lang w:val="en-US" w:eastAsia="ja-JP"/>
    </w:rPr>
  </w:style>
  <w:style w:type="paragraph" w:styleId="TOC2">
    <w:name w:val="toc 2"/>
    <w:basedOn w:val="Normal"/>
    <w:next w:val="Normal"/>
    <w:autoRedefine/>
    <w:uiPriority w:val="39"/>
    <w:unhideWhenUsed/>
    <w:qFormat/>
    <w:rsid w:val="000D2CA4"/>
    <w:pPr>
      <w:spacing w:after="100"/>
      <w:ind w:left="220"/>
    </w:pPr>
  </w:style>
  <w:style w:type="paragraph" w:styleId="TOC1">
    <w:name w:val="toc 1"/>
    <w:basedOn w:val="Normal"/>
    <w:next w:val="Normal"/>
    <w:autoRedefine/>
    <w:uiPriority w:val="39"/>
    <w:unhideWhenUsed/>
    <w:qFormat/>
    <w:rsid w:val="00C40E0E"/>
    <w:pPr>
      <w:tabs>
        <w:tab w:val="right" w:leader="dot" w:pos="9016"/>
      </w:tabs>
      <w:spacing w:after="100"/>
      <w:ind w:left="720" w:hanging="450"/>
    </w:pPr>
    <w:rPr>
      <w:rFonts w:cstheme="minorHAnsi"/>
      <w:i/>
      <w:noProof/>
    </w:rPr>
  </w:style>
  <w:style w:type="character" w:styleId="Hyperlink">
    <w:name w:val="Hyperlink"/>
    <w:basedOn w:val="DefaultParagraphFont"/>
    <w:uiPriority w:val="99"/>
    <w:unhideWhenUsed/>
    <w:rsid w:val="000D2CA4"/>
    <w:rPr>
      <w:color w:val="0000FF" w:themeColor="hyperlink"/>
      <w:u w:val="single"/>
    </w:rPr>
  </w:style>
  <w:style w:type="paragraph" w:styleId="BalloonText">
    <w:name w:val="Balloon Text"/>
    <w:basedOn w:val="Normal"/>
    <w:link w:val="BalloonTextChar"/>
    <w:uiPriority w:val="99"/>
    <w:semiHidden/>
    <w:unhideWhenUsed/>
    <w:rsid w:val="000D2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CA4"/>
    <w:rPr>
      <w:rFonts w:ascii="Tahoma" w:hAnsi="Tahoma" w:cs="Tahoma"/>
      <w:sz w:val="16"/>
      <w:szCs w:val="16"/>
    </w:rPr>
  </w:style>
  <w:style w:type="character" w:customStyle="1" w:styleId="Heading3Char">
    <w:name w:val="Heading 3 Char"/>
    <w:basedOn w:val="DefaultParagraphFont"/>
    <w:link w:val="Heading3"/>
    <w:uiPriority w:val="9"/>
    <w:rsid w:val="00A75CA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E1488"/>
    <w:rPr>
      <w:rFonts w:asciiTheme="majorHAnsi" w:eastAsiaTheme="majorEastAsia" w:hAnsiTheme="majorHAnsi" w:cstheme="majorBidi"/>
      <w:b/>
      <w:bCs/>
      <w:i/>
      <w:iCs/>
      <w:color w:val="4F81BD" w:themeColor="accent1"/>
      <w:sz w:val="20"/>
    </w:rPr>
  </w:style>
  <w:style w:type="paragraph" w:styleId="TOC3">
    <w:name w:val="toc 3"/>
    <w:basedOn w:val="Normal"/>
    <w:next w:val="Normal"/>
    <w:autoRedefine/>
    <w:uiPriority w:val="39"/>
    <w:unhideWhenUsed/>
    <w:qFormat/>
    <w:rsid w:val="00A75CAD"/>
    <w:pPr>
      <w:tabs>
        <w:tab w:val="right" w:leader="dot" w:pos="9016"/>
      </w:tabs>
      <w:spacing w:after="100"/>
      <w:ind w:firstLine="270"/>
    </w:pPr>
  </w:style>
  <w:style w:type="table" w:styleId="TableGrid">
    <w:name w:val="Table Grid"/>
    <w:basedOn w:val="TableNormal"/>
    <w:uiPriority w:val="59"/>
    <w:rsid w:val="00881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A032AC"/>
    <w:pPr>
      <w:spacing w:before="120" w:after="120" w:line="300" w:lineRule="atLeast"/>
    </w:pPr>
    <w:rPr>
      <w:rFonts w:ascii="Verdana" w:eastAsia="Times New Roman" w:hAnsi="Verdana" w:cs="Times New Roman"/>
      <w:bCs/>
      <w:sz w:val="18"/>
      <w:szCs w:val="20"/>
      <w:lang w:val="en-US"/>
    </w:rPr>
  </w:style>
  <w:style w:type="paragraph" w:styleId="Header">
    <w:name w:val="header"/>
    <w:basedOn w:val="Normal"/>
    <w:link w:val="HeaderChar"/>
    <w:unhideWhenUsed/>
    <w:rsid w:val="008C3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CAF"/>
  </w:style>
  <w:style w:type="paragraph" w:styleId="Footer">
    <w:name w:val="footer"/>
    <w:basedOn w:val="Normal"/>
    <w:link w:val="FooterChar"/>
    <w:unhideWhenUsed/>
    <w:rsid w:val="008C3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CAF"/>
  </w:style>
  <w:style w:type="paragraph" w:styleId="BodyText">
    <w:name w:val="Body Text"/>
    <w:link w:val="BodyTextChar"/>
    <w:rsid w:val="00177C58"/>
    <w:pPr>
      <w:spacing w:before="180" w:after="60" w:line="300" w:lineRule="atLeast"/>
      <w:ind w:left="1152"/>
    </w:pPr>
    <w:rPr>
      <w:rFonts w:ascii="Arial" w:eastAsia="Times New Roman" w:hAnsi="Arial" w:cs="Times New Roman"/>
      <w:kern w:val="48"/>
      <w:sz w:val="20"/>
      <w:lang w:val="en-US"/>
    </w:rPr>
  </w:style>
  <w:style w:type="character" w:customStyle="1" w:styleId="BodyTextChar">
    <w:name w:val="Body Text Char"/>
    <w:basedOn w:val="DefaultParagraphFont"/>
    <w:link w:val="BodyText"/>
    <w:rsid w:val="00177C58"/>
    <w:rPr>
      <w:rFonts w:ascii="Arial" w:eastAsia="Times New Roman" w:hAnsi="Arial" w:cs="Times New Roman"/>
      <w:kern w:val="48"/>
      <w:sz w:val="20"/>
      <w:lang w:val="en-US"/>
    </w:rPr>
  </w:style>
  <w:style w:type="paragraph" w:styleId="ListParagraph">
    <w:name w:val="List Paragraph"/>
    <w:basedOn w:val="Normal"/>
    <w:qFormat/>
    <w:rsid w:val="002638A6"/>
    <w:pPr>
      <w:ind w:left="720"/>
      <w:contextualSpacing/>
    </w:pPr>
  </w:style>
  <w:style w:type="paragraph" w:styleId="TOC4">
    <w:name w:val="toc 4"/>
    <w:basedOn w:val="Normal"/>
    <w:next w:val="Normal"/>
    <w:autoRedefine/>
    <w:uiPriority w:val="39"/>
    <w:semiHidden/>
    <w:unhideWhenUsed/>
    <w:rsid w:val="00347062"/>
    <w:pPr>
      <w:spacing w:after="100"/>
      <w:ind w:left="660"/>
    </w:pPr>
  </w:style>
  <w:style w:type="paragraph" w:styleId="NoSpacing">
    <w:name w:val="No Spacing"/>
    <w:uiPriority w:val="1"/>
    <w:qFormat/>
    <w:rsid w:val="008815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40505">
      <w:bodyDiv w:val="1"/>
      <w:marLeft w:val="0"/>
      <w:marRight w:val="0"/>
      <w:marTop w:val="0"/>
      <w:marBottom w:val="0"/>
      <w:divBdr>
        <w:top w:val="none" w:sz="0" w:space="0" w:color="auto"/>
        <w:left w:val="none" w:sz="0" w:space="0" w:color="auto"/>
        <w:bottom w:val="none" w:sz="0" w:space="0" w:color="auto"/>
        <w:right w:val="none" w:sz="0" w:space="0" w:color="auto"/>
      </w:divBdr>
    </w:div>
    <w:div w:id="455877483">
      <w:bodyDiv w:val="1"/>
      <w:marLeft w:val="0"/>
      <w:marRight w:val="0"/>
      <w:marTop w:val="0"/>
      <w:marBottom w:val="0"/>
      <w:divBdr>
        <w:top w:val="none" w:sz="0" w:space="0" w:color="auto"/>
        <w:left w:val="none" w:sz="0" w:space="0" w:color="auto"/>
        <w:bottom w:val="none" w:sz="0" w:space="0" w:color="auto"/>
        <w:right w:val="none" w:sz="0" w:space="0" w:color="auto"/>
      </w:divBdr>
    </w:div>
    <w:div w:id="586034562">
      <w:bodyDiv w:val="1"/>
      <w:marLeft w:val="0"/>
      <w:marRight w:val="0"/>
      <w:marTop w:val="0"/>
      <w:marBottom w:val="0"/>
      <w:divBdr>
        <w:top w:val="none" w:sz="0" w:space="0" w:color="auto"/>
        <w:left w:val="none" w:sz="0" w:space="0" w:color="auto"/>
        <w:bottom w:val="none" w:sz="0" w:space="0" w:color="auto"/>
        <w:right w:val="none" w:sz="0" w:space="0" w:color="auto"/>
      </w:divBdr>
    </w:div>
    <w:div w:id="696780292">
      <w:bodyDiv w:val="1"/>
      <w:marLeft w:val="0"/>
      <w:marRight w:val="0"/>
      <w:marTop w:val="0"/>
      <w:marBottom w:val="0"/>
      <w:divBdr>
        <w:top w:val="none" w:sz="0" w:space="0" w:color="auto"/>
        <w:left w:val="none" w:sz="0" w:space="0" w:color="auto"/>
        <w:bottom w:val="none" w:sz="0" w:space="0" w:color="auto"/>
        <w:right w:val="none" w:sz="0" w:space="0" w:color="auto"/>
      </w:divBdr>
    </w:div>
    <w:div w:id="982660092">
      <w:bodyDiv w:val="1"/>
      <w:marLeft w:val="0"/>
      <w:marRight w:val="0"/>
      <w:marTop w:val="0"/>
      <w:marBottom w:val="0"/>
      <w:divBdr>
        <w:top w:val="none" w:sz="0" w:space="0" w:color="auto"/>
        <w:left w:val="none" w:sz="0" w:space="0" w:color="auto"/>
        <w:bottom w:val="none" w:sz="0" w:space="0" w:color="auto"/>
        <w:right w:val="none" w:sz="0" w:space="0" w:color="auto"/>
      </w:divBdr>
    </w:div>
    <w:div w:id="1438208628">
      <w:bodyDiv w:val="1"/>
      <w:marLeft w:val="0"/>
      <w:marRight w:val="0"/>
      <w:marTop w:val="0"/>
      <w:marBottom w:val="0"/>
      <w:divBdr>
        <w:top w:val="none" w:sz="0" w:space="0" w:color="auto"/>
        <w:left w:val="none" w:sz="0" w:space="0" w:color="auto"/>
        <w:bottom w:val="none" w:sz="0" w:space="0" w:color="auto"/>
        <w:right w:val="none" w:sz="0" w:space="0" w:color="auto"/>
      </w:divBdr>
    </w:div>
    <w:div w:id="1459909237">
      <w:bodyDiv w:val="1"/>
      <w:marLeft w:val="0"/>
      <w:marRight w:val="0"/>
      <w:marTop w:val="0"/>
      <w:marBottom w:val="0"/>
      <w:divBdr>
        <w:top w:val="none" w:sz="0" w:space="0" w:color="auto"/>
        <w:left w:val="none" w:sz="0" w:space="0" w:color="auto"/>
        <w:bottom w:val="none" w:sz="0" w:space="0" w:color="auto"/>
        <w:right w:val="none" w:sz="0" w:space="0" w:color="auto"/>
      </w:divBdr>
    </w:div>
    <w:div w:id="1682270263">
      <w:bodyDiv w:val="1"/>
      <w:marLeft w:val="0"/>
      <w:marRight w:val="0"/>
      <w:marTop w:val="0"/>
      <w:marBottom w:val="0"/>
      <w:divBdr>
        <w:top w:val="none" w:sz="0" w:space="0" w:color="auto"/>
        <w:left w:val="none" w:sz="0" w:space="0" w:color="auto"/>
        <w:bottom w:val="none" w:sz="0" w:space="0" w:color="auto"/>
        <w:right w:val="none" w:sz="0" w:space="0" w:color="auto"/>
      </w:divBdr>
    </w:div>
    <w:div w:id="1720085673">
      <w:bodyDiv w:val="1"/>
      <w:marLeft w:val="0"/>
      <w:marRight w:val="0"/>
      <w:marTop w:val="0"/>
      <w:marBottom w:val="0"/>
      <w:divBdr>
        <w:top w:val="none" w:sz="0" w:space="0" w:color="auto"/>
        <w:left w:val="none" w:sz="0" w:space="0" w:color="auto"/>
        <w:bottom w:val="none" w:sz="0" w:space="0" w:color="auto"/>
        <w:right w:val="none" w:sz="0" w:space="0" w:color="auto"/>
      </w:divBdr>
    </w:div>
    <w:div w:id="1765762085">
      <w:bodyDiv w:val="1"/>
      <w:marLeft w:val="0"/>
      <w:marRight w:val="0"/>
      <w:marTop w:val="0"/>
      <w:marBottom w:val="0"/>
      <w:divBdr>
        <w:top w:val="none" w:sz="0" w:space="0" w:color="auto"/>
        <w:left w:val="none" w:sz="0" w:space="0" w:color="auto"/>
        <w:bottom w:val="none" w:sz="0" w:space="0" w:color="auto"/>
        <w:right w:val="none" w:sz="0" w:space="0" w:color="auto"/>
      </w:divBdr>
    </w:div>
    <w:div w:id="1881168435">
      <w:bodyDiv w:val="1"/>
      <w:marLeft w:val="0"/>
      <w:marRight w:val="0"/>
      <w:marTop w:val="0"/>
      <w:marBottom w:val="0"/>
      <w:divBdr>
        <w:top w:val="none" w:sz="0" w:space="0" w:color="auto"/>
        <w:left w:val="none" w:sz="0" w:space="0" w:color="auto"/>
        <w:bottom w:val="none" w:sz="0" w:space="0" w:color="auto"/>
        <w:right w:val="none" w:sz="0" w:space="0" w:color="auto"/>
      </w:divBdr>
    </w:div>
    <w:div w:id="202731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54D06C-BB42-4016-BAB7-429F41A69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13</Pages>
  <Words>4583</Words>
  <Characters>26127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Test Plan</vt:lpstr>
    </vt:vector>
  </TitlesOfParts>
  <Company>Hewlett-Packard</Company>
  <LinksUpToDate>false</LinksUpToDate>
  <CharactersWithSpaces>30649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creator>Amit Kamanwar</dc:creator>
  <cp:lastModifiedBy>Swadhin Kumar Mishra</cp:lastModifiedBy>
  <cp:revision>56</cp:revision>
  <dcterms:created xsi:type="dcterms:W3CDTF">2015-04-02T22:12:00Z</dcterms:created>
  <dcterms:modified xsi:type="dcterms:W3CDTF">2015-04-07T07:06:00Z</dcterms:modified>
</cp:coreProperties>
</file>